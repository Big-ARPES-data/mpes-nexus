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3FE97" w14:textId="77777777" w:rsidR="002001A9" w:rsidRDefault="00A06DB4">
      <w:pPr>
        <w:pStyle w:val="Titolo1"/>
        <w:rPr>
          <w:b/>
          <w:sz w:val="20"/>
          <w:lang w:val="en-US"/>
        </w:rPr>
      </w:pPr>
      <w:r>
        <w:rPr>
          <w:b/>
          <w:sz w:val="20"/>
          <w:lang w:val="en-US"/>
        </w:rPr>
        <w:t>Multidimensional photoemission spectroscopy metadata parameters</w:t>
      </w:r>
    </w:p>
    <w:p w14:paraId="31EACD96" w14:textId="77777777" w:rsidR="002001A9" w:rsidRDefault="00A06DB4" w:rsidP="00125F3F">
      <w:pPr>
        <w:jc w:val="both"/>
        <w:rPr>
          <w:rFonts w:ascii="Arial" w:eastAsia="Arial" w:hAnsi="Arial" w:cs="Arial"/>
          <w:sz w:val="20"/>
          <w:lang w:val="en-US"/>
        </w:rPr>
      </w:pPr>
      <w:r>
        <w:rPr>
          <w:rFonts w:ascii="Arial" w:eastAsia="Arial" w:hAnsi="Arial" w:cs="Arial"/>
          <w:sz w:val="20"/>
          <w:lang w:val="en-US"/>
        </w:rPr>
        <w:t xml:space="preserve">T. </w:t>
      </w:r>
      <w:proofErr w:type="spellStart"/>
      <w:r>
        <w:rPr>
          <w:rFonts w:ascii="Arial" w:eastAsia="Arial" w:hAnsi="Arial" w:cs="Arial"/>
          <w:sz w:val="20"/>
          <w:lang w:val="en-US"/>
        </w:rPr>
        <w:t>Pincelli</w:t>
      </w:r>
      <w:proofErr w:type="spellEnd"/>
      <w:r>
        <w:rPr>
          <w:rFonts w:ascii="Arial" w:eastAsia="Arial" w:hAnsi="Arial" w:cs="Arial"/>
          <w:sz w:val="20"/>
          <w:lang w:val="en-US"/>
        </w:rPr>
        <w:t xml:space="preserve">, R. P. Xian, M. </w:t>
      </w:r>
      <w:proofErr w:type="spellStart"/>
      <w:r>
        <w:rPr>
          <w:rFonts w:ascii="Arial" w:eastAsia="Arial" w:hAnsi="Arial" w:cs="Arial"/>
          <w:sz w:val="20"/>
          <w:lang w:val="en-US"/>
        </w:rPr>
        <w:t>Dendzik</w:t>
      </w:r>
      <w:proofErr w:type="spellEnd"/>
      <w:r>
        <w:rPr>
          <w:rFonts w:ascii="Arial" w:eastAsia="Arial" w:hAnsi="Arial" w:cs="Arial"/>
          <w:sz w:val="20"/>
          <w:lang w:val="en-US"/>
        </w:rPr>
        <w:t xml:space="preserve">, L. Rettig, R. </w:t>
      </w:r>
      <w:proofErr w:type="spellStart"/>
      <w:r>
        <w:rPr>
          <w:rFonts w:ascii="Arial" w:eastAsia="Arial" w:hAnsi="Arial" w:cs="Arial"/>
          <w:sz w:val="20"/>
          <w:lang w:val="en-US"/>
        </w:rPr>
        <w:t>Ernstorfer</w:t>
      </w:r>
      <w:proofErr w:type="spellEnd"/>
      <w:r>
        <w:rPr>
          <w:rFonts w:ascii="Arial" w:eastAsia="Arial" w:hAnsi="Arial" w:cs="Arial"/>
          <w:sz w:val="20"/>
          <w:lang w:val="en-US"/>
        </w:rPr>
        <w:t>, et al.</w:t>
      </w:r>
    </w:p>
    <w:p w14:paraId="17DDB38F" w14:textId="77777777" w:rsidR="002001A9" w:rsidRDefault="00A06DB4">
      <w:pPr>
        <w:rPr>
          <w:rFonts w:ascii="Arial" w:eastAsia="Arial" w:hAnsi="Arial" w:cs="Arial"/>
          <w:sz w:val="20"/>
          <w:lang w:val="en-US"/>
        </w:rPr>
      </w:pPr>
      <w:r>
        <w:rPr>
          <w:rFonts w:ascii="Arial" w:eastAsia="Arial" w:hAnsi="Arial" w:cs="Arial"/>
          <w:sz w:val="20"/>
          <w:lang w:val="en-US"/>
        </w:rPr>
        <w:t>Department of Physical Chemistry, Fritz Haber Institute of the Max Planck Society, Berlin, Germany</w:t>
      </w:r>
    </w:p>
    <w:p w14:paraId="2F3E340A" w14:textId="7BB7B600" w:rsidR="002001A9" w:rsidRDefault="00A06DB4">
      <w:pPr>
        <w:jc w:val="both"/>
        <w:rPr>
          <w:rFonts w:ascii="Arial" w:eastAsia="Arial" w:hAnsi="Arial" w:cs="Arial"/>
          <w:sz w:val="20"/>
          <w:lang w:val="en-US"/>
        </w:rPr>
      </w:pPr>
      <w:r>
        <w:rPr>
          <w:rFonts w:ascii="Arial" w:eastAsia="Arial" w:hAnsi="Arial" w:cs="Arial"/>
          <w:sz w:val="20"/>
          <w:lang w:val="en-US"/>
        </w:rPr>
        <w:t xml:space="preserve">Description and compatibility with existent Nexus structures. This is done with the approach of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base classes, i.e. to develop the maximally wide set of possible parameters for the broadest reach in the ARPES community. </w:t>
      </w:r>
      <w:r w:rsidR="006A32DA">
        <w:rPr>
          <w:rFonts w:ascii="Arial" w:eastAsia="Arial" w:hAnsi="Arial" w:cs="Arial"/>
          <w:sz w:val="20"/>
          <w:lang w:val="en-US"/>
        </w:rPr>
        <w:t xml:space="preserve">Ideally, this could be the list from which an autocompletion algorithm could draw when building </w:t>
      </w:r>
      <w:proofErr w:type="spellStart"/>
      <w:r w:rsidR="006A32DA">
        <w:rPr>
          <w:rFonts w:ascii="Arial" w:eastAsia="Arial" w:hAnsi="Arial" w:cs="Arial"/>
          <w:sz w:val="20"/>
          <w:lang w:val="en-US"/>
        </w:rPr>
        <w:t>NeXus</w:t>
      </w:r>
      <w:proofErr w:type="spellEnd"/>
      <w:r w:rsidR="006A32DA">
        <w:rPr>
          <w:rFonts w:ascii="Arial" w:eastAsia="Arial" w:hAnsi="Arial" w:cs="Arial"/>
          <w:sz w:val="20"/>
          <w:lang w:val="en-US"/>
        </w:rPr>
        <w:t xml:space="preserve"> files for the ARPES community.</w:t>
      </w:r>
    </w:p>
    <w:p w14:paraId="005F3B3A" w14:textId="35F319F9" w:rsidR="002001A9" w:rsidRDefault="00A06DB4">
      <w:pPr>
        <w:jc w:val="both"/>
        <w:rPr>
          <w:rFonts w:ascii="Arial" w:eastAsia="Arial" w:hAnsi="Arial" w:cs="Arial"/>
          <w:sz w:val="20"/>
          <w:lang w:val="en-US"/>
        </w:rPr>
      </w:pPr>
      <w:r>
        <w:rPr>
          <w:rFonts w:ascii="Arial" w:eastAsia="Arial" w:hAnsi="Arial" w:cs="Arial"/>
          <w:sz w:val="20"/>
          <w:lang w:val="en-US"/>
        </w:rPr>
        <w:t xml:space="preserve">In general, </w:t>
      </w:r>
      <w:r w:rsidR="006A32DA">
        <w:rPr>
          <w:rFonts w:ascii="Arial" w:eastAsia="Arial" w:hAnsi="Arial" w:cs="Arial"/>
          <w:sz w:val="20"/>
          <w:lang w:val="en-US"/>
        </w:rPr>
        <w:t>we</w:t>
      </w:r>
      <w:r>
        <w:rPr>
          <w:rFonts w:ascii="Arial" w:eastAsia="Arial" w:hAnsi="Arial" w:cs="Arial"/>
          <w:sz w:val="20"/>
          <w:lang w:val="en-US"/>
        </w:rPr>
        <w:t xml:space="preserve"> tried to avoid “bending the purpose” of a grouping. </w:t>
      </w:r>
      <w:r w:rsidR="006A32DA">
        <w:rPr>
          <w:rFonts w:ascii="Arial" w:eastAsia="Arial" w:hAnsi="Arial" w:cs="Arial"/>
          <w:sz w:val="20"/>
          <w:lang w:val="en-US"/>
        </w:rPr>
        <w:t>We</w:t>
      </w:r>
      <w:r>
        <w:rPr>
          <w:rFonts w:ascii="Arial" w:eastAsia="Arial" w:hAnsi="Arial" w:cs="Arial"/>
          <w:sz w:val="20"/>
          <w:lang w:val="en-US"/>
        </w:rPr>
        <w:t xml:space="preserve"> </w:t>
      </w:r>
      <w:proofErr w:type="spellStart"/>
      <w:r>
        <w:rPr>
          <w:rFonts w:ascii="Arial" w:eastAsia="Arial" w:hAnsi="Arial" w:cs="Arial"/>
          <w:sz w:val="20"/>
          <w:lang w:val="en-US"/>
        </w:rPr>
        <w:t>favoured</w:t>
      </w:r>
      <w:proofErr w:type="spellEnd"/>
      <w:r>
        <w:rPr>
          <w:rFonts w:ascii="Arial" w:eastAsia="Arial" w:hAnsi="Arial" w:cs="Arial"/>
          <w:sz w:val="20"/>
          <w:lang w:val="en-US"/>
        </w:rPr>
        <w:t xml:space="preserve"> creating a new group with precise and descriptive character rather than appending a parameter to an existing category clearly meant for something else. </w:t>
      </w:r>
    </w:p>
    <w:p w14:paraId="606FE082" w14:textId="77777777" w:rsidR="002001A9" w:rsidRDefault="00A06DB4">
      <w:pPr>
        <w:rPr>
          <w:rFonts w:ascii="Arial" w:eastAsia="Arial" w:hAnsi="Arial" w:cs="Arial"/>
          <w:b/>
          <w:sz w:val="20"/>
        </w:rPr>
      </w:pPr>
      <w:r>
        <w:rPr>
          <w:rFonts w:ascii="Arial" w:eastAsia="Arial" w:hAnsi="Arial" w:cs="Arial"/>
          <w:b/>
          <w:sz w:val="20"/>
          <w:lang w:val="en-US"/>
        </w:rPr>
        <w:t>Legend</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782"/>
      </w:tblGrid>
      <w:tr w:rsidR="002001A9" w:rsidRPr="00BE2B13" w14:paraId="3EBFD795" w14:textId="77777777">
        <w:tc>
          <w:tcPr>
            <w:tcW w:w="846"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04BD29" w14:textId="77777777" w:rsidR="002001A9" w:rsidRDefault="00A06DB4">
            <w:pPr>
              <w:rPr>
                <w:rFonts w:ascii="Arial" w:eastAsia="Arial" w:hAnsi="Arial" w:cs="Arial"/>
                <w:b/>
                <w:sz w:val="20"/>
              </w:rPr>
            </w:pPr>
            <w:r>
              <w:rPr>
                <w:rFonts w:ascii="Arial" w:eastAsia="Arial" w:hAnsi="Arial" w:cs="Arial"/>
                <w:b/>
                <w:sz w:val="20"/>
                <w:lang w:val="en-US"/>
              </w:rPr>
              <w:t xml:space="preserve"> </w:t>
            </w:r>
          </w:p>
        </w:tc>
        <w:tc>
          <w:tcPr>
            <w:tcW w:w="8782" w:type="dxa"/>
            <w:tcBorders>
              <w:left w:val="single" w:sz="4" w:space="0" w:color="auto"/>
            </w:tcBorders>
          </w:tcPr>
          <w:p w14:paraId="33D99F45" w14:textId="2BAA68C2" w:rsidR="002001A9" w:rsidRDefault="00A06DB4" w:rsidP="003E1EA9">
            <w:pPr>
              <w:rPr>
                <w:rFonts w:ascii="Arial" w:eastAsia="Arial" w:hAnsi="Arial" w:cs="Arial"/>
                <w:b/>
                <w:sz w:val="20"/>
                <w:lang w:val="en-US"/>
              </w:rPr>
            </w:pPr>
            <w:r>
              <w:rPr>
                <w:rFonts w:ascii="Arial" w:eastAsia="Arial" w:hAnsi="Arial" w:cs="Arial"/>
                <w:b/>
                <w:sz w:val="20"/>
                <w:lang w:val="en-US"/>
              </w:rPr>
              <w:t xml:space="preserve">Not present in </w:t>
            </w:r>
            <w:proofErr w:type="spellStart"/>
            <w:r>
              <w:rPr>
                <w:rFonts w:ascii="Arial" w:eastAsia="Arial" w:hAnsi="Arial" w:cs="Arial"/>
                <w:b/>
                <w:sz w:val="20"/>
                <w:lang w:val="en-US"/>
              </w:rPr>
              <w:t>NeXus</w:t>
            </w:r>
            <w:proofErr w:type="spellEnd"/>
            <w:r>
              <w:rPr>
                <w:rFonts w:ascii="Arial" w:eastAsia="Arial" w:hAnsi="Arial" w:cs="Arial"/>
                <w:b/>
                <w:sz w:val="20"/>
                <w:lang w:val="en-US"/>
              </w:rPr>
              <w:t xml:space="preserve"> or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hierarchy</w:t>
            </w:r>
            <w:r w:rsidR="006403AD">
              <w:rPr>
                <w:rFonts w:ascii="Arial" w:eastAsia="Arial" w:hAnsi="Arial" w:cs="Arial"/>
                <w:b/>
                <w:sz w:val="20"/>
                <w:lang w:val="en-US"/>
              </w:rPr>
              <w:t xml:space="preserve"> – added by Max Planck</w:t>
            </w:r>
          </w:p>
        </w:tc>
      </w:tr>
      <w:tr w:rsidR="00D471C2" w:rsidRPr="00BE2B13" w14:paraId="54D0DA06" w14:textId="77777777" w:rsidTr="006403AD">
        <w:tc>
          <w:tcPr>
            <w:tcW w:w="846" w:type="dxa"/>
            <w:tcBorders>
              <w:top w:val="single" w:sz="4" w:space="0" w:color="auto"/>
              <w:left w:val="single" w:sz="4" w:space="0" w:color="auto"/>
              <w:bottom w:val="single" w:sz="4" w:space="0" w:color="auto"/>
              <w:right w:val="single" w:sz="4" w:space="0" w:color="auto"/>
            </w:tcBorders>
            <w:shd w:val="clear" w:color="auto" w:fill="FFFF00"/>
          </w:tcPr>
          <w:p w14:paraId="06483C6F" w14:textId="77777777" w:rsidR="00D471C2" w:rsidRPr="006403AD" w:rsidRDefault="00D471C2" w:rsidP="00D471C2">
            <w:pPr>
              <w:shd w:val="clear" w:color="auto" w:fill="FFFF00"/>
              <w:rPr>
                <w:rFonts w:ascii="Arial" w:eastAsia="Arial" w:hAnsi="Arial" w:cs="Arial"/>
                <w:b/>
                <w:sz w:val="20"/>
                <w:lang w:val="en-GB"/>
              </w:rPr>
            </w:pPr>
          </w:p>
        </w:tc>
        <w:tc>
          <w:tcPr>
            <w:tcW w:w="8782" w:type="dxa"/>
            <w:tcBorders>
              <w:left w:val="single" w:sz="4" w:space="0" w:color="auto"/>
            </w:tcBorders>
          </w:tcPr>
          <w:p w14:paraId="1C4316DD" w14:textId="4389CD49" w:rsidR="00D471C2" w:rsidRDefault="00D471C2" w:rsidP="00D471C2">
            <w:pPr>
              <w:rPr>
                <w:rFonts w:ascii="Arial" w:eastAsia="Arial" w:hAnsi="Arial" w:cs="Arial"/>
                <w:b/>
                <w:sz w:val="20"/>
                <w:lang w:val="en-US"/>
              </w:rPr>
            </w:pPr>
            <w:ins w:id="0" w:author="Modolo Irene" w:date="2020-11-23T13:38:00Z">
              <w:r>
                <w:rPr>
                  <w:rFonts w:ascii="Arial" w:eastAsia="Arial" w:hAnsi="Arial" w:cs="Arial"/>
                  <w:b/>
                  <w:sz w:val="20"/>
                  <w:lang w:val="en-US"/>
                </w:rPr>
                <w:t xml:space="preserve">Not present in </w:t>
              </w:r>
              <w:proofErr w:type="spellStart"/>
              <w:r>
                <w:rPr>
                  <w:rFonts w:ascii="Arial" w:eastAsia="Arial" w:hAnsi="Arial" w:cs="Arial"/>
                  <w:b/>
                  <w:sz w:val="20"/>
                  <w:lang w:val="en-US"/>
                </w:rPr>
                <w:t>NeXus</w:t>
              </w:r>
              <w:proofErr w:type="spellEnd"/>
              <w:r>
                <w:rPr>
                  <w:rFonts w:ascii="Arial" w:eastAsia="Arial" w:hAnsi="Arial" w:cs="Arial"/>
                  <w:b/>
                  <w:sz w:val="20"/>
                  <w:lang w:val="en-US"/>
                </w:rPr>
                <w:t xml:space="preserve"> or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hierarchy – added by APE</w:t>
              </w:r>
            </w:ins>
          </w:p>
        </w:tc>
      </w:tr>
      <w:tr w:rsidR="00D471C2" w:rsidRPr="00A06DB4" w14:paraId="7A2F7372" w14:textId="77777777">
        <w:tc>
          <w:tcPr>
            <w:tcW w:w="846"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14:paraId="7DAEC5C5" w14:textId="77777777" w:rsidR="00D471C2" w:rsidRDefault="00D471C2" w:rsidP="00D471C2">
            <w:pPr>
              <w:rPr>
                <w:rFonts w:ascii="Arial" w:eastAsia="Arial" w:hAnsi="Arial" w:cs="Arial"/>
                <w:b/>
                <w:sz w:val="20"/>
                <w:lang w:val="en-US"/>
              </w:rPr>
            </w:pPr>
          </w:p>
        </w:tc>
        <w:tc>
          <w:tcPr>
            <w:tcW w:w="8782" w:type="dxa"/>
            <w:tcBorders>
              <w:left w:val="single" w:sz="4" w:space="0" w:color="auto"/>
            </w:tcBorders>
          </w:tcPr>
          <w:p w14:paraId="34E617E5" w14:textId="0E6A555C" w:rsidR="00D471C2" w:rsidRDefault="00D471C2" w:rsidP="00D471C2">
            <w:pPr>
              <w:rPr>
                <w:rFonts w:ascii="Arial" w:eastAsia="Arial" w:hAnsi="Arial" w:cs="Arial"/>
                <w:b/>
                <w:sz w:val="20"/>
                <w:lang w:val="en-US"/>
              </w:rPr>
            </w:pPr>
            <w:r>
              <w:rPr>
                <w:rFonts w:ascii="Arial" w:eastAsia="Arial" w:hAnsi="Arial" w:cs="Arial"/>
                <w:b/>
                <w:sz w:val="20"/>
                <w:lang w:val="en-US"/>
              </w:rPr>
              <w:t xml:space="preserve">Present in </w:t>
            </w:r>
            <w:proofErr w:type="spellStart"/>
            <w:r>
              <w:rPr>
                <w:rFonts w:ascii="Arial" w:eastAsia="Arial" w:hAnsi="Arial" w:cs="Arial"/>
                <w:b/>
                <w:sz w:val="20"/>
                <w:lang w:val="en-US"/>
              </w:rPr>
              <w:t>NeXus</w:t>
            </w:r>
            <w:proofErr w:type="spellEnd"/>
            <w:r>
              <w:rPr>
                <w:rFonts w:ascii="Arial" w:eastAsia="Arial" w:hAnsi="Arial" w:cs="Arial"/>
                <w:b/>
                <w:sz w:val="20"/>
                <w:lang w:val="en-US"/>
              </w:rPr>
              <w:t xml:space="preserve"> hierarchy</w:t>
            </w:r>
          </w:p>
        </w:tc>
      </w:tr>
      <w:tr w:rsidR="00D471C2" w:rsidRPr="00BE2B13" w14:paraId="0AAD3301" w14:textId="77777777">
        <w:tc>
          <w:tcPr>
            <w:tcW w:w="84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75CA237F" w14:textId="77777777" w:rsidR="00D471C2" w:rsidRDefault="00D471C2" w:rsidP="00D471C2">
            <w:pPr>
              <w:rPr>
                <w:rFonts w:ascii="Arial" w:eastAsia="Arial" w:hAnsi="Arial" w:cs="Arial"/>
                <w:b/>
                <w:sz w:val="20"/>
                <w:lang w:val="en-US"/>
              </w:rPr>
            </w:pPr>
          </w:p>
        </w:tc>
        <w:tc>
          <w:tcPr>
            <w:tcW w:w="8782" w:type="dxa"/>
            <w:tcBorders>
              <w:left w:val="single" w:sz="4" w:space="0" w:color="auto"/>
            </w:tcBorders>
          </w:tcPr>
          <w:p w14:paraId="66C0BA05" w14:textId="79C180A2" w:rsidR="00D471C2" w:rsidRDefault="00D471C2" w:rsidP="00D471C2">
            <w:pPr>
              <w:rPr>
                <w:rFonts w:ascii="Arial" w:eastAsia="Arial" w:hAnsi="Arial" w:cs="Arial"/>
                <w:b/>
                <w:sz w:val="20"/>
                <w:lang w:val="en-US"/>
              </w:rPr>
            </w:pPr>
            <w:r>
              <w:rPr>
                <w:rFonts w:ascii="Arial" w:eastAsia="Arial" w:hAnsi="Arial" w:cs="Arial"/>
                <w:b/>
                <w:sz w:val="20"/>
                <w:lang w:val="en-US"/>
              </w:rPr>
              <w:t xml:space="preserve">Present in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hierarchy, not in </w:t>
            </w:r>
            <w:proofErr w:type="spellStart"/>
            <w:r>
              <w:rPr>
                <w:rFonts w:ascii="Arial" w:eastAsia="Arial" w:hAnsi="Arial" w:cs="Arial"/>
                <w:b/>
                <w:sz w:val="20"/>
                <w:lang w:val="en-US"/>
              </w:rPr>
              <w:t>NeXus</w:t>
            </w:r>
            <w:proofErr w:type="spellEnd"/>
          </w:p>
        </w:tc>
      </w:tr>
      <w:tr w:rsidR="00D471C2" w:rsidRPr="00BE2B13" w14:paraId="745909C0" w14:textId="77777777">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318A5108" w14:textId="77777777" w:rsidR="00D471C2" w:rsidRDefault="00D471C2" w:rsidP="00D471C2">
            <w:pPr>
              <w:jc w:val="center"/>
              <w:rPr>
                <w:rFonts w:ascii="Arial" w:eastAsia="Arial" w:hAnsi="Arial" w:cs="Arial"/>
                <w:b/>
                <w:sz w:val="20"/>
              </w:rPr>
            </w:pPr>
            <w:r>
              <w:rPr>
                <w:rFonts w:ascii="Arial" w:eastAsia="Arial" w:hAnsi="Arial" w:cs="Arial"/>
                <w:b/>
                <w:sz w:val="20"/>
                <w:lang w:val="en-US"/>
              </w:rPr>
              <w:t>v</w:t>
            </w:r>
          </w:p>
        </w:tc>
        <w:tc>
          <w:tcPr>
            <w:tcW w:w="8782" w:type="dxa"/>
            <w:tcBorders>
              <w:left w:val="single" w:sz="4" w:space="0" w:color="auto"/>
            </w:tcBorders>
          </w:tcPr>
          <w:p w14:paraId="22536511" w14:textId="77777777" w:rsidR="00D471C2" w:rsidRDefault="00D471C2" w:rsidP="00D471C2">
            <w:pPr>
              <w:rPr>
                <w:rFonts w:ascii="Arial" w:eastAsia="Arial" w:hAnsi="Arial" w:cs="Arial"/>
                <w:b/>
                <w:sz w:val="20"/>
                <w:lang w:val="en-US"/>
              </w:rPr>
            </w:pPr>
            <w:r>
              <w:rPr>
                <w:rFonts w:ascii="Arial" w:eastAsia="Arial" w:hAnsi="Arial" w:cs="Arial"/>
                <w:b/>
                <w:sz w:val="20"/>
                <w:lang w:val="en-US"/>
              </w:rPr>
              <w:t xml:space="preserve">Present in the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required list</w:t>
            </w:r>
          </w:p>
        </w:tc>
      </w:tr>
      <w:tr w:rsidR="00D471C2" w:rsidRPr="00BE2B13" w14:paraId="16713AAA" w14:textId="77777777">
        <w:tc>
          <w:tcPr>
            <w:tcW w:w="846" w:type="dxa"/>
            <w:tcBorders>
              <w:top w:val="single" w:sz="4" w:space="0" w:color="auto"/>
              <w:left w:val="single" w:sz="4" w:space="0" w:color="auto"/>
              <w:bottom w:val="single" w:sz="4" w:space="0" w:color="auto"/>
              <w:right w:val="single" w:sz="4" w:space="0" w:color="auto"/>
            </w:tcBorders>
            <w:shd w:val="clear" w:color="auto" w:fill="auto"/>
            <w:vAlign w:val="center"/>
          </w:tcPr>
          <w:p w14:paraId="16D7FD05" w14:textId="77777777" w:rsidR="00D471C2" w:rsidRDefault="00D471C2" w:rsidP="00D471C2">
            <w:pPr>
              <w:jc w:val="center"/>
              <w:rPr>
                <w:rFonts w:ascii="Arial" w:eastAsia="Arial" w:hAnsi="Arial" w:cs="Arial"/>
                <w:b/>
                <w:sz w:val="20"/>
              </w:rPr>
            </w:pPr>
            <w:r>
              <w:rPr>
                <w:rFonts w:ascii="Arial" w:eastAsia="Arial" w:hAnsi="Arial" w:cs="Arial"/>
                <w:b/>
                <w:sz w:val="20"/>
                <w:lang w:val="en-US"/>
              </w:rPr>
              <w:t>x</w:t>
            </w:r>
          </w:p>
        </w:tc>
        <w:tc>
          <w:tcPr>
            <w:tcW w:w="8782" w:type="dxa"/>
            <w:tcBorders>
              <w:left w:val="single" w:sz="4" w:space="0" w:color="auto"/>
            </w:tcBorders>
          </w:tcPr>
          <w:p w14:paraId="77125C70" w14:textId="77777777" w:rsidR="00D471C2" w:rsidRDefault="00D471C2" w:rsidP="00D471C2">
            <w:pPr>
              <w:rPr>
                <w:rFonts w:ascii="Arial" w:eastAsia="Arial" w:hAnsi="Arial" w:cs="Arial"/>
                <w:b/>
                <w:sz w:val="20"/>
                <w:lang w:val="en-US"/>
              </w:rPr>
            </w:pPr>
            <w:r>
              <w:rPr>
                <w:rFonts w:ascii="Arial" w:eastAsia="Arial" w:hAnsi="Arial" w:cs="Arial"/>
                <w:b/>
                <w:sz w:val="20"/>
                <w:lang w:val="en-US"/>
              </w:rPr>
              <w:t xml:space="preserve">Absent from </w:t>
            </w:r>
            <w:proofErr w:type="spellStart"/>
            <w:r>
              <w:rPr>
                <w:rFonts w:ascii="Arial" w:eastAsia="Arial" w:hAnsi="Arial" w:cs="Arial"/>
                <w:b/>
                <w:sz w:val="20"/>
                <w:lang w:val="en-US"/>
              </w:rPr>
              <w:t>NXarpes</w:t>
            </w:r>
            <w:proofErr w:type="spellEnd"/>
            <w:r>
              <w:rPr>
                <w:rFonts w:ascii="Arial" w:eastAsia="Arial" w:hAnsi="Arial" w:cs="Arial"/>
                <w:b/>
                <w:sz w:val="20"/>
                <w:lang w:val="en-US"/>
              </w:rPr>
              <w:t xml:space="preserve"> required list</w:t>
            </w:r>
          </w:p>
        </w:tc>
      </w:tr>
    </w:tbl>
    <w:p w14:paraId="6BE90040" w14:textId="77777777" w:rsidR="002001A9" w:rsidRPr="006403AD" w:rsidRDefault="002001A9">
      <w:pPr>
        <w:rPr>
          <w:rFonts w:ascii="Arial" w:eastAsia="Arial" w:hAnsi="Arial" w:cs="Arial"/>
          <w:sz w:val="20"/>
          <w:lang w:val="en-GB"/>
        </w:rPr>
      </w:pPr>
    </w:p>
    <w:p w14:paraId="64BB7BE0" w14:textId="77777777" w:rsidR="002001A9" w:rsidRDefault="00A06DB4">
      <w:pPr>
        <w:rPr>
          <w:rFonts w:ascii="Arial" w:eastAsia="Arial" w:hAnsi="Arial" w:cs="Arial"/>
          <w:b/>
          <w:sz w:val="20"/>
          <w:lang w:val="en-US"/>
        </w:rPr>
      </w:pPr>
      <w:r>
        <w:rPr>
          <w:rFonts w:ascii="Arial" w:eastAsia="Arial" w:hAnsi="Arial" w:cs="Arial"/>
          <w:sz w:val="20"/>
          <w:lang w:val="en-US"/>
        </w:rPr>
        <w:t>Where needed, the new parts of the hierarchy are marked in red.</w:t>
      </w:r>
    </w:p>
    <w:p w14:paraId="078C3E7C" w14:textId="77777777" w:rsidR="002001A9" w:rsidRDefault="00A06DB4">
      <w:pPr>
        <w:rPr>
          <w:rFonts w:ascii="Arial" w:eastAsia="Arial" w:hAnsi="Arial" w:cs="Arial"/>
          <w:b/>
          <w:sz w:val="20"/>
        </w:rPr>
      </w:pPr>
      <w:r>
        <w:rPr>
          <w:rFonts w:ascii="Arial" w:eastAsia="Arial" w:hAnsi="Arial" w:cs="Arial"/>
          <w:b/>
          <w:sz w:val="20"/>
          <w:lang w:val="en-US"/>
        </w:rPr>
        <w:t>General Parameters</w:t>
      </w:r>
    </w:p>
    <w:tbl>
      <w:tblPr>
        <w:tblStyle w:val="Grigliatabella"/>
        <w:tblW w:w="0" w:type="auto"/>
        <w:tblLayout w:type="fixed"/>
        <w:tblLook w:val="04A0" w:firstRow="1" w:lastRow="0" w:firstColumn="1" w:lastColumn="0" w:noHBand="0" w:noVBand="1"/>
      </w:tblPr>
      <w:tblGrid>
        <w:gridCol w:w="2122"/>
        <w:gridCol w:w="701"/>
        <w:gridCol w:w="1708"/>
        <w:gridCol w:w="3093"/>
        <w:gridCol w:w="1059"/>
        <w:gridCol w:w="945"/>
      </w:tblGrid>
      <w:tr w:rsidR="002001A9" w14:paraId="70B8875D" w14:textId="77777777" w:rsidTr="008275B6">
        <w:tc>
          <w:tcPr>
            <w:tcW w:w="2122" w:type="dxa"/>
            <w:vAlign w:val="center"/>
          </w:tcPr>
          <w:p w14:paraId="3AB90532"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1" w:type="dxa"/>
            <w:vAlign w:val="center"/>
          </w:tcPr>
          <w:p w14:paraId="67091CA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8" w:type="dxa"/>
            <w:vAlign w:val="center"/>
          </w:tcPr>
          <w:p w14:paraId="639C925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3093" w:type="dxa"/>
            <w:vAlign w:val="center"/>
          </w:tcPr>
          <w:p w14:paraId="08A83BB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1059" w:type="dxa"/>
            <w:vAlign w:val="center"/>
          </w:tcPr>
          <w:p w14:paraId="39071F2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45" w:type="dxa"/>
            <w:vAlign w:val="center"/>
          </w:tcPr>
          <w:p w14:paraId="61435FA1"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7694BC5C" w14:textId="77777777" w:rsidTr="008275B6">
        <w:tc>
          <w:tcPr>
            <w:tcW w:w="2122" w:type="dxa"/>
            <w:shd w:val="clear" w:color="auto" w:fill="FFF2CC" w:themeFill="accent4" w:themeFillTint="33"/>
            <w:vAlign w:val="center"/>
          </w:tcPr>
          <w:p w14:paraId="722DFFDB" w14:textId="77777777" w:rsidR="002001A9" w:rsidRDefault="00A06DB4">
            <w:pPr>
              <w:jc w:val="center"/>
              <w:rPr>
                <w:rFonts w:ascii="Arial" w:eastAsia="Arial" w:hAnsi="Arial" w:cs="Arial"/>
                <w:sz w:val="20"/>
                <w:szCs w:val="20"/>
              </w:rPr>
            </w:pPr>
            <w:commentRangeStart w:id="1"/>
            <w:proofErr w:type="spellStart"/>
            <w:r>
              <w:rPr>
                <w:rFonts w:ascii="Arial" w:eastAsia="Arial" w:hAnsi="Arial" w:cs="Arial"/>
                <w:sz w:val="20"/>
                <w:szCs w:val="20"/>
                <w:lang w:val="en-US"/>
              </w:rPr>
              <w:t>experiment_</w:t>
            </w:r>
            <w:commentRangeEnd w:id="1"/>
            <w:r w:rsidR="00350878">
              <w:rPr>
                <w:rStyle w:val="Rimandocommento"/>
              </w:rPr>
              <w:commentReference w:id="1"/>
            </w:r>
            <w:r>
              <w:rPr>
                <w:rFonts w:ascii="Arial" w:eastAsia="Arial" w:hAnsi="Arial" w:cs="Arial"/>
                <w:sz w:val="20"/>
                <w:szCs w:val="20"/>
                <w:lang w:val="en-US"/>
              </w:rPr>
              <w:t>title</w:t>
            </w:r>
            <w:proofErr w:type="spellEnd"/>
          </w:p>
        </w:tc>
        <w:tc>
          <w:tcPr>
            <w:tcW w:w="701" w:type="dxa"/>
            <w:shd w:val="clear" w:color="auto" w:fill="FFF2CC" w:themeFill="accent4" w:themeFillTint="33"/>
            <w:vAlign w:val="center"/>
          </w:tcPr>
          <w:p w14:paraId="69BD652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8" w:type="dxa"/>
            <w:shd w:val="clear" w:color="auto" w:fill="FFF2CC" w:themeFill="accent4" w:themeFillTint="33"/>
            <w:vAlign w:val="center"/>
          </w:tcPr>
          <w:p w14:paraId="21DF497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Title of the experiment</w:t>
            </w:r>
          </w:p>
        </w:tc>
        <w:tc>
          <w:tcPr>
            <w:tcW w:w="3093" w:type="dxa"/>
            <w:shd w:val="clear" w:color="auto" w:fill="FFF2CC" w:themeFill="accent4" w:themeFillTint="33"/>
            <w:vAlign w:val="center"/>
          </w:tcPr>
          <w:p w14:paraId="0E130798" w14:textId="6A685DB6" w:rsidR="002001A9" w:rsidRDefault="006A32DA">
            <w:pPr>
              <w:jc w:val="center"/>
              <w:rPr>
                <w:rFonts w:ascii="Arial" w:eastAsia="Arial" w:hAnsi="Arial" w:cs="Arial"/>
                <w:sz w:val="20"/>
                <w:szCs w:val="20"/>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experiment_title</w:t>
            </w:r>
            <w:proofErr w:type="spellEnd"/>
          </w:p>
        </w:tc>
        <w:tc>
          <w:tcPr>
            <w:tcW w:w="1059" w:type="dxa"/>
            <w:shd w:val="clear" w:color="auto" w:fill="FFF2CC" w:themeFill="accent4" w:themeFillTint="33"/>
            <w:vAlign w:val="center"/>
          </w:tcPr>
          <w:p w14:paraId="0B171B21" w14:textId="41844CC5" w:rsidR="002001A9" w:rsidRDefault="009A53AB">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10786A5A"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78852C42" w14:textId="77777777" w:rsidTr="008275B6">
        <w:tc>
          <w:tcPr>
            <w:tcW w:w="2122" w:type="dxa"/>
            <w:shd w:val="clear" w:color="auto" w:fill="FFF2CC" w:themeFill="accent4" w:themeFillTint="33"/>
            <w:vAlign w:val="center"/>
          </w:tcPr>
          <w:p w14:paraId="430B0211"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experiment_location</w:t>
            </w:r>
            <w:proofErr w:type="spellEnd"/>
          </w:p>
        </w:tc>
        <w:tc>
          <w:tcPr>
            <w:tcW w:w="701" w:type="dxa"/>
            <w:shd w:val="clear" w:color="auto" w:fill="FFF2CC" w:themeFill="accent4" w:themeFillTint="33"/>
            <w:vAlign w:val="center"/>
          </w:tcPr>
          <w:p w14:paraId="185B2EB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8" w:type="dxa"/>
            <w:shd w:val="clear" w:color="auto" w:fill="FFF2CC" w:themeFill="accent4" w:themeFillTint="33"/>
            <w:vAlign w:val="center"/>
          </w:tcPr>
          <w:p w14:paraId="7D1B71C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City and country where ex. Took place</w:t>
            </w:r>
          </w:p>
        </w:tc>
        <w:tc>
          <w:tcPr>
            <w:tcW w:w="3093" w:type="dxa"/>
            <w:shd w:val="clear" w:color="auto" w:fill="FFF2CC" w:themeFill="accent4" w:themeFillTint="33"/>
            <w:vAlign w:val="center"/>
          </w:tcPr>
          <w:p w14:paraId="20E8B696" w14:textId="6BD8AF91" w:rsidR="002001A9" w:rsidRDefault="006A32DA">
            <w:pPr>
              <w:jc w:val="center"/>
              <w:rPr>
                <w:rFonts w:ascii="Arial" w:eastAsia="Arial" w:hAnsi="Arial" w:cs="Arial"/>
                <w:sz w:val="20"/>
                <w:szCs w:val="20"/>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experiment_location</w:t>
            </w:r>
            <w:proofErr w:type="spellEnd"/>
          </w:p>
        </w:tc>
        <w:tc>
          <w:tcPr>
            <w:tcW w:w="1059" w:type="dxa"/>
            <w:shd w:val="clear" w:color="auto" w:fill="FFF2CC" w:themeFill="accent4" w:themeFillTint="33"/>
            <w:vAlign w:val="center"/>
          </w:tcPr>
          <w:p w14:paraId="1AB1637F" w14:textId="7548CD05" w:rsidR="002001A9" w:rsidRDefault="009A53AB">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2242D22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rsidRPr="00A06DB4" w14:paraId="7DD8FFDC" w14:textId="77777777" w:rsidTr="008275B6">
        <w:trPr>
          <w:trHeight w:val="230"/>
        </w:trPr>
        <w:tc>
          <w:tcPr>
            <w:tcW w:w="2122" w:type="dxa"/>
            <w:shd w:val="clear" w:color="auto" w:fill="FFF2CC" w:themeFill="accent4" w:themeFillTint="33"/>
            <w:vAlign w:val="center"/>
          </w:tcPr>
          <w:p w14:paraId="27FFD71D"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experiment_geotag</w:t>
            </w:r>
            <w:proofErr w:type="spellEnd"/>
          </w:p>
        </w:tc>
        <w:tc>
          <w:tcPr>
            <w:tcW w:w="701" w:type="dxa"/>
            <w:shd w:val="clear" w:color="auto" w:fill="FFF2CC" w:themeFill="accent4" w:themeFillTint="33"/>
            <w:vAlign w:val="center"/>
          </w:tcPr>
          <w:p w14:paraId="1CEC462F" w14:textId="597FA492" w:rsidR="002001A9" w:rsidRDefault="00A06DB4">
            <w:pPr>
              <w:jc w:val="center"/>
              <w:rPr>
                <w:rFonts w:ascii="Arial" w:eastAsia="Arial" w:hAnsi="Arial" w:cs="Arial"/>
                <w:sz w:val="20"/>
                <w:szCs w:val="20"/>
                <w:lang w:val="en-US"/>
              </w:rPr>
            </w:pPr>
            <w:r>
              <w:rPr>
                <w:rFonts w:ascii="Arial" w:eastAsia="Arial" w:hAnsi="Arial" w:cs="Arial"/>
                <w:sz w:val="20"/>
                <w:szCs w:val="20"/>
                <w:lang w:val="en-US"/>
              </w:rPr>
              <w:t>Degrees</w:t>
            </w:r>
          </w:p>
        </w:tc>
        <w:tc>
          <w:tcPr>
            <w:tcW w:w="1708" w:type="dxa"/>
            <w:shd w:val="clear" w:color="auto" w:fill="FFF2CC" w:themeFill="accent4" w:themeFillTint="33"/>
            <w:vAlign w:val="center"/>
          </w:tcPr>
          <w:p w14:paraId="2F4D39F7" w14:textId="5F9981F5" w:rsidR="002001A9" w:rsidRDefault="00A06DB4">
            <w:pPr>
              <w:jc w:val="center"/>
              <w:rPr>
                <w:rFonts w:ascii="Arial" w:eastAsia="Arial" w:hAnsi="Arial" w:cs="Arial"/>
                <w:sz w:val="20"/>
                <w:szCs w:val="20"/>
                <w:lang w:val="en-US"/>
              </w:rPr>
            </w:pPr>
            <w:r>
              <w:rPr>
                <w:rFonts w:ascii="Arial" w:eastAsia="Arial" w:hAnsi="Arial" w:cs="Arial"/>
                <w:sz w:val="20"/>
                <w:szCs w:val="20"/>
                <w:lang w:val="en-US"/>
              </w:rPr>
              <w:t>Geographical coordinates of the place. Necessary when converting data with naïve dates.</w:t>
            </w:r>
          </w:p>
        </w:tc>
        <w:tc>
          <w:tcPr>
            <w:tcW w:w="3093" w:type="dxa"/>
            <w:shd w:val="clear" w:color="auto" w:fill="FFF2CC" w:themeFill="accent4" w:themeFillTint="33"/>
            <w:vAlign w:val="center"/>
          </w:tcPr>
          <w:p w14:paraId="40B577BF" w14:textId="52CB645E" w:rsidR="002001A9" w:rsidRDefault="006A32DA">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experiment_geotag</w:t>
            </w:r>
            <w:proofErr w:type="spellEnd"/>
          </w:p>
        </w:tc>
        <w:tc>
          <w:tcPr>
            <w:tcW w:w="1059" w:type="dxa"/>
            <w:shd w:val="clear" w:color="auto" w:fill="FFF2CC" w:themeFill="accent4" w:themeFillTint="33"/>
            <w:vAlign w:val="center"/>
          </w:tcPr>
          <w:p w14:paraId="0CBFAB03" w14:textId="03B61B41" w:rsidR="002001A9" w:rsidRDefault="00A06DB4" w:rsidP="00B15BEA">
            <w:pPr>
              <w:jc w:val="center"/>
              <w:rPr>
                <w:rFonts w:ascii="Arial" w:eastAsia="Arial" w:hAnsi="Arial" w:cs="Arial"/>
                <w:sz w:val="20"/>
                <w:szCs w:val="20"/>
                <w:lang w:val="en-US"/>
              </w:rPr>
            </w:pPr>
            <w:r>
              <w:rPr>
                <w:rFonts w:ascii="Arial" w:eastAsia="Arial" w:hAnsi="Arial" w:cs="Arial"/>
                <w:sz w:val="20"/>
                <w:szCs w:val="20"/>
                <w:lang w:val="en-US"/>
              </w:rPr>
              <w:t>NX</w:t>
            </w:r>
            <w:r w:rsidR="009A53AB">
              <w:rPr>
                <w:rFonts w:ascii="Arial" w:eastAsia="Arial" w:hAnsi="Arial" w:cs="Arial"/>
                <w:sz w:val="20"/>
                <w:szCs w:val="20"/>
                <w:lang w:val="en-US"/>
              </w:rPr>
              <w:t>_</w:t>
            </w:r>
            <w:r w:rsidR="00B15BEA">
              <w:rPr>
                <w:rFonts w:ascii="Arial" w:eastAsia="Arial" w:hAnsi="Arial" w:cs="Arial"/>
                <w:sz w:val="20"/>
                <w:szCs w:val="20"/>
                <w:lang w:val="en-US"/>
              </w:rPr>
              <w:t>FLOAT:NX_ANGLE</w:t>
            </w:r>
          </w:p>
        </w:tc>
        <w:tc>
          <w:tcPr>
            <w:tcW w:w="945" w:type="dxa"/>
            <w:shd w:val="clear" w:color="auto" w:fill="FFF2CC" w:themeFill="accent4" w:themeFillTint="33"/>
            <w:vAlign w:val="center"/>
          </w:tcPr>
          <w:p w14:paraId="301056A7" w14:textId="77777777" w:rsidR="002001A9" w:rsidRDefault="00A06DB4">
            <w:pPr>
              <w:jc w:val="center"/>
              <w:rPr>
                <w:rFonts w:ascii="Arial" w:eastAsia="Arial" w:hAnsi="Arial" w:cs="Arial"/>
                <w:b/>
                <w:sz w:val="20"/>
                <w:szCs w:val="20"/>
                <w:lang w:val="en-US"/>
              </w:rPr>
            </w:pPr>
            <w:r>
              <w:rPr>
                <w:rFonts w:ascii="Arial" w:eastAsia="Arial" w:hAnsi="Arial" w:cs="Arial"/>
                <w:b/>
                <w:sz w:val="20"/>
                <w:szCs w:val="20"/>
                <w:lang w:val="en-US"/>
              </w:rPr>
              <w:t>x</w:t>
            </w:r>
          </w:p>
        </w:tc>
      </w:tr>
      <w:tr w:rsidR="002001A9" w14:paraId="2F3B68A2" w14:textId="77777777" w:rsidTr="008275B6">
        <w:tc>
          <w:tcPr>
            <w:tcW w:w="2122" w:type="dxa"/>
            <w:shd w:val="clear" w:color="auto" w:fill="FFF2CC" w:themeFill="accent4" w:themeFillTint="33"/>
            <w:vAlign w:val="center"/>
          </w:tcPr>
          <w:p w14:paraId="08DC87CC" w14:textId="77777777" w:rsidR="002001A9" w:rsidRPr="00A06DB4"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experiment_start_date</w:t>
            </w:r>
            <w:proofErr w:type="spellEnd"/>
          </w:p>
        </w:tc>
        <w:tc>
          <w:tcPr>
            <w:tcW w:w="701" w:type="dxa"/>
            <w:shd w:val="clear" w:color="auto" w:fill="FFF2CC" w:themeFill="accent4" w:themeFillTint="33"/>
            <w:vAlign w:val="center"/>
          </w:tcPr>
          <w:p w14:paraId="526AD8CD" w14:textId="77777777" w:rsidR="002001A9" w:rsidRPr="00A06DB4" w:rsidRDefault="00A06DB4">
            <w:pPr>
              <w:jc w:val="center"/>
              <w:rPr>
                <w:rFonts w:ascii="Arial" w:eastAsia="Arial" w:hAnsi="Arial" w:cs="Arial"/>
                <w:sz w:val="20"/>
                <w:szCs w:val="20"/>
                <w:lang w:val="en-US"/>
              </w:rPr>
            </w:pPr>
            <w:r>
              <w:rPr>
                <w:rFonts w:ascii="Arial" w:eastAsia="Arial" w:hAnsi="Arial" w:cs="Arial"/>
                <w:sz w:val="20"/>
                <w:szCs w:val="20"/>
                <w:lang w:val="en-US"/>
              </w:rPr>
              <w:t>None</w:t>
            </w:r>
          </w:p>
        </w:tc>
        <w:tc>
          <w:tcPr>
            <w:tcW w:w="1708" w:type="dxa"/>
            <w:shd w:val="clear" w:color="auto" w:fill="FFF2CC" w:themeFill="accent4" w:themeFillTint="33"/>
            <w:vAlign w:val="center"/>
          </w:tcPr>
          <w:p w14:paraId="680C16D3" w14:textId="2142A6BD" w:rsidR="002001A9" w:rsidRDefault="00A06DB4" w:rsidP="00A06DB4">
            <w:pPr>
              <w:jc w:val="center"/>
              <w:rPr>
                <w:rFonts w:ascii="Arial" w:eastAsia="Arial" w:hAnsi="Arial" w:cs="Arial"/>
                <w:sz w:val="20"/>
                <w:szCs w:val="20"/>
                <w:lang w:val="en-US"/>
              </w:rPr>
            </w:pPr>
            <w:r>
              <w:rPr>
                <w:rFonts w:ascii="Arial" w:eastAsia="Arial" w:hAnsi="Arial" w:cs="Arial"/>
                <w:sz w:val="20"/>
                <w:szCs w:val="20"/>
                <w:lang w:val="en-US"/>
              </w:rPr>
              <w:t xml:space="preserve">Start date </w:t>
            </w:r>
            <w:r w:rsidR="003E1EA9">
              <w:rPr>
                <w:rFonts w:ascii="Arial" w:eastAsia="Arial" w:hAnsi="Arial" w:cs="Arial"/>
                <w:sz w:val="20"/>
                <w:szCs w:val="20"/>
                <w:lang w:val="en-US"/>
              </w:rPr>
              <w:t xml:space="preserve">and time </w:t>
            </w:r>
            <w:r>
              <w:rPr>
                <w:rFonts w:ascii="Arial" w:eastAsia="Arial" w:hAnsi="Arial" w:cs="Arial"/>
                <w:sz w:val="20"/>
                <w:szCs w:val="20"/>
                <w:lang w:val="en-US"/>
              </w:rPr>
              <w:t>of ex. in ISO 8601 format, ideally including UTC offset.</w:t>
            </w:r>
          </w:p>
        </w:tc>
        <w:tc>
          <w:tcPr>
            <w:tcW w:w="3093" w:type="dxa"/>
            <w:shd w:val="clear" w:color="auto" w:fill="FFF2CC" w:themeFill="accent4" w:themeFillTint="33"/>
            <w:vAlign w:val="center"/>
          </w:tcPr>
          <w:p w14:paraId="32D47B23" w14:textId="3BCCBDA2" w:rsidR="002001A9" w:rsidRDefault="006A32DA">
            <w:pPr>
              <w:jc w:val="center"/>
              <w:rPr>
                <w:rFonts w:ascii="Arial" w:eastAsia="Arial" w:hAnsi="Arial" w:cs="Arial"/>
                <w:sz w:val="20"/>
                <w:szCs w:val="20"/>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experiment_start_date</w:t>
            </w:r>
            <w:proofErr w:type="spellEnd"/>
          </w:p>
        </w:tc>
        <w:tc>
          <w:tcPr>
            <w:tcW w:w="1059" w:type="dxa"/>
            <w:shd w:val="clear" w:color="auto" w:fill="FFF2CC" w:themeFill="accent4" w:themeFillTint="33"/>
            <w:vAlign w:val="center"/>
          </w:tcPr>
          <w:p w14:paraId="1C84C96E" w14:textId="02102D5F" w:rsidR="002001A9" w:rsidRDefault="009A53AB" w:rsidP="009A53AB">
            <w:pPr>
              <w:jc w:val="center"/>
              <w:rPr>
                <w:rFonts w:ascii="Arial" w:eastAsia="Arial" w:hAnsi="Arial" w:cs="Arial"/>
                <w:sz w:val="20"/>
                <w:szCs w:val="20"/>
              </w:rPr>
            </w:pPr>
            <w:commentRangeStart w:id="2"/>
            <w:r>
              <w:rPr>
                <w:rFonts w:ascii="Arial" w:eastAsia="Arial" w:hAnsi="Arial" w:cs="Arial"/>
                <w:sz w:val="20"/>
                <w:szCs w:val="20"/>
                <w:lang w:val="en-US"/>
              </w:rPr>
              <w:t>NX</w:t>
            </w:r>
            <w:commentRangeEnd w:id="2"/>
            <w:r>
              <w:rPr>
                <w:rStyle w:val="Rimandocommento"/>
              </w:rPr>
              <w:commentReference w:id="2"/>
            </w:r>
            <w:r>
              <w:rPr>
                <w:rFonts w:ascii="Arial" w:eastAsia="Arial" w:hAnsi="Arial" w:cs="Arial"/>
                <w:sz w:val="20"/>
                <w:szCs w:val="20"/>
                <w:lang w:val="en-US"/>
              </w:rPr>
              <w:t>_DATE_TIME</w:t>
            </w:r>
          </w:p>
        </w:tc>
        <w:tc>
          <w:tcPr>
            <w:tcW w:w="945" w:type="dxa"/>
            <w:shd w:val="clear" w:color="auto" w:fill="FFF2CC" w:themeFill="accent4" w:themeFillTint="33"/>
            <w:vAlign w:val="center"/>
          </w:tcPr>
          <w:p w14:paraId="2D304107"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A06DB4" w:rsidRPr="00A06DB4" w14:paraId="0CDDE5D1" w14:textId="77777777" w:rsidTr="008275B6">
        <w:tc>
          <w:tcPr>
            <w:tcW w:w="2122" w:type="dxa"/>
            <w:shd w:val="clear" w:color="auto" w:fill="FFF2CC" w:themeFill="accent4" w:themeFillTint="33"/>
            <w:vAlign w:val="center"/>
          </w:tcPr>
          <w:p w14:paraId="3FE8AE0D" w14:textId="798409FA" w:rsidR="00A06DB4"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experiment_start_date_timestamp</w:t>
            </w:r>
            <w:proofErr w:type="spellEnd"/>
          </w:p>
        </w:tc>
        <w:tc>
          <w:tcPr>
            <w:tcW w:w="701" w:type="dxa"/>
            <w:shd w:val="clear" w:color="auto" w:fill="FFF2CC" w:themeFill="accent4" w:themeFillTint="33"/>
            <w:vAlign w:val="center"/>
          </w:tcPr>
          <w:p w14:paraId="5C6A015D" w14:textId="75C15C08" w:rsidR="00A06DB4" w:rsidRDefault="00A06DB4">
            <w:pPr>
              <w:jc w:val="center"/>
              <w:rPr>
                <w:rFonts w:ascii="Arial" w:eastAsia="Arial" w:hAnsi="Arial" w:cs="Arial"/>
                <w:sz w:val="20"/>
                <w:szCs w:val="20"/>
                <w:lang w:val="en-US"/>
              </w:rPr>
            </w:pPr>
            <w:r>
              <w:rPr>
                <w:rFonts w:ascii="Arial" w:eastAsia="Arial" w:hAnsi="Arial" w:cs="Arial"/>
                <w:sz w:val="20"/>
                <w:szCs w:val="20"/>
                <w:lang w:val="en-US"/>
              </w:rPr>
              <w:t>Seconds</w:t>
            </w:r>
          </w:p>
        </w:tc>
        <w:tc>
          <w:tcPr>
            <w:tcW w:w="1708" w:type="dxa"/>
            <w:shd w:val="clear" w:color="auto" w:fill="FFF2CC" w:themeFill="accent4" w:themeFillTint="33"/>
            <w:vAlign w:val="center"/>
          </w:tcPr>
          <w:p w14:paraId="69C3220D" w14:textId="0924C2BA" w:rsidR="00A06DB4" w:rsidRDefault="00A06DB4" w:rsidP="00A06DB4">
            <w:pPr>
              <w:jc w:val="center"/>
              <w:rPr>
                <w:rFonts w:ascii="Arial" w:eastAsia="Arial" w:hAnsi="Arial" w:cs="Arial"/>
                <w:sz w:val="20"/>
                <w:szCs w:val="20"/>
                <w:lang w:val="en-US"/>
              </w:rPr>
            </w:pPr>
            <w:r>
              <w:rPr>
                <w:rFonts w:ascii="Arial" w:eastAsia="Arial" w:hAnsi="Arial" w:cs="Arial"/>
                <w:sz w:val="20"/>
                <w:szCs w:val="20"/>
                <w:lang w:val="en-US"/>
              </w:rPr>
              <w:t>Machine readable, absolute timestamp</w:t>
            </w:r>
            <w:r w:rsidR="00FF3DEE">
              <w:rPr>
                <w:rFonts w:ascii="Arial" w:eastAsia="Arial" w:hAnsi="Arial" w:cs="Arial"/>
                <w:sz w:val="20"/>
                <w:szCs w:val="20"/>
                <w:lang w:val="en-US"/>
              </w:rPr>
              <w:t xml:space="preserve"> using UNIX epoch.</w:t>
            </w:r>
          </w:p>
        </w:tc>
        <w:tc>
          <w:tcPr>
            <w:tcW w:w="3093" w:type="dxa"/>
            <w:shd w:val="clear" w:color="auto" w:fill="FFF2CC" w:themeFill="accent4" w:themeFillTint="33"/>
            <w:vAlign w:val="center"/>
          </w:tcPr>
          <w:p w14:paraId="7DFE41AF" w14:textId="164BF864" w:rsidR="00A06DB4" w:rsidRDefault="006A32DA">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A06DB4">
              <w:rPr>
                <w:rFonts w:ascii="Arial" w:eastAsia="Arial" w:hAnsi="Arial" w:cs="Arial"/>
                <w:color w:val="FF0000"/>
                <w:sz w:val="20"/>
                <w:szCs w:val="20"/>
                <w:lang w:val="en-US"/>
              </w:rPr>
              <w:t>experiment_start_date_timestamp</w:t>
            </w:r>
            <w:proofErr w:type="spellEnd"/>
          </w:p>
        </w:tc>
        <w:tc>
          <w:tcPr>
            <w:tcW w:w="1059" w:type="dxa"/>
            <w:shd w:val="clear" w:color="auto" w:fill="FFF2CC" w:themeFill="accent4" w:themeFillTint="33"/>
            <w:vAlign w:val="center"/>
          </w:tcPr>
          <w:p w14:paraId="1E2AC52C" w14:textId="1FFA11EB" w:rsidR="00A06DB4" w:rsidRDefault="00A06DB4" w:rsidP="00B15BEA">
            <w:pPr>
              <w:jc w:val="center"/>
              <w:rPr>
                <w:rFonts w:ascii="Arial" w:eastAsia="Arial" w:hAnsi="Arial" w:cs="Arial"/>
                <w:sz w:val="20"/>
                <w:szCs w:val="20"/>
                <w:lang w:val="en-US"/>
              </w:rPr>
            </w:pPr>
            <w:commentRangeStart w:id="3"/>
            <w:r>
              <w:rPr>
                <w:rFonts w:ascii="Arial" w:eastAsia="Arial" w:hAnsi="Arial" w:cs="Arial"/>
                <w:sz w:val="20"/>
                <w:szCs w:val="20"/>
                <w:lang w:val="en-US"/>
              </w:rPr>
              <w:t>NX</w:t>
            </w:r>
            <w:r w:rsidR="009A53AB">
              <w:rPr>
                <w:rFonts w:ascii="Arial" w:eastAsia="Arial" w:hAnsi="Arial" w:cs="Arial"/>
                <w:sz w:val="20"/>
                <w:szCs w:val="20"/>
                <w:lang w:val="en-US"/>
              </w:rPr>
              <w:t>_</w:t>
            </w:r>
            <w:commentRangeEnd w:id="3"/>
            <w:r w:rsidR="00FF3DEE">
              <w:rPr>
                <w:rStyle w:val="Rimandocommento"/>
              </w:rPr>
              <w:commentReference w:id="3"/>
            </w:r>
            <w:r w:rsidR="00B15BEA">
              <w:rPr>
                <w:rFonts w:ascii="Arial" w:eastAsia="Arial" w:hAnsi="Arial" w:cs="Arial"/>
                <w:sz w:val="20"/>
                <w:szCs w:val="20"/>
                <w:lang w:val="en-US"/>
              </w:rPr>
              <w:t>FLOAT:NX_TIME</w:t>
            </w:r>
          </w:p>
        </w:tc>
        <w:tc>
          <w:tcPr>
            <w:tcW w:w="945" w:type="dxa"/>
            <w:shd w:val="clear" w:color="auto" w:fill="FFF2CC" w:themeFill="accent4" w:themeFillTint="33"/>
            <w:vAlign w:val="center"/>
          </w:tcPr>
          <w:p w14:paraId="69DAE05B" w14:textId="7483544C" w:rsidR="00A06DB4" w:rsidRDefault="003E1EA9">
            <w:pPr>
              <w:jc w:val="center"/>
              <w:rPr>
                <w:rFonts w:ascii="Arial" w:eastAsia="Arial" w:hAnsi="Arial" w:cs="Arial"/>
                <w:b/>
                <w:sz w:val="20"/>
                <w:szCs w:val="20"/>
                <w:lang w:val="en-US"/>
              </w:rPr>
            </w:pPr>
            <w:r>
              <w:rPr>
                <w:rFonts w:ascii="Arial" w:eastAsia="Arial" w:hAnsi="Arial" w:cs="Arial"/>
                <w:b/>
                <w:sz w:val="20"/>
                <w:szCs w:val="20"/>
                <w:lang w:val="en-US"/>
              </w:rPr>
              <w:t>x</w:t>
            </w:r>
          </w:p>
        </w:tc>
      </w:tr>
      <w:tr w:rsidR="003E1EA9" w:rsidRPr="00A06DB4" w14:paraId="3ECAF11B" w14:textId="77777777" w:rsidTr="008275B6">
        <w:tc>
          <w:tcPr>
            <w:tcW w:w="2122" w:type="dxa"/>
            <w:shd w:val="clear" w:color="auto" w:fill="FFF2CC" w:themeFill="accent4" w:themeFillTint="33"/>
            <w:vAlign w:val="center"/>
          </w:tcPr>
          <w:p w14:paraId="0C97A820" w14:textId="6FEF65A4" w:rsidR="003E1EA9" w:rsidRDefault="003E1EA9"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experiment_end_date</w:t>
            </w:r>
            <w:proofErr w:type="spellEnd"/>
          </w:p>
        </w:tc>
        <w:tc>
          <w:tcPr>
            <w:tcW w:w="701" w:type="dxa"/>
            <w:shd w:val="clear" w:color="auto" w:fill="FFF2CC" w:themeFill="accent4" w:themeFillTint="33"/>
            <w:vAlign w:val="center"/>
          </w:tcPr>
          <w:p w14:paraId="31199317" w14:textId="72E3AFEB"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None</w:t>
            </w:r>
          </w:p>
        </w:tc>
        <w:tc>
          <w:tcPr>
            <w:tcW w:w="1708" w:type="dxa"/>
            <w:shd w:val="clear" w:color="auto" w:fill="FFF2CC" w:themeFill="accent4" w:themeFillTint="33"/>
            <w:vAlign w:val="center"/>
          </w:tcPr>
          <w:p w14:paraId="3D2CAD6D" w14:textId="58FDF23B"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Start date and time of ex. in ISO 8601 format, ideally including UTC offset.</w:t>
            </w:r>
          </w:p>
        </w:tc>
        <w:tc>
          <w:tcPr>
            <w:tcW w:w="3093" w:type="dxa"/>
            <w:shd w:val="clear" w:color="auto" w:fill="FFF2CC" w:themeFill="accent4" w:themeFillTint="33"/>
            <w:vAlign w:val="center"/>
          </w:tcPr>
          <w:p w14:paraId="760600CB" w14:textId="34530912" w:rsidR="003E1EA9" w:rsidRDefault="006A32DA"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3E1EA9">
              <w:rPr>
                <w:rFonts w:ascii="Arial" w:eastAsia="Arial" w:hAnsi="Arial" w:cs="Arial"/>
                <w:color w:val="FF0000"/>
                <w:sz w:val="20"/>
                <w:szCs w:val="20"/>
                <w:lang w:val="en-US"/>
              </w:rPr>
              <w:t>experiment_end_date</w:t>
            </w:r>
            <w:proofErr w:type="spellEnd"/>
          </w:p>
        </w:tc>
        <w:tc>
          <w:tcPr>
            <w:tcW w:w="1059" w:type="dxa"/>
            <w:shd w:val="clear" w:color="auto" w:fill="FFF2CC" w:themeFill="accent4" w:themeFillTint="33"/>
            <w:vAlign w:val="center"/>
          </w:tcPr>
          <w:p w14:paraId="5F594F8D" w14:textId="40968698" w:rsidR="003E1EA9" w:rsidRDefault="009A53AB" w:rsidP="00B15BEA">
            <w:pPr>
              <w:jc w:val="center"/>
              <w:rPr>
                <w:rFonts w:ascii="Arial" w:eastAsia="Arial" w:hAnsi="Arial" w:cs="Arial"/>
                <w:sz w:val="20"/>
                <w:szCs w:val="20"/>
                <w:lang w:val="en-US"/>
              </w:rPr>
            </w:pPr>
            <w:r>
              <w:rPr>
                <w:rFonts w:ascii="Arial" w:eastAsia="Arial" w:hAnsi="Arial" w:cs="Arial"/>
                <w:sz w:val="20"/>
                <w:szCs w:val="20"/>
                <w:lang w:val="en-US"/>
              </w:rPr>
              <w:t>NX_</w:t>
            </w:r>
            <w:r w:rsidR="00B15BEA">
              <w:rPr>
                <w:rFonts w:ascii="Arial" w:eastAsia="Arial" w:hAnsi="Arial" w:cs="Arial"/>
                <w:sz w:val="20"/>
                <w:szCs w:val="20"/>
                <w:lang w:val="en-US"/>
              </w:rPr>
              <w:t>DATE_TIME</w:t>
            </w:r>
          </w:p>
        </w:tc>
        <w:tc>
          <w:tcPr>
            <w:tcW w:w="945" w:type="dxa"/>
            <w:shd w:val="clear" w:color="auto" w:fill="FFF2CC" w:themeFill="accent4" w:themeFillTint="33"/>
            <w:vAlign w:val="center"/>
          </w:tcPr>
          <w:p w14:paraId="004DABF8" w14:textId="17C1FDCC" w:rsidR="003E1EA9" w:rsidRDefault="003E1EA9" w:rsidP="003E1EA9">
            <w:pPr>
              <w:jc w:val="center"/>
              <w:rPr>
                <w:rFonts w:ascii="Arial" w:eastAsia="Arial" w:hAnsi="Arial" w:cs="Arial"/>
                <w:b/>
                <w:sz w:val="20"/>
                <w:szCs w:val="20"/>
                <w:lang w:val="en-US"/>
              </w:rPr>
            </w:pPr>
            <w:r>
              <w:rPr>
                <w:rFonts w:ascii="Arial" w:eastAsia="Arial" w:hAnsi="Arial" w:cs="Arial"/>
                <w:b/>
                <w:sz w:val="20"/>
                <w:szCs w:val="20"/>
                <w:lang w:val="en-US"/>
              </w:rPr>
              <w:t>x</w:t>
            </w:r>
          </w:p>
        </w:tc>
      </w:tr>
      <w:tr w:rsidR="003E1EA9" w:rsidRPr="00A06DB4" w14:paraId="6D162385" w14:textId="77777777" w:rsidTr="008275B6">
        <w:tc>
          <w:tcPr>
            <w:tcW w:w="2122" w:type="dxa"/>
            <w:shd w:val="clear" w:color="auto" w:fill="FFF2CC" w:themeFill="accent4" w:themeFillTint="33"/>
            <w:vAlign w:val="center"/>
          </w:tcPr>
          <w:p w14:paraId="3FDBC830" w14:textId="12F24D12" w:rsidR="003E1EA9" w:rsidRDefault="003E1EA9"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experiment_end_date_timestamp</w:t>
            </w:r>
            <w:proofErr w:type="spellEnd"/>
          </w:p>
        </w:tc>
        <w:tc>
          <w:tcPr>
            <w:tcW w:w="701" w:type="dxa"/>
            <w:shd w:val="clear" w:color="auto" w:fill="FFF2CC" w:themeFill="accent4" w:themeFillTint="33"/>
            <w:vAlign w:val="center"/>
          </w:tcPr>
          <w:p w14:paraId="6D9BA9D5" w14:textId="0ED67414"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Seconds</w:t>
            </w:r>
          </w:p>
        </w:tc>
        <w:tc>
          <w:tcPr>
            <w:tcW w:w="1708" w:type="dxa"/>
            <w:shd w:val="clear" w:color="auto" w:fill="FFF2CC" w:themeFill="accent4" w:themeFillTint="33"/>
            <w:vAlign w:val="center"/>
          </w:tcPr>
          <w:p w14:paraId="07CF4CC3" w14:textId="542FD2D8"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Machine readable, absolute timestamp using UNIX epoch.</w:t>
            </w:r>
          </w:p>
        </w:tc>
        <w:tc>
          <w:tcPr>
            <w:tcW w:w="3093" w:type="dxa"/>
            <w:shd w:val="clear" w:color="auto" w:fill="FFF2CC" w:themeFill="accent4" w:themeFillTint="33"/>
            <w:vAlign w:val="center"/>
          </w:tcPr>
          <w:p w14:paraId="36C09C66" w14:textId="58EA41B4" w:rsidR="003E1EA9" w:rsidRDefault="006A32DA"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3E1EA9">
              <w:rPr>
                <w:rFonts w:ascii="Arial" w:eastAsia="Arial" w:hAnsi="Arial" w:cs="Arial"/>
                <w:color w:val="FF0000"/>
                <w:sz w:val="20"/>
                <w:szCs w:val="20"/>
                <w:lang w:val="en-US"/>
              </w:rPr>
              <w:t>experiment_start_date_timestamp</w:t>
            </w:r>
            <w:proofErr w:type="spellEnd"/>
          </w:p>
        </w:tc>
        <w:tc>
          <w:tcPr>
            <w:tcW w:w="1059" w:type="dxa"/>
            <w:shd w:val="clear" w:color="auto" w:fill="FFF2CC" w:themeFill="accent4" w:themeFillTint="33"/>
            <w:vAlign w:val="center"/>
          </w:tcPr>
          <w:p w14:paraId="163CBA71" w14:textId="09A8BBCA" w:rsidR="003E1EA9" w:rsidRDefault="003E1EA9" w:rsidP="00B15BEA">
            <w:pPr>
              <w:jc w:val="center"/>
              <w:rPr>
                <w:rFonts w:ascii="Arial" w:eastAsia="Arial" w:hAnsi="Arial" w:cs="Arial"/>
                <w:sz w:val="20"/>
                <w:szCs w:val="20"/>
                <w:lang w:val="en-US"/>
              </w:rPr>
            </w:pPr>
            <w:r>
              <w:rPr>
                <w:rFonts w:ascii="Arial" w:eastAsia="Arial" w:hAnsi="Arial" w:cs="Arial"/>
                <w:sz w:val="20"/>
                <w:szCs w:val="20"/>
                <w:lang w:val="en-US"/>
              </w:rPr>
              <w:t>NX</w:t>
            </w:r>
            <w:r w:rsidR="009A53AB">
              <w:rPr>
                <w:rFonts w:ascii="Arial" w:eastAsia="Arial" w:hAnsi="Arial" w:cs="Arial"/>
                <w:sz w:val="20"/>
                <w:szCs w:val="20"/>
                <w:lang w:val="en-US"/>
              </w:rPr>
              <w:t>_</w:t>
            </w:r>
            <w:r w:rsidR="00B15BEA">
              <w:rPr>
                <w:rFonts w:ascii="Arial" w:eastAsia="Arial" w:hAnsi="Arial" w:cs="Arial"/>
                <w:sz w:val="20"/>
                <w:szCs w:val="20"/>
                <w:lang w:val="en-US"/>
              </w:rPr>
              <w:t>FLOAT:NX_TIME</w:t>
            </w:r>
          </w:p>
        </w:tc>
        <w:tc>
          <w:tcPr>
            <w:tcW w:w="945" w:type="dxa"/>
            <w:shd w:val="clear" w:color="auto" w:fill="FFF2CC" w:themeFill="accent4" w:themeFillTint="33"/>
            <w:vAlign w:val="center"/>
          </w:tcPr>
          <w:p w14:paraId="32C93C2C" w14:textId="6D45E09E" w:rsidR="003E1EA9" w:rsidRDefault="003E1EA9" w:rsidP="003E1EA9">
            <w:pPr>
              <w:jc w:val="center"/>
              <w:rPr>
                <w:rFonts w:ascii="Arial" w:eastAsia="Arial" w:hAnsi="Arial" w:cs="Arial"/>
                <w:b/>
                <w:sz w:val="20"/>
                <w:szCs w:val="20"/>
                <w:lang w:val="en-US"/>
              </w:rPr>
            </w:pPr>
            <w:r>
              <w:rPr>
                <w:rFonts w:ascii="Arial" w:eastAsia="Arial" w:hAnsi="Arial" w:cs="Arial"/>
                <w:b/>
                <w:sz w:val="20"/>
                <w:szCs w:val="20"/>
                <w:lang w:val="en-US"/>
              </w:rPr>
              <w:t>x</w:t>
            </w:r>
          </w:p>
        </w:tc>
      </w:tr>
      <w:tr w:rsidR="003E1EA9" w14:paraId="6AD89F3B" w14:textId="77777777" w:rsidTr="008275B6">
        <w:tc>
          <w:tcPr>
            <w:tcW w:w="2122" w:type="dxa"/>
            <w:shd w:val="clear" w:color="auto" w:fill="E2EFD9" w:themeFill="accent6" w:themeFillTint="33"/>
            <w:vAlign w:val="center"/>
          </w:tcPr>
          <w:p w14:paraId="1529E672" w14:textId="77777777"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experiment_summary</w:t>
            </w:r>
            <w:proofErr w:type="spellEnd"/>
          </w:p>
        </w:tc>
        <w:tc>
          <w:tcPr>
            <w:tcW w:w="701" w:type="dxa"/>
            <w:shd w:val="clear" w:color="auto" w:fill="E2EFD9" w:themeFill="accent6" w:themeFillTint="33"/>
            <w:vAlign w:val="center"/>
          </w:tcPr>
          <w:p w14:paraId="037A63DB"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708" w:type="dxa"/>
            <w:shd w:val="clear" w:color="auto" w:fill="E2EFD9" w:themeFill="accent6" w:themeFillTint="33"/>
            <w:vAlign w:val="center"/>
          </w:tcPr>
          <w:p w14:paraId="09558421"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Descriptive summary of ex.</w:t>
            </w:r>
          </w:p>
        </w:tc>
        <w:tc>
          <w:tcPr>
            <w:tcW w:w="3093" w:type="dxa"/>
            <w:shd w:val="clear" w:color="auto" w:fill="E2EFD9" w:themeFill="accent6" w:themeFillTint="33"/>
            <w:vAlign w:val="center"/>
          </w:tcPr>
          <w:p w14:paraId="30BAA8FA" w14:textId="77777777" w:rsidR="003E1EA9" w:rsidRDefault="003E1EA9" w:rsidP="003E1EA9">
            <w:pPr>
              <w:jc w:val="center"/>
              <w:rPr>
                <w:rFonts w:ascii="Arial" w:eastAsia="Arial" w:hAnsi="Arial" w:cs="Arial"/>
                <w:sz w:val="20"/>
                <w:szCs w:val="20"/>
                <w:lang w:val="en-US"/>
              </w:rPr>
            </w:pPr>
            <w:proofErr w:type="spellStart"/>
            <w:proofErr w:type="gramStart"/>
            <w:r>
              <w:rPr>
                <w:rFonts w:ascii="Arial" w:eastAsia="Arial" w:hAnsi="Arial" w:cs="Arial"/>
                <w:sz w:val="20"/>
                <w:szCs w:val="20"/>
                <w:lang w:val="en-US"/>
              </w:rPr>
              <w:t>NXentry:experiment</w:t>
            </w:r>
            <w:proofErr w:type="gramEnd"/>
            <w:r>
              <w:rPr>
                <w:rFonts w:ascii="Arial" w:eastAsia="Arial" w:hAnsi="Arial" w:cs="Arial"/>
                <w:sz w:val="20"/>
                <w:szCs w:val="20"/>
                <w:lang w:val="en-US"/>
              </w:rPr>
              <w:t>_description</w:t>
            </w:r>
            <w:proofErr w:type="spellEnd"/>
          </w:p>
          <w:p w14:paraId="03F14123" w14:textId="77777777" w:rsidR="003E1EA9" w:rsidRDefault="003E1EA9" w:rsidP="003E1EA9">
            <w:pPr>
              <w:tabs>
                <w:tab w:val="center" w:pos="1467"/>
              </w:tabs>
              <w:jc w:val="center"/>
              <w:rPr>
                <w:rFonts w:ascii="Arial" w:eastAsia="Arial" w:hAnsi="Arial" w:cs="Arial"/>
                <w:sz w:val="20"/>
                <w:szCs w:val="20"/>
                <w:lang w:val="en-US"/>
              </w:rPr>
            </w:pPr>
            <w:proofErr w:type="spellStart"/>
            <w:r>
              <w:rPr>
                <w:rFonts w:ascii="Arial" w:eastAsia="Arial" w:hAnsi="Arial" w:cs="Arial"/>
                <w:sz w:val="20"/>
                <w:szCs w:val="20"/>
                <w:lang w:val="en-US"/>
              </w:rPr>
              <w:t>NXentry:experiment_documentation</w:t>
            </w:r>
            <w:proofErr w:type="spellEnd"/>
          </w:p>
        </w:tc>
        <w:tc>
          <w:tcPr>
            <w:tcW w:w="1059" w:type="dxa"/>
            <w:shd w:val="clear" w:color="auto" w:fill="E2EFD9" w:themeFill="accent6" w:themeFillTint="33"/>
            <w:vAlign w:val="center"/>
          </w:tcPr>
          <w:p w14:paraId="595C85AC"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E2EFD9" w:themeFill="accent6" w:themeFillTint="33"/>
            <w:vAlign w:val="center"/>
          </w:tcPr>
          <w:p w14:paraId="4D810CE6"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26D2942C" w14:textId="77777777" w:rsidTr="008275B6">
        <w:tc>
          <w:tcPr>
            <w:tcW w:w="2122" w:type="dxa"/>
            <w:shd w:val="clear" w:color="auto" w:fill="E2EFD9" w:themeFill="accent6" w:themeFillTint="33"/>
            <w:vAlign w:val="center"/>
          </w:tcPr>
          <w:p w14:paraId="136185CF" w14:textId="77777777"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experiment_identifier</w:t>
            </w:r>
            <w:proofErr w:type="spellEnd"/>
          </w:p>
        </w:tc>
        <w:tc>
          <w:tcPr>
            <w:tcW w:w="701" w:type="dxa"/>
            <w:shd w:val="clear" w:color="auto" w:fill="E2EFD9" w:themeFill="accent6" w:themeFillTint="33"/>
            <w:vAlign w:val="center"/>
          </w:tcPr>
          <w:p w14:paraId="1F5714EB"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708" w:type="dxa"/>
            <w:shd w:val="clear" w:color="auto" w:fill="E2EFD9" w:themeFill="accent6" w:themeFillTint="33"/>
            <w:vAlign w:val="center"/>
          </w:tcPr>
          <w:p w14:paraId="6ACA301E"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Unique identifier for the experiment.</w:t>
            </w:r>
          </w:p>
        </w:tc>
        <w:tc>
          <w:tcPr>
            <w:tcW w:w="3093" w:type="dxa"/>
            <w:shd w:val="clear" w:color="auto" w:fill="E2EFD9" w:themeFill="accent6" w:themeFillTint="33"/>
            <w:vAlign w:val="center"/>
          </w:tcPr>
          <w:p w14:paraId="69A4EA4E" w14:textId="77777777"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NXentry:experiment_identifier</w:t>
            </w:r>
            <w:proofErr w:type="spellEnd"/>
          </w:p>
        </w:tc>
        <w:tc>
          <w:tcPr>
            <w:tcW w:w="1059" w:type="dxa"/>
            <w:shd w:val="clear" w:color="auto" w:fill="E2EFD9" w:themeFill="accent6" w:themeFillTint="33"/>
            <w:vAlign w:val="center"/>
          </w:tcPr>
          <w:p w14:paraId="76BD9277"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E2EFD9" w:themeFill="accent6" w:themeFillTint="33"/>
            <w:vAlign w:val="center"/>
          </w:tcPr>
          <w:p w14:paraId="61A8E128"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4174C7CD" w14:textId="77777777" w:rsidTr="008275B6">
        <w:tc>
          <w:tcPr>
            <w:tcW w:w="2122" w:type="dxa"/>
            <w:shd w:val="clear" w:color="auto" w:fill="E2EFD9" w:themeFill="accent6" w:themeFillTint="33"/>
            <w:vAlign w:val="center"/>
          </w:tcPr>
          <w:p w14:paraId="778B3140" w14:textId="67A749A0"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experiment_run_cycle</w:t>
            </w:r>
            <w:proofErr w:type="spellEnd"/>
          </w:p>
        </w:tc>
        <w:tc>
          <w:tcPr>
            <w:tcW w:w="701" w:type="dxa"/>
            <w:shd w:val="clear" w:color="auto" w:fill="E2EFD9" w:themeFill="accent6" w:themeFillTint="33"/>
            <w:vAlign w:val="center"/>
          </w:tcPr>
          <w:p w14:paraId="31ED5937"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708" w:type="dxa"/>
            <w:shd w:val="clear" w:color="auto" w:fill="E2EFD9" w:themeFill="accent6" w:themeFillTint="33"/>
            <w:vAlign w:val="center"/>
          </w:tcPr>
          <w:p w14:paraId="79845B48"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Some facilities organize their beamtime into run cycles.</w:t>
            </w:r>
          </w:p>
        </w:tc>
        <w:tc>
          <w:tcPr>
            <w:tcW w:w="3093" w:type="dxa"/>
            <w:shd w:val="clear" w:color="auto" w:fill="E2EFD9" w:themeFill="accent6" w:themeFillTint="33"/>
            <w:vAlign w:val="center"/>
          </w:tcPr>
          <w:p w14:paraId="65AEE439" w14:textId="77777777"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NXentry:run_cycle</w:t>
            </w:r>
            <w:proofErr w:type="spellEnd"/>
          </w:p>
        </w:tc>
        <w:tc>
          <w:tcPr>
            <w:tcW w:w="1059" w:type="dxa"/>
            <w:shd w:val="clear" w:color="auto" w:fill="E2EFD9" w:themeFill="accent6" w:themeFillTint="33"/>
            <w:vAlign w:val="center"/>
          </w:tcPr>
          <w:p w14:paraId="01763D58"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E2EFD9" w:themeFill="accent6" w:themeFillTint="33"/>
            <w:vAlign w:val="center"/>
          </w:tcPr>
          <w:p w14:paraId="301C1C41"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392045B8" w14:textId="77777777" w:rsidTr="008275B6">
        <w:tc>
          <w:tcPr>
            <w:tcW w:w="2122" w:type="dxa"/>
            <w:shd w:val="clear" w:color="auto" w:fill="FFF2CC" w:themeFill="accent4" w:themeFillTint="33"/>
            <w:vAlign w:val="center"/>
          </w:tcPr>
          <w:p w14:paraId="3821CED0" w14:textId="4DED362E"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experiment_institution</w:t>
            </w:r>
            <w:proofErr w:type="spellEnd"/>
          </w:p>
        </w:tc>
        <w:tc>
          <w:tcPr>
            <w:tcW w:w="701" w:type="dxa"/>
            <w:shd w:val="clear" w:color="auto" w:fill="FFF2CC" w:themeFill="accent4" w:themeFillTint="33"/>
            <w:vAlign w:val="center"/>
          </w:tcPr>
          <w:p w14:paraId="0407E0BA"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708" w:type="dxa"/>
            <w:shd w:val="clear" w:color="auto" w:fill="FFF2CC" w:themeFill="accent4" w:themeFillTint="33"/>
            <w:vAlign w:val="center"/>
          </w:tcPr>
          <w:p w14:paraId="3D44E6E8"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Name of the institution hosting the facility</w:t>
            </w:r>
          </w:p>
        </w:tc>
        <w:tc>
          <w:tcPr>
            <w:tcW w:w="3093" w:type="dxa"/>
            <w:shd w:val="clear" w:color="auto" w:fill="FFF2CC" w:themeFill="accent4" w:themeFillTint="33"/>
            <w:vAlign w:val="center"/>
          </w:tcPr>
          <w:p w14:paraId="175B39FC" w14:textId="1BA8AF4D" w:rsidR="003E1EA9" w:rsidRDefault="00122A74" w:rsidP="003E1EA9">
            <w:pPr>
              <w:jc w:val="center"/>
              <w:rPr>
                <w:rFonts w:ascii="Arial" w:eastAsia="Arial" w:hAnsi="Arial" w:cs="Arial"/>
                <w:sz w:val="20"/>
                <w:szCs w:val="20"/>
              </w:rPr>
            </w:pPr>
            <w:proofErr w:type="spellStart"/>
            <w:r>
              <w:rPr>
                <w:rFonts w:ascii="Arial" w:eastAsia="Arial" w:hAnsi="Arial" w:cs="Arial"/>
                <w:sz w:val="20"/>
                <w:szCs w:val="20"/>
                <w:lang w:val="en-US"/>
              </w:rPr>
              <w:t>NXentry:</w:t>
            </w:r>
            <w:r w:rsidRPr="00122A74">
              <w:rPr>
                <w:rFonts w:ascii="Arial" w:eastAsia="Arial" w:hAnsi="Arial" w:cs="Arial"/>
                <w:color w:val="FF0000"/>
                <w:sz w:val="20"/>
                <w:szCs w:val="20"/>
                <w:lang w:val="en-US"/>
              </w:rPr>
              <w:t>experiment_</w:t>
            </w:r>
            <w:r w:rsidR="003E1EA9">
              <w:rPr>
                <w:rFonts w:ascii="Arial" w:eastAsia="Arial" w:hAnsi="Arial" w:cs="Arial"/>
                <w:color w:val="FF0000"/>
                <w:sz w:val="20"/>
                <w:szCs w:val="20"/>
                <w:lang w:val="en-US"/>
              </w:rPr>
              <w:t>institution</w:t>
            </w:r>
            <w:proofErr w:type="spellEnd"/>
          </w:p>
        </w:tc>
        <w:tc>
          <w:tcPr>
            <w:tcW w:w="1059" w:type="dxa"/>
            <w:shd w:val="clear" w:color="auto" w:fill="FFF2CC" w:themeFill="accent4" w:themeFillTint="33"/>
            <w:vAlign w:val="center"/>
          </w:tcPr>
          <w:p w14:paraId="21CC3B03" w14:textId="54B48481" w:rsidR="003E1EA9" w:rsidRDefault="009A53AB" w:rsidP="009A53AB">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330099FD"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2B6D22B0" w14:textId="77777777" w:rsidTr="008275B6">
        <w:tc>
          <w:tcPr>
            <w:tcW w:w="2122" w:type="dxa"/>
            <w:shd w:val="clear" w:color="auto" w:fill="FFF2CC" w:themeFill="accent4" w:themeFillTint="33"/>
            <w:vAlign w:val="center"/>
          </w:tcPr>
          <w:p w14:paraId="261F7046" w14:textId="7A4EB701"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experiment_facility</w:t>
            </w:r>
            <w:proofErr w:type="spellEnd"/>
          </w:p>
        </w:tc>
        <w:tc>
          <w:tcPr>
            <w:tcW w:w="701" w:type="dxa"/>
            <w:shd w:val="clear" w:color="auto" w:fill="FFF2CC" w:themeFill="accent4" w:themeFillTint="33"/>
            <w:vAlign w:val="center"/>
          </w:tcPr>
          <w:p w14:paraId="1F22EB66"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708" w:type="dxa"/>
            <w:shd w:val="clear" w:color="auto" w:fill="FFF2CC" w:themeFill="accent4" w:themeFillTint="33"/>
            <w:vAlign w:val="center"/>
          </w:tcPr>
          <w:p w14:paraId="19AD63DA"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Name of the experimental facility</w:t>
            </w:r>
          </w:p>
        </w:tc>
        <w:tc>
          <w:tcPr>
            <w:tcW w:w="3093" w:type="dxa"/>
            <w:shd w:val="clear" w:color="auto" w:fill="FFF2CC" w:themeFill="accent4" w:themeFillTint="33"/>
            <w:vAlign w:val="center"/>
          </w:tcPr>
          <w:p w14:paraId="2BDC53B9" w14:textId="19194F04" w:rsidR="003E1EA9" w:rsidRDefault="00122A74" w:rsidP="003E1EA9">
            <w:pPr>
              <w:jc w:val="center"/>
              <w:rPr>
                <w:rFonts w:ascii="Arial" w:eastAsia="Arial" w:hAnsi="Arial" w:cs="Arial"/>
                <w:sz w:val="20"/>
                <w:szCs w:val="20"/>
              </w:rPr>
            </w:pPr>
            <w:proofErr w:type="spellStart"/>
            <w:r>
              <w:rPr>
                <w:rFonts w:ascii="Arial" w:eastAsia="Arial" w:hAnsi="Arial" w:cs="Arial"/>
                <w:sz w:val="20"/>
                <w:szCs w:val="20"/>
                <w:lang w:val="en-US"/>
              </w:rPr>
              <w:t>NXentry:</w:t>
            </w:r>
            <w:r w:rsidRPr="00122A74">
              <w:rPr>
                <w:rFonts w:ascii="Arial" w:eastAsia="Arial" w:hAnsi="Arial" w:cs="Arial"/>
                <w:color w:val="FF0000"/>
                <w:sz w:val="20"/>
                <w:szCs w:val="20"/>
                <w:lang w:val="en-US"/>
              </w:rPr>
              <w:t>experiment_</w:t>
            </w:r>
            <w:r w:rsidR="003E1EA9" w:rsidRPr="00122A74">
              <w:rPr>
                <w:rFonts w:ascii="Arial" w:eastAsia="Arial" w:hAnsi="Arial" w:cs="Arial"/>
                <w:color w:val="FF0000"/>
                <w:sz w:val="20"/>
                <w:szCs w:val="20"/>
                <w:lang w:val="en-US"/>
              </w:rPr>
              <w:t>facility</w:t>
            </w:r>
            <w:proofErr w:type="spellEnd"/>
          </w:p>
        </w:tc>
        <w:tc>
          <w:tcPr>
            <w:tcW w:w="1059" w:type="dxa"/>
            <w:shd w:val="clear" w:color="auto" w:fill="FFF2CC" w:themeFill="accent4" w:themeFillTint="33"/>
            <w:vAlign w:val="center"/>
          </w:tcPr>
          <w:p w14:paraId="3E84BC85" w14:textId="780884CB" w:rsidR="003E1EA9" w:rsidRDefault="009A53AB"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05410BC4"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r w:rsidR="003E1EA9" w14:paraId="563DA839" w14:textId="77777777" w:rsidTr="008275B6">
        <w:tc>
          <w:tcPr>
            <w:tcW w:w="2122" w:type="dxa"/>
            <w:shd w:val="clear" w:color="auto" w:fill="FFF2CC" w:themeFill="accent4" w:themeFillTint="33"/>
            <w:vAlign w:val="center"/>
          </w:tcPr>
          <w:p w14:paraId="14D89487" w14:textId="0D374EE0" w:rsidR="003E1EA9" w:rsidRDefault="003E1EA9" w:rsidP="003E1EA9">
            <w:pPr>
              <w:jc w:val="center"/>
              <w:rPr>
                <w:rFonts w:ascii="Arial" w:eastAsia="Arial" w:hAnsi="Arial" w:cs="Arial"/>
                <w:sz w:val="20"/>
                <w:szCs w:val="20"/>
              </w:rPr>
            </w:pPr>
            <w:proofErr w:type="spellStart"/>
            <w:r>
              <w:rPr>
                <w:rFonts w:ascii="Arial" w:eastAsia="Arial" w:hAnsi="Arial" w:cs="Arial"/>
                <w:sz w:val="20"/>
                <w:szCs w:val="20"/>
                <w:lang w:val="en-US"/>
              </w:rPr>
              <w:t>experiment_laboratory</w:t>
            </w:r>
            <w:proofErr w:type="spellEnd"/>
          </w:p>
        </w:tc>
        <w:tc>
          <w:tcPr>
            <w:tcW w:w="701" w:type="dxa"/>
            <w:shd w:val="clear" w:color="auto" w:fill="FFF2CC" w:themeFill="accent4" w:themeFillTint="33"/>
            <w:vAlign w:val="center"/>
          </w:tcPr>
          <w:p w14:paraId="53C6C9AC" w14:textId="77777777" w:rsidR="003E1EA9" w:rsidRDefault="003E1EA9" w:rsidP="003E1EA9">
            <w:pPr>
              <w:jc w:val="center"/>
              <w:rPr>
                <w:rFonts w:ascii="Arial" w:eastAsia="Arial" w:hAnsi="Arial" w:cs="Arial"/>
                <w:sz w:val="20"/>
                <w:szCs w:val="20"/>
              </w:rPr>
            </w:pPr>
            <w:r>
              <w:rPr>
                <w:rFonts w:ascii="Arial" w:eastAsia="Arial" w:hAnsi="Arial" w:cs="Arial"/>
                <w:sz w:val="20"/>
                <w:szCs w:val="20"/>
                <w:lang w:val="en-US"/>
              </w:rPr>
              <w:t>None</w:t>
            </w:r>
          </w:p>
        </w:tc>
        <w:tc>
          <w:tcPr>
            <w:tcW w:w="1708" w:type="dxa"/>
            <w:shd w:val="clear" w:color="auto" w:fill="FFF2CC" w:themeFill="accent4" w:themeFillTint="33"/>
            <w:vAlign w:val="center"/>
          </w:tcPr>
          <w:p w14:paraId="0C33A208" w14:textId="77777777"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Name of the laboratory or beamline</w:t>
            </w:r>
          </w:p>
        </w:tc>
        <w:tc>
          <w:tcPr>
            <w:tcW w:w="3093" w:type="dxa"/>
            <w:shd w:val="clear" w:color="auto" w:fill="FFF2CC" w:themeFill="accent4" w:themeFillTint="33"/>
            <w:vAlign w:val="center"/>
          </w:tcPr>
          <w:p w14:paraId="33DBB884" w14:textId="70FC4319" w:rsidR="003E1EA9" w:rsidRDefault="003E1EA9" w:rsidP="00122A74">
            <w:pPr>
              <w:jc w:val="center"/>
              <w:rPr>
                <w:rFonts w:ascii="Arial" w:eastAsia="Arial" w:hAnsi="Arial" w:cs="Arial"/>
                <w:sz w:val="20"/>
                <w:szCs w:val="20"/>
              </w:rPr>
            </w:pPr>
            <w:proofErr w:type="spellStart"/>
            <w:r>
              <w:rPr>
                <w:rFonts w:ascii="Arial" w:eastAsia="Arial" w:hAnsi="Arial" w:cs="Arial"/>
                <w:sz w:val="20"/>
                <w:szCs w:val="20"/>
                <w:lang w:val="en-US"/>
              </w:rPr>
              <w:t>NXentry:</w:t>
            </w:r>
            <w:r w:rsidR="00122A74" w:rsidRPr="00122A74">
              <w:rPr>
                <w:rFonts w:ascii="Arial" w:eastAsia="Arial" w:hAnsi="Arial" w:cs="Arial"/>
                <w:color w:val="FF0000"/>
                <w:sz w:val="20"/>
                <w:szCs w:val="20"/>
                <w:lang w:val="en-US"/>
              </w:rPr>
              <w:t>experiment_</w:t>
            </w:r>
            <w:r w:rsidRPr="00122A74">
              <w:rPr>
                <w:rFonts w:ascii="Arial" w:eastAsia="Arial" w:hAnsi="Arial" w:cs="Arial"/>
                <w:color w:val="FF0000"/>
                <w:sz w:val="20"/>
                <w:szCs w:val="20"/>
                <w:lang w:val="en-US"/>
              </w:rPr>
              <w:t>laboratory</w:t>
            </w:r>
            <w:proofErr w:type="spellEnd"/>
          </w:p>
        </w:tc>
        <w:tc>
          <w:tcPr>
            <w:tcW w:w="1059" w:type="dxa"/>
            <w:shd w:val="clear" w:color="auto" w:fill="FFF2CC" w:themeFill="accent4" w:themeFillTint="33"/>
            <w:vAlign w:val="center"/>
          </w:tcPr>
          <w:p w14:paraId="0F426EDB" w14:textId="651F46A6" w:rsidR="003E1EA9" w:rsidRDefault="009A53AB" w:rsidP="003E1EA9">
            <w:pPr>
              <w:jc w:val="center"/>
              <w:rPr>
                <w:rFonts w:ascii="Arial" w:eastAsia="Arial" w:hAnsi="Arial" w:cs="Arial"/>
                <w:sz w:val="20"/>
                <w:szCs w:val="20"/>
              </w:rPr>
            </w:pPr>
            <w:r>
              <w:rPr>
                <w:rFonts w:ascii="Arial" w:eastAsia="Arial" w:hAnsi="Arial" w:cs="Arial"/>
                <w:sz w:val="20"/>
                <w:szCs w:val="20"/>
                <w:lang w:val="en-US"/>
              </w:rPr>
              <w:t>NX_CHAR</w:t>
            </w:r>
          </w:p>
        </w:tc>
        <w:tc>
          <w:tcPr>
            <w:tcW w:w="945" w:type="dxa"/>
            <w:shd w:val="clear" w:color="auto" w:fill="FFF2CC" w:themeFill="accent4" w:themeFillTint="33"/>
            <w:vAlign w:val="center"/>
          </w:tcPr>
          <w:p w14:paraId="02A3854E" w14:textId="77777777" w:rsidR="003E1EA9" w:rsidRDefault="003E1EA9" w:rsidP="003E1EA9">
            <w:pPr>
              <w:jc w:val="center"/>
              <w:rPr>
                <w:rFonts w:ascii="Arial" w:eastAsia="Arial" w:hAnsi="Arial" w:cs="Arial"/>
                <w:sz w:val="20"/>
                <w:szCs w:val="20"/>
              </w:rPr>
            </w:pPr>
            <w:r>
              <w:rPr>
                <w:rFonts w:ascii="Arial" w:eastAsia="Arial" w:hAnsi="Arial" w:cs="Arial"/>
                <w:b/>
                <w:sz w:val="20"/>
                <w:szCs w:val="20"/>
                <w:lang w:val="en-US"/>
              </w:rPr>
              <w:t>x</w:t>
            </w:r>
          </w:p>
        </w:tc>
      </w:tr>
    </w:tbl>
    <w:p w14:paraId="166B76F7" w14:textId="77777777" w:rsidR="002001A9" w:rsidRDefault="002001A9">
      <w:pPr>
        <w:rPr>
          <w:rFonts w:ascii="Arial" w:eastAsia="Arial" w:hAnsi="Arial" w:cs="Arial"/>
          <w:sz w:val="20"/>
        </w:rPr>
      </w:pPr>
    </w:p>
    <w:p w14:paraId="5B7219E5" w14:textId="77777777" w:rsidR="002001A9" w:rsidRDefault="00A06DB4">
      <w:pPr>
        <w:rPr>
          <w:rFonts w:ascii="Arial" w:eastAsia="Arial" w:hAnsi="Arial" w:cs="Arial"/>
          <w:b/>
          <w:sz w:val="20"/>
          <w:lang w:val="en-US"/>
        </w:rPr>
      </w:pPr>
      <w:r>
        <w:rPr>
          <w:rFonts w:ascii="Arial" w:eastAsia="Arial" w:hAnsi="Arial" w:cs="Arial"/>
          <w:b/>
          <w:sz w:val="20"/>
          <w:lang w:val="en-US"/>
        </w:rPr>
        <w:t xml:space="preserve">Entry specific parameters </w:t>
      </w:r>
    </w:p>
    <w:p w14:paraId="435842F4" w14:textId="77777777" w:rsidR="002001A9" w:rsidRDefault="00A06DB4">
      <w:pPr>
        <w:jc w:val="both"/>
        <w:rPr>
          <w:rFonts w:ascii="Arial" w:eastAsia="Arial" w:hAnsi="Arial" w:cs="Arial"/>
          <w:sz w:val="20"/>
          <w:lang w:val="en-US"/>
        </w:rPr>
      </w:pPr>
      <w:r>
        <w:rPr>
          <w:rFonts w:ascii="Arial" w:eastAsia="Arial" w:hAnsi="Arial" w:cs="Arial"/>
          <w:sz w:val="20"/>
          <w:lang w:val="en-US"/>
        </w:rPr>
        <w:t>An entry is meant to be relative to a single “measurement” i.e. it contains data and metadata relative to an acquisition of a specific observable.</w:t>
      </w:r>
    </w:p>
    <w:p w14:paraId="2C0D5F89" w14:textId="77777777" w:rsidR="002001A9" w:rsidRDefault="00A06DB4">
      <w:pPr>
        <w:jc w:val="both"/>
        <w:rPr>
          <w:rFonts w:ascii="Arial" w:eastAsia="Arial" w:hAnsi="Arial" w:cs="Arial"/>
          <w:sz w:val="20"/>
          <w:lang w:val="en-US"/>
        </w:rPr>
      </w:pPr>
      <w:r>
        <w:rPr>
          <w:rFonts w:ascii="Arial" w:eastAsia="Arial" w:hAnsi="Arial" w:cs="Arial"/>
          <w:sz w:val="20"/>
          <w:lang w:val="en-US"/>
        </w:rPr>
        <w:t xml:space="preserve">Some of the parameters in the original list are present in the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hierarchy, but much deeper in the tree. If it is decided that these parameters are necessary at this point in the hierarchy, they could be still saved in positions following the NX standard, but cross-linked in a freeform general field called </w:t>
      </w:r>
      <w:proofErr w:type="spellStart"/>
      <w:proofErr w:type="gramStart"/>
      <w:r>
        <w:rPr>
          <w:rFonts w:ascii="Arial" w:eastAsia="Arial" w:hAnsi="Arial" w:cs="Arial"/>
          <w:sz w:val="20"/>
          <w:lang w:val="en-US"/>
        </w:rPr>
        <w:t>NXentry:notes</w:t>
      </w:r>
      <w:proofErr w:type="spellEnd"/>
      <w:proofErr w:type="gramEnd"/>
      <w:r>
        <w:rPr>
          <w:rFonts w:ascii="Arial" w:eastAsia="Arial" w:hAnsi="Arial" w:cs="Arial"/>
          <w:sz w:val="20"/>
          <w:lang w:val="en-US"/>
        </w:rPr>
        <w:t>.</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2F80CB92" w14:textId="77777777" w:rsidTr="008275B6">
        <w:trPr>
          <w:trHeight w:val="443"/>
        </w:trPr>
        <w:tc>
          <w:tcPr>
            <w:tcW w:w="2122" w:type="dxa"/>
            <w:vAlign w:val="center"/>
          </w:tcPr>
          <w:p w14:paraId="1816DCE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8" w:type="dxa"/>
            <w:vAlign w:val="center"/>
          </w:tcPr>
          <w:p w14:paraId="4024F3A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64A49C9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vAlign w:val="center"/>
          </w:tcPr>
          <w:p w14:paraId="1A194DC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vAlign w:val="center"/>
          </w:tcPr>
          <w:p w14:paraId="57C90F0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57533E10"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0DE065FB" w14:textId="77777777" w:rsidTr="008275B6">
        <w:trPr>
          <w:trHeight w:val="473"/>
        </w:trPr>
        <w:tc>
          <w:tcPr>
            <w:tcW w:w="2122" w:type="dxa"/>
            <w:shd w:val="clear" w:color="auto" w:fill="E2EFD9" w:themeFill="accent6" w:themeFillTint="33"/>
            <w:vAlign w:val="center"/>
          </w:tcPr>
          <w:p w14:paraId="7B0E7F1F" w14:textId="06143896" w:rsidR="002001A9" w:rsidRDefault="003E1EA9">
            <w:pPr>
              <w:jc w:val="center"/>
              <w:rPr>
                <w:rFonts w:ascii="Arial" w:eastAsia="Arial" w:hAnsi="Arial" w:cs="Arial"/>
                <w:sz w:val="20"/>
                <w:szCs w:val="20"/>
              </w:rPr>
            </w:pPr>
            <w:proofErr w:type="spellStart"/>
            <w:r>
              <w:rPr>
                <w:rFonts w:ascii="Arial" w:eastAsia="Arial" w:hAnsi="Arial" w:cs="Arial"/>
                <w:sz w:val="20"/>
                <w:szCs w:val="20"/>
                <w:lang w:val="en-US"/>
              </w:rPr>
              <w:t>entry_title</w:t>
            </w:r>
            <w:proofErr w:type="spellEnd"/>
          </w:p>
        </w:tc>
        <w:tc>
          <w:tcPr>
            <w:tcW w:w="708" w:type="dxa"/>
            <w:shd w:val="clear" w:color="auto" w:fill="E2EFD9" w:themeFill="accent6" w:themeFillTint="33"/>
            <w:vAlign w:val="center"/>
          </w:tcPr>
          <w:p w14:paraId="762FB55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1F4D4FE2" w14:textId="50CB76D5" w:rsidR="002001A9" w:rsidRPr="003E1EA9" w:rsidRDefault="00A06DB4">
            <w:pPr>
              <w:jc w:val="center"/>
              <w:rPr>
                <w:rFonts w:ascii="Arial" w:eastAsia="Arial" w:hAnsi="Arial" w:cs="Arial"/>
                <w:sz w:val="20"/>
                <w:szCs w:val="20"/>
                <w:lang w:val="en-US"/>
              </w:rPr>
            </w:pPr>
            <w:r>
              <w:rPr>
                <w:rFonts w:ascii="Arial" w:eastAsia="Arial" w:hAnsi="Arial" w:cs="Arial"/>
                <w:sz w:val="20"/>
                <w:szCs w:val="20"/>
                <w:lang w:val="en-US"/>
              </w:rPr>
              <w:t>Title of the entry</w:t>
            </w:r>
            <w:r w:rsidR="003E1EA9">
              <w:rPr>
                <w:rFonts w:ascii="Arial" w:eastAsia="Arial" w:hAnsi="Arial" w:cs="Arial"/>
                <w:sz w:val="20"/>
                <w:szCs w:val="20"/>
                <w:lang w:val="en-US"/>
              </w:rPr>
              <w:t>, referring to a specific measurement.</w:t>
            </w:r>
          </w:p>
        </w:tc>
        <w:tc>
          <w:tcPr>
            <w:tcW w:w="3119" w:type="dxa"/>
            <w:shd w:val="clear" w:color="auto" w:fill="E2EFD9" w:themeFill="accent6" w:themeFillTint="33"/>
            <w:vAlign w:val="center"/>
          </w:tcPr>
          <w:p w14:paraId="73FE5343" w14:textId="6CA7030B" w:rsidR="002001A9" w:rsidRDefault="00A06DB4" w:rsidP="003837FF">
            <w:pPr>
              <w:jc w:val="center"/>
              <w:rPr>
                <w:rFonts w:ascii="Arial" w:eastAsia="Arial" w:hAnsi="Arial" w:cs="Arial"/>
                <w:sz w:val="20"/>
                <w:szCs w:val="20"/>
              </w:rPr>
            </w:pPr>
            <w:proofErr w:type="spellStart"/>
            <w:r>
              <w:rPr>
                <w:rFonts w:ascii="Arial" w:eastAsia="Arial" w:hAnsi="Arial" w:cs="Arial"/>
                <w:sz w:val="20"/>
                <w:szCs w:val="20"/>
                <w:lang w:val="en-US"/>
              </w:rPr>
              <w:t>NXentry</w:t>
            </w:r>
            <w:proofErr w:type="spellEnd"/>
            <w:r>
              <w:rPr>
                <w:rFonts w:ascii="Arial" w:eastAsia="Arial" w:hAnsi="Arial" w:cs="Arial"/>
                <w:sz w:val="20"/>
                <w:szCs w:val="20"/>
                <w:lang w:val="en-US"/>
              </w:rPr>
              <w:t>:</w:t>
            </w:r>
            <w:ins w:id="4" w:author="Irene" w:date="2020-10-28T09:05:00Z">
              <w:r w:rsidR="003837FF" w:rsidDel="003837FF">
                <w:rPr>
                  <w:rFonts w:ascii="Arial" w:eastAsia="Arial" w:hAnsi="Arial" w:cs="Arial"/>
                  <w:sz w:val="20"/>
                  <w:szCs w:val="20"/>
                  <w:lang w:val="en-US"/>
                </w:rPr>
                <w:t xml:space="preserve"> </w:t>
              </w:r>
            </w:ins>
            <w:del w:id="5" w:author="Irene" w:date="2020-10-28T09:05:00Z">
              <w:r w:rsidR="00122A74" w:rsidDel="003837FF">
                <w:rPr>
                  <w:rFonts w:ascii="Arial" w:eastAsia="Arial" w:hAnsi="Arial" w:cs="Arial"/>
                  <w:sz w:val="20"/>
                  <w:szCs w:val="20"/>
                  <w:lang w:val="en-US"/>
                </w:rPr>
                <w:delText>entry_</w:delText>
              </w:r>
            </w:del>
            <w:r>
              <w:rPr>
                <w:rFonts w:ascii="Arial" w:eastAsia="Arial" w:hAnsi="Arial" w:cs="Arial"/>
                <w:sz w:val="20"/>
                <w:szCs w:val="20"/>
                <w:lang w:val="en-US"/>
              </w:rPr>
              <w:t>title</w:t>
            </w:r>
          </w:p>
        </w:tc>
        <w:tc>
          <w:tcPr>
            <w:tcW w:w="992" w:type="dxa"/>
            <w:shd w:val="clear" w:color="auto" w:fill="E2EFD9" w:themeFill="accent6" w:themeFillTint="33"/>
            <w:vAlign w:val="center"/>
          </w:tcPr>
          <w:p w14:paraId="7ECD1A1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1D6EBBCD"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70326EA7" w14:textId="77777777" w:rsidTr="008275B6">
        <w:tc>
          <w:tcPr>
            <w:tcW w:w="2122" w:type="dxa"/>
            <w:shd w:val="clear" w:color="auto" w:fill="E2EFD9" w:themeFill="accent6" w:themeFillTint="33"/>
            <w:vAlign w:val="center"/>
          </w:tcPr>
          <w:p w14:paraId="5A2706C3"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entry_identifier</w:t>
            </w:r>
            <w:proofErr w:type="spellEnd"/>
          </w:p>
        </w:tc>
        <w:tc>
          <w:tcPr>
            <w:tcW w:w="708" w:type="dxa"/>
            <w:shd w:val="clear" w:color="auto" w:fill="E2EFD9" w:themeFill="accent6" w:themeFillTint="33"/>
            <w:vAlign w:val="center"/>
          </w:tcPr>
          <w:p w14:paraId="263B59D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4DF2F96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Identifier of the measurement</w:t>
            </w:r>
          </w:p>
        </w:tc>
        <w:tc>
          <w:tcPr>
            <w:tcW w:w="3119" w:type="dxa"/>
            <w:shd w:val="clear" w:color="auto" w:fill="E2EFD9" w:themeFill="accent6" w:themeFillTint="33"/>
            <w:vAlign w:val="center"/>
          </w:tcPr>
          <w:p w14:paraId="7D57C6C0" w14:textId="7418A734" w:rsidR="002001A9" w:rsidRDefault="00A06DB4" w:rsidP="00122A74">
            <w:pPr>
              <w:jc w:val="center"/>
              <w:rPr>
                <w:rFonts w:ascii="Arial" w:eastAsia="Arial" w:hAnsi="Arial" w:cs="Arial"/>
                <w:sz w:val="20"/>
                <w:szCs w:val="20"/>
              </w:rPr>
            </w:pPr>
            <w:proofErr w:type="spellStart"/>
            <w:r>
              <w:rPr>
                <w:rFonts w:ascii="Arial" w:eastAsia="Arial" w:hAnsi="Arial" w:cs="Arial"/>
                <w:sz w:val="20"/>
                <w:szCs w:val="20"/>
                <w:lang w:val="en-US"/>
              </w:rPr>
              <w:t>NXentry:</w:t>
            </w:r>
            <w:r w:rsidR="00122A74">
              <w:rPr>
                <w:rFonts w:ascii="Arial" w:eastAsia="Arial" w:hAnsi="Arial" w:cs="Arial"/>
                <w:sz w:val="20"/>
                <w:szCs w:val="20"/>
                <w:lang w:val="en-US"/>
              </w:rPr>
              <w:t>entry_</w:t>
            </w:r>
            <w:r>
              <w:rPr>
                <w:rFonts w:ascii="Arial" w:eastAsia="Arial" w:hAnsi="Arial" w:cs="Arial"/>
                <w:sz w:val="20"/>
                <w:szCs w:val="20"/>
                <w:lang w:val="en-US"/>
              </w:rPr>
              <w:t>identifier</w:t>
            </w:r>
            <w:proofErr w:type="spellEnd"/>
          </w:p>
        </w:tc>
        <w:tc>
          <w:tcPr>
            <w:tcW w:w="992" w:type="dxa"/>
            <w:shd w:val="clear" w:color="auto" w:fill="E2EFD9" w:themeFill="accent6" w:themeFillTint="33"/>
            <w:vAlign w:val="center"/>
          </w:tcPr>
          <w:p w14:paraId="2B70B32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1D94CABD"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1596BBB3" w14:textId="77777777" w:rsidTr="008275B6">
        <w:tc>
          <w:tcPr>
            <w:tcW w:w="2122" w:type="dxa"/>
            <w:shd w:val="clear" w:color="auto" w:fill="E2EFD9" w:themeFill="accent6" w:themeFillTint="33"/>
            <w:vAlign w:val="center"/>
          </w:tcPr>
          <w:p w14:paraId="59CBED22" w14:textId="6FDFF866" w:rsidR="002001A9" w:rsidRDefault="003E1EA9">
            <w:pPr>
              <w:jc w:val="center"/>
              <w:rPr>
                <w:rFonts w:ascii="Arial" w:eastAsia="Arial" w:hAnsi="Arial" w:cs="Arial"/>
                <w:sz w:val="20"/>
                <w:szCs w:val="20"/>
              </w:rPr>
            </w:pPr>
            <w:proofErr w:type="spellStart"/>
            <w:r>
              <w:rPr>
                <w:rFonts w:ascii="Arial" w:eastAsia="Arial" w:hAnsi="Arial" w:cs="Arial"/>
                <w:sz w:val="20"/>
                <w:szCs w:val="20"/>
                <w:lang w:val="en-US"/>
              </w:rPr>
              <w:t>entry_start_time</w:t>
            </w:r>
            <w:proofErr w:type="spellEnd"/>
          </w:p>
        </w:tc>
        <w:tc>
          <w:tcPr>
            <w:tcW w:w="708" w:type="dxa"/>
            <w:shd w:val="clear" w:color="auto" w:fill="E2EFD9" w:themeFill="accent6" w:themeFillTint="33"/>
            <w:vAlign w:val="center"/>
          </w:tcPr>
          <w:p w14:paraId="7F5523E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Date</w:t>
            </w:r>
          </w:p>
        </w:tc>
        <w:tc>
          <w:tcPr>
            <w:tcW w:w="1701" w:type="dxa"/>
            <w:shd w:val="clear" w:color="auto" w:fill="E2EFD9" w:themeFill="accent6" w:themeFillTint="33"/>
            <w:vAlign w:val="center"/>
          </w:tcPr>
          <w:p w14:paraId="004FBDCD" w14:textId="0804FE45" w:rsidR="002001A9" w:rsidRDefault="003E1EA9">
            <w:pPr>
              <w:jc w:val="center"/>
              <w:rPr>
                <w:rFonts w:ascii="Arial" w:eastAsia="Arial" w:hAnsi="Arial" w:cs="Arial"/>
                <w:sz w:val="20"/>
                <w:szCs w:val="20"/>
                <w:lang w:val="en-US"/>
              </w:rPr>
            </w:pPr>
            <w:r>
              <w:rPr>
                <w:rFonts w:ascii="Arial" w:eastAsia="Arial" w:hAnsi="Arial" w:cs="Arial"/>
                <w:sz w:val="20"/>
                <w:szCs w:val="20"/>
                <w:lang w:val="en-US"/>
              </w:rPr>
              <w:t>Start date and time of ex. in ISO 8601 format, ideally including UTC offset.</w:t>
            </w:r>
          </w:p>
        </w:tc>
        <w:tc>
          <w:tcPr>
            <w:tcW w:w="3119" w:type="dxa"/>
            <w:shd w:val="clear" w:color="auto" w:fill="E2EFD9" w:themeFill="accent6" w:themeFillTint="33"/>
            <w:vAlign w:val="center"/>
          </w:tcPr>
          <w:p w14:paraId="0E310345" w14:textId="70B47546" w:rsidR="002001A9" w:rsidRDefault="00A06DB4" w:rsidP="003837FF">
            <w:pPr>
              <w:jc w:val="center"/>
              <w:rPr>
                <w:rFonts w:ascii="Arial" w:eastAsia="Arial" w:hAnsi="Arial" w:cs="Arial"/>
                <w:sz w:val="20"/>
                <w:szCs w:val="20"/>
              </w:rPr>
            </w:pPr>
            <w:proofErr w:type="spellStart"/>
            <w:r>
              <w:rPr>
                <w:rFonts w:ascii="Arial" w:eastAsia="Arial" w:hAnsi="Arial" w:cs="Arial"/>
                <w:sz w:val="20"/>
                <w:szCs w:val="20"/>
                <w:lang w:val="en-US"/>
              </w:rPr>
              <w:t>NXentry</w:t>
            </w:r>
            <w:proofErr w:type="spellEnd"/>
            <w:r>
              <w:rPr>
                <w:rFonts w:ascii="Arial" w:eastAsia="Arial" w:hAnsi="Arial" w:cs="Arial"/>
                <w:sz w:val="20"/>
                <w:szCs w:val="20"/>
                <w:lang w:val="en-US"/>
              </w:rPr>
              <w:t>:</w:t>
            </w:r>
            <w:ins w:id="6" w:author="Irene" w:date="2020-10-28T09:05:00Z">
              <w:r w:rsidR="003837FF" w:rsidDel="003837FF">
                <w:rPr>
                  <w:rFonts w:ascii="Arial" w:eastAsia="Arial" w:hAnsi="Arial" w:cs="Arial"/>
                  <w:sz w:val="20"/>
                  <w:szCs w:val="20"/>
                  <w:lang w:val="en-US"/>
                </w:rPr>
                <w:t xml:space="preserve"> </w:t>
              </w:r>
            </w:ins>
            <w:del w:id="7" w:author="Irene" w:date="2020-10-28T09:05:00Z">
              <w:r w:rsidR="00122A74" w:rsidDel="003837FF">
                <w:rPr>
                  <w:rFonts w:ascii="Arial" w:eastAsia="Arial" w:hAnsi="Arial" w:cs="Arial"/>
                  <w:sz w:val="20"/>
                  <w:szCs w:val="20"/>
                  <w:lang w:val="en-US"/>
                </w:rPr>
                <w:delText>entry_</w:delText>
              </w:r>
            </w:del>
            <w:proofErr w:type="spellStart"/>
            <w:r>
              <w:rPr>
                <w:rFonts w:ascii="Arial" w:eastAsia="Arial" w:hAnsi="Arial" w:cs="Arial"/>
                <w:sz w:val="20"/>
                <w:szCs w:val="20"/>
                <w:lang w:val="en-US"/>
              </w:rPr>
              <w:t>start_time</w:t>
            </w:r>
            <w:proofErr w:type="spellEnd"/>
          </w:p>
        </w:tc>
        <w:tc>
          <w:tcPr>
            <w:tcW w:w="992" w:type="dxa"/>
            <w:shd w:val="clear" w:color="auto" w:fill="E2EFD9" w:themeFill="accent6" w:themeFillTint="33"/>
            <w:vAlign w:val="center"/>
          </w:tcPr>
          <w:p w14:paraId="09571E7A" w14:textId="08EADB83" w:rsidR="002001A9" w:rsidRDefault="009A53AB" w:rsidP="00B15BEA">
            <w:pPr>
              <w:jc w:val="center"/>
              <w:rPr>
                <w:rFonts w:ascii="Arial" w:eastAsia="Arial" w:hAnsi="Arial" w:cs="Arial"/>
                <w:sz w:val="20"/>
                <w:szCs w:val="20"/>
              </w:rPr>
            </w:pPr>
            <w:r>
              <w:rPr>
                <w:rFonts w:ascii="Arial" w:eastAsia="Arial" w:hAnsi="Arial" w:cs="Arial"/>
                <w:sz w:val="20"/>
                <w:szCs w:val="20"/>
                <w:lang w:val="en-US"/>
              </w:rPr>
              <w:t>NX_</w:t>
            </w:r>
            <w:r w:rsidR="00B15BEA">
              <w:rPr>
                <w:rFonts w:ascii="Arial" w:eastAsia="Arial" w:hAnsi="Arial" w:cs="Arial"/>
                <w:sz w:val="20"/>
                <w:szCs w:val="20"/>
                <w:lang w:val="en-US"/>
              </w:rPr>
              <w:t>DATE_TIME</w:t>
            </w:r>
          </w:p>
        </w:tc>
        <w:tc>
          <w:tcPr>
            <w:tcW w:w="992" w:type="dxa"/>
            <w:shd w:val="clear" w:color="auto" w:fill="E2EFD9" w:themeFill="accent6" w:themeFillTint="33"/>
            <w:vAlign w:val="center"/>
          </w:tcPr>
          <w:p w14:paraId="6E38D6D6"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3E1EA9" w14:paraId="33E97548" w14:textId="77777777" w:rsidTr="008275B6">
        <w:tc>
          <w:tcPr>
            <w:tcW w:w="2122" w:type="dxa"/>
            <w:shd w:val="clear" w:color="auto" w:fill="FFF2CC" w:themeFill="accent4" w:themeFillTint="33"/>
            <w:vAlign w:val="center"/>
          </w:tcPr>
          <w:p w14:paraId="7236030E" w14:textId="11F1EC9C" w:rsidR="003E1EA9" w:rsidRDefault="003E1EA9"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entry_start_date_timestamp</w:t>
            </w:r>
            <w:proofErr w:type="spellEnd"/>
          </w:p>
        </w:tc>
        <w:tc>
          <w:tcPr>
            <w:tcW w:w="708" w:type="dxa"/>
            <w:shd w:val="clear" w:color="auto" w:fill="FFF2CC" w:themeFill="accent4" w:themeFillTint="33"/>
            <w:vAlign w:val="center"/>
          </w:tcPr>
          <w:p w14:paraId="1D202FB1" w14:textId="6136F308"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Seconds</w:t>
            </w:r>
          </w:p>
        </w:tc>
        <w:tc>
          <w:tcPr>
            <w:tcW w:w="1701" w:type="dxa"/>
            <w:shd w:val="clear" w:color="auto" w:fill="FFF2CC" w:themeFill="accent4" w:themeFillTint="33"/>
            <w:vAlign w:val="center"/>
          </w:tcPr>
          <w:p w14:paraId="76D259A9" w14:textId="141670D2" w:rsidR="003E1EA9" w:rsidRDefault="003E1EA9" w:rsidP="003E1EA9">
            <w:pPr>
              <w:jc w:val="center"/>
              <w:rPr>
                <w:rFonts w:ascii="Arial" w:eastAsia="Arial" w:hAnsi="Arial" w:cs="Arial"/>
                <w:sz w:val="20"/>
                <w:szCs w:val="20"/>
                <w:lang w:val="en-US"/>
              </w:rPr>
            </w:pPr>
            <w:r>
              <w:rPr>
                <w:rFonts w:ascii="Arial" w:eastAsia="Arial" w:hAnsi="Arial" w:cs="Arial"/>
                <w:sz w:val="20"/>
                <w:szCs w:val="20"/>
                <w:lang w:val="en-US"/>
              </w:rPr>
              <w:t>Machine readable, absolute timestamp using UNIX epoch.</w:t>
            </w:r>
          </w:p>
        </w:tc>
        <w:tc>
          <w:tcPr>
            <w:tcW w:w="3119" w:type="dxa"/>
            <w:shd w:val="clear" w:color="auto" w:fill="FFF2CC" w:themeFill="accent4" w:themeFillTint="33"/>
            <w:vAlign w:val="center"/>
          </w:tcPr>
          <w:p w14:paraId="7EC6A9B8" w14:textId="780ACF0E" w:rsidR="003E1EA9" w:rsidRDefault="00122A74" w:rsidP="003E1EA9">
            <w:pPr>
              <w:jc w:val="center"/>
              <w:rPr>
                <w:rFonts w:ascii="Arial" w:eastAsia="Arial" w:hAnsi="Arial" w:cs="Arial"/>
                <w:sz w:val="20"/>
                <w:szCs w:val="20"/>
                <w:lang w:val="en-US"/>
              </w:rPr>
            </w:pPr>
            <w:proofErr w:type="spellStart"/>
            <w:r>
              <w:rPr>
                <w:rFonts w:ascii="Arial" w:eastAsia="Arial" w:hAnsi="Arial" w:cs="Arial"/>
                <w:sz w:val="20"/>
                <w:szCs w:val="20"/>
                <w:lang w:val="en-US"/>
              </w:rPr>
              <w:t>NXentry:</w:t>
            </w:r>
            <w:r w:rsidR="003E1EA9">
              <w:rPr>
                <w:rFonts w:ascii="Arial" w:eastAsia="Arial" w:hAnsi="Arial" w:cs="Arial"/>
                <w:color w:val="FF0000"/>
                <w:sz w:val="20"/>
                <w:szCs w:val="20"/>
                <w:lang w:val="en-US"/>
              </w:rPr>
              <w:t>entry_start_date_timestamp</w:t>
            </w:r>
            <w:proofErr w:type="spellEnd"/>
          </w:p>
        </w:tc>
        <w:tc>
          <w:tcPr>
            <w:tcW w:w="992" w:type="dxa"/>
            <w:shd w:val="clear" w:color="auto" w:fill="FFF2CC" w:themeFill="accent4" w:themeFillTint="33"/>
            <w:vAlign w:val="center"/>
          </w:tcPr>
          <w:p w14:paraId="2669E577" w14:textId="18AAFE6C" w:rsidR="003E1EA9" w:rsidRDefault="00B15BEA" w:rsidP="003E1EA9">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4794D62E" w14:textId="01572888" w:rsidR="003E1EA9" w:rsidRDefault="003E1EA9" w:rsidP="003E1EA9">
            <w:pPr>
              <w:jc w:val="center"/>
              <w:rPr>
                <w:rFonts w:ascii="Arial" w:eastAsia="Arial" w:hAnsi="Arial" w:cs="Arial"/>
                <w:b/>
                <w:sz w:val="20"/>
                <w:szCs w:val="20"/>
                <w:lang w:val="en-US"/>
              </w:rPr>
            </w:pPr>
            <w:r>
              <w:rPr>
                <w:rFonts w:ascii="Arial" w:eastAsia="Arial" w:hAnsi="Arial" w:cs="Arial"/>
                <w:b/>
                <w:sz w:val="20"/>
                <w:szCs w:val="20"/>
                <w:lang w:val="en-US"/>
              </w:rPr>
              <w:t>x</w:t>
            </w:r>
          </w:p>
        </w:tc>
      </w:tr>
      <w:tr w:rsidR="002001A9" w14:paraId="65F6ADC5" w14:textId="77777777" w:rsidTr="008275B6">
        <w:trPr>
          <w:trHeight w:val="455"/>
        </w:trPr>
        <w:tc>
          <w:tcPr>
            <w:tcW w:w="2122" w:type="dxa"/>
            <w:shd w:val="clear" w:color="auto" w:fill="E2EFD9" w:themeFill="accent6" w:themeFillTint="33"/>
            <w:vAlign w:val="center"/>
          </w:tcPr>
          <w:p w14:paraId="52AB738E" w14:textId="3F126E1B" w:rsidR="002001A9" w:rsidRDefault="003E1EA9">
            <w:pPr>
              <w:jc w:val="center"/>
              <w:rPr>
                <w:rFonts w:ascii="Arial" w:eastAsia="Arial" w:hAnsi="Arial" w:cs="Arial"/>
                <w:sz w:val="20"/>
                <w:szCs w:val="20"/>
              </w:rPr>
            </w:pPr>
            <w:proofErr w:type="spellStart"/>
            <w:r>
              <w:rPr>
                <w:rFonts w:ascii="Arial" w:eastAsia="Arial" w:hAnsi="Arial" w:cs="Arial"/>
                <w:sz w:val="20"/>
                <w:szCs w:val="20"/>
                <w:lang w:val="en-US"/>
              </w:rPr>
              <w:t>entry_</w:t>
            </w:r>
            <w:r w:rsidR="00A06DB4">
              <w:rPr>
                <w:rFonts w:ascii="Arial" w:eastAsia="Arial" w:hAnsi="Arial" w:cs="Arial"/>
                <w:sz w:val="20"/>
                <w:szCs w:val="20"/>
                <w:lang w:val="en-US"/>
              </w:rPr>
              <w:t>end_time</w:t>
            </w:r>
            <w:proofErr w:type="spellEnd"/>
          </w:p>
        </w:tc>
        <w:tc>
          <w:tcPr>
            <w:tcW w:w="708" w:type="dxa"/>
            <w:shd w:val="clear" w:color="auto" w:fill="E2EFD9" w:themeFill="accent6" w:themeFillTint="33"/>
            <w:vAlign w:val="center"/>
          </w:tcPr>
          <w:p w14:paraId="167CEAE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Date</w:t>
            </w:r>
          </w:p>
        </w:tc>
        <w:tc>
          <w:tcPr>
            <w:tcW w:w="1701" w:type="dxa"/>
            <w:shd w:val="clear" w:color="auto" w:fill="E2EFD9" w:themeFill="accent6" w:themeFillTint="33"/>
            <w:vAlign w:val="center"/>
          </w:tcPr>
          <w:p w14:paraId="514C4B00"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Ending date of the measurement</w:t>
            </w:r>
          </w:p>
        </w:tc>
        <w:tc>
          <w:tcPr>
            <w:tcW w:w="3119" w:type="dxa"/>
            <w:shd w:val="clear" w:color="auto" w:fill="E2EFD9" w:themeFill="accent6" w:themeFillTint="33"/>
            <w:vAlign w:val="center"/>
          </w:tcPr>
          <w:p w14:paraId="76E629D8" w14:textId="7323F4F9" w:rsidR="002001A9" w:rsidRDefault="00A06DB4" w:rsidP="003837FF">
            <w:pPr>
              <w:jc w:val="center"/>
              <w:rPr>
                <w:rFonts w:ascii="Arial" w:eastAsia="Arial" w:hAnsi="Arial" w:cs="Arial"/>
                <w:sz w:val="20"/>
                <w:szCs w:val="20"/>
              </w:rPr>
            </w:pPr>
            <w:proofErr w:type="spellStart"/>
            <w:r>
              <w:rPr>
                <w:rFonts w:ascii="Arial" w:eastAsia="Arial" w:hAnsi="Arial" w:cs="Arial"/>
                <w:sz w:val="20"/>
                <w:szCs w:val="20"/>
                <w:lang w:val="en-US"/>
              </w:rPr>
              <w:t>NXentry</w:t>
            </w:r>
            <w:proofErr w:type="spellEnd"/>
            <w:r>
              <w:rPr>
                <w:rFonts w:ascii="Arial" w:eastAsia="Arial" w:hAnsi="Arial" w:cs="Arial"/>
                <w:sz w:val="20"/>
                <w:szCs w:val="20"/>
                <w:lang w:val="en-US"/>
              </w:rPr>
              <w:t>:</w:t>
            </w:r>
            <w:ins w:id="8" w:author="Irene" w:date="2020-10-28T09:05:00Z">
              <w:r w:rsidR="003837FF" w:rsidDel="003837FF">
                <w:rPr>
                  <w:rFonts w:ascii="Arial" w:eastAsia="Arial" w:hAnsi="Arial" w:cs="Arial"/>
                  <w:sz w:val="20"/>
                  <w:szCs w:val="20"/>
                  <w:lang w:val="en-US"/>
                </w:rPr>
                <w:t xml:space="preserve"> </w:t>
              </w:r>
            </w:ins>
            <w:del w:id="9" w:author="Irene" w:date="2020-10-28T09:05:00Z">
              <w:r w:rsidR="00122A74" w:rsidDel="003837FF">
                <w:rPr>
                  <w:rFonts w:ascii="Arial" w:eastAsia="Arial" w:hAnsi="Arial" w:cs="Arial"/>
                  <w:sz w:val="20"/>
                  <w:szCs w:val="20"/>
                  <w:lang w:val="en-US"/>
                </w:rPr>
                <w:delText>entry_</w:delText>
              </w:r>
            </w:del>
            <w:proofErr w:type="spellStart"/>
            <w:r>
              <w:rPr>
                <w:rFonts w:ascii="Arial" w:eastAsia="Arial" w:hAnsi="Arial" w:cs="Arial"/>
                <w:sz w:val="20"/>
                <w:szCs w:val="20"/>
                <w:lang w:val="en-US"/>
              </w:rPr>
              <w:t>end_time</w:t>
            </w:r>
            <w:proofErr w:type="spellEnd"/>
          </w:p>
        </w:tc>
        <w:tc>
          <w:tcPr>
            <w:tcW w:w="992" w:type="dxa"/>
            <w:shd w:val="clear" w:color="auto" w:fill="E2EFD9" w:themeFill="accent6" w:themeFillTint="33"/>
            <w:vAlign w:val="center"/>
          </w:tcPr>
          <w:p w14:paraId="76E0446B" w14:textId="18CE7F15" w:rsidR="002001A9" w:rsidRDefault="00B15BEA">
            <w:pPr>
              <w:jc w:val="center"/>
              <w:rPr>
                <w:rFonts w:ascii="Arial" w:eastAsia="Arial" w:hAnsi="Arial" w:cs="Arial"/>
                <w:sz w:val="20"/>
                <w:szCs w:val="20"/>
              </w:rPr>
            </w:pPr>
            <w:r>
              <w:rPr>
                <w:rFonts w:ascii="Arial" w:eastAsia="Arial" w:hAnsi="Arial" w:cs="Arial"/>
                <w:sz w:val="20"/>
                <w:szCs w:val="20"/>
                <w:lang w:val="en-US"/>
              </w:rPr>
              <w:t>NX_DATE_TIME</w:t>
            </w:r>
          </w:p>
        </w:tc>
        <w:tc>
          <w:tcPr>
            <w:tcW w:w="992" w:type="dxa"/>
            <w:shd w:val="clear" w:color="auto" w:fill="E2EFD9" w:themeFill="accent6" w:themeFillTint="33"/>
            <w:vAlign w:val="center"/>
          </w:tcPr>
          <w:p w14:paraId="14ADADF1"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B15BEA" w14:paraId="1193824B" w14:textId="77777777" w:rsidTr="008275B6">
        <w:trPr>
          <w:trHeight w:val="455"/>
        </w:trPr>
        <w:tc>
          <w:tcPr>
            <w:tcW w:w="2122" w:type="dxa"/>
            <w:shd w:val="clear" w:color="auto" w:fill="FFF2CC" w:themeFill="accent4" w:themeFillTint="33"/>
            <w:vAlign w:val="center"/>
          </w:tcPr>
          <w:p w14:paraId="328463BC" w14:textId="172A0DB7" w:rsidR="00B15BEA" w:rsidRDefault="00B15BEA" w:rsidP="00B15BEA">
            <w:pPr>
              <w:jc w:val="center"/>
              <w:rPr>
                <w:rFonts w:ascii="Arial" w:eastAsia="Arial" w:hAnsi="Arial" w:cs="Arial"/>
                <w:sz w:val="20"/>
                <w:szCs w:val="20"/>
                <w:lang w:val="en-US"/>
              </w:rPr>
            </w:pPr>
            <w:proofErr w:type="spellStart"/>
            <w:r>
              <w:rPr>
                <w:rFonts w:ascii="Arial" w:eastAsia="Arial" w:hAnsi="Arial" w:cs="Arial"/>
                <w:sz w:val="20"/>
                <w:szCs w:val="20"/>
                <w:lang w:val="en-US"/>
              </w:rPr>
              <w:t>entry_end_date_timestamp</w:t>
            </w:r>
            <w:proofErr w:type="spellEnd"/>
          </w:p>
        </w:tc>
        <w:tc>
          <w:tcPr>
            <w:tcW w:w="708" w:type="dxa"/>
            <w:shd w:val="clear" w:color="auto" w:fill="FFF2CC" w:themeFill="accent4" w:themeFillTint="33"/>
            <w:vAlign w:val="center"/>
          </w:tcPr>
          <w:p w14:paraId="1BF3006F" w14:textId="587B0989"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Seconds</w:t>
            </w:r>
          </w:p>
        </w:tc>
        <w:tc>
          <w:tcPr>
            <w:tcW w:w="1701" w:type="dxa"/>
            <w:shd w:val="clear" w:color="auto" w:fill="FFF2CC" w:themeFill="accent4" w:themeFillTint="33"/>
            <w:vAlign w:val="center"/>
          </w:tcPr>
          <w:p w14:paraId="546473B2" w14:textId="0329AD5B"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 xml:space="preserve">Machine readable, absolute </w:t>
            </w:r>
            <w:r>
              <w:rPr>
                <w:rFonts w:ascii="Arial" w:eastAsia="Arial" w:hAnsi="Arial" w:cs="Arial"/>
                <w:sz w:val="20"/>
                <w:szCs w:val="20"/>
                <w:lang w:val="en-US"/>
              </w:rPr>
              <w:lastRenderedPageBreak/>
              <w:t>timestamp using UNIX epoch.</w:t>
            </w:r>
          </w:p>
        </w:tc>
        <w:tc>
          <w:tcPr>
            <w:tcW w:w="3119" w:type="dxa"/>
            <w:shd w:val="clear" w:color="auto" w:fill="FFF2CC" w:themeFill="accent4" w:themeFillTint="33"/>
            <w:vAlign w:val="center"/>
          </w:tcPr>
          <w:p w14:paraId="2CB7578C" w14:textId="5A4C7E4A" w:rsidR="00B15BEA" w:rsidRDefault="00122A74" w:rsidP="00B15BEA">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w:t>
            </w:r>
            <w:r w:rsidR="00B15BEA">
              <w:rPr>
                <w:rFonts w:ascii="Arial" w:eastAsia="Arial" w:hAnsi="Arial" w:cs="Arial"/>
                <w:color w:val="FF0000"/>
                <w:sz w:val="20"/>
                <w:szCs w:val="20"/>
                <w:lang w:val="en-US"/>
              </w:rPr>
              <w:t>entry_end_date_timestamp</w:t>
            </w:r>
            <w:proofErr w:type="spellEnd"/>
          </w:p>
        </w:tc>
        <w:tc>
          <w:tcPr>
            <w:tcW w:w="992" w:type="dxa"/>
            <w:shd w:val="clear" w:color="auto" w:fill="FFF2CC" w:themeFill="accent4" w:themeFillTint="33"/>
            <w:vAlign w:val="center"/>
          </w:tcPr>
          <w:p w14:paraId="10A64E35" w14:textId="30AEC386"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57131182" w14:textId="3B8FA5E6" w:rsidR="00B15BEA" w:rsidRDefault="00B15BEA" w:rsidP="00B15BEA">
            <w:pPr>
              <w:jc w:val="center"/>
              <w:rPr>
                <w:rFonts w:ascii="Arial" w:eastAsia="Arial" w:hAnsi="Arial" w:cs="Arial"/>
                <w:b/>
                <w:sz w:val="20"/>
                <w:szCs w:val="20"/>
                <w:lang w:val="en-US"/>
              </w:rPr>
            </w:pPr>
            <w:r>
              <w:rPr>
                <w:rFonts w:ascii="Arial" w:eastAsia="Arial" w:hAnsi="Arial" w:cs="Arial"/>
                <w:b/>
                <w:sz w:val="20"/>
                <w:szCs w:val="20"/>
                <w:lang w:val="en-US"/>
              </w:rPr>
              <w:t>x</w:t>
            </w:r>
          </w:p>
        </w:tc>
      </w:tr>
      <w:tr w:rsidR="00B15BEA" w14:paraId="21340F23" w14:textId="77777777" w:rsidTr="008275B6">
        <w:tc>
          <w:tcPr>
            <w:tcW w:w="2122" w:type="dxa"/>
            <w:shd w:val="clear" w:color="auto" w:fill="E2EFD9" w:themeFill="accent6" w:themeFillTint="33"/>
            <w:vAlign w:val="center"/>
          </w:tcPr>
          <w:p w14:paraId="437559C0" w14:textId="5FC66553" w:rsidR="00B15BEA" w:rsidRDefault="00B15BEA" w:rsidP="00B15BEA">
            <w:pPr>
              <w:jc w:val="center"/>
              <w:rPr>
                <w:rFonts w:ascii="Arial" w:eastAsia="Arial" w:hAnsi="Arial" w:cs="Arial"/>
                <w:sz w:val="20"/>
                <w:szCs w:val="20"/>
              </w:rPr>
            </w:pPr>
            <w:proofErr w:type="spellStart"/>
            <w:r>
              <w:rPr>
                <w:rFonts w:ascii="Arial" w:eastAsia="Arial" w:hAnsi="Arial" w:cs="Arial"/>
                <w:sz w:val="20"/>
                <w:szCs w:val="20"/>
                <w:lang w:val="en-US"/>
              </w:rPr>
              <w:t>entry_duration</w:t>
            </w:r>
            <w:proofErr w:type="spellEnd"/>
          </w:p>
        </w:tc>
        <w:tc>
          <w:tcPr>
            <w:tcW w:w="708" w:type="dxa"/>
            <w:shd w:val="clear" w:color="auto" w:fill="E2EFD9" w:themeFill="accent6" w:themeFillTint="33"/>
            <w:vAlign w:val="center"/>
          </w:tcPr>
          <w:p w14:paraId="0800E5E8"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s</w:t>
            </w:r>
          </w:p>
        </w:tc>
        <w:tc>
          <w:tcPr>
            <w:tcW w:w="1701" w:type="dxa"/>
            <w:shd w:val="clear" w:color="auto" w:fill="E2EFD9" w:themeFill="accent6" w:themeFillTint="33"/>
            <w:vAlign w:val="center"/>
          </w:tcPr>
          <w:p w14:paraId="2580AFE1"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Duration of the measurement</w:t>
            </w:r>
          </w:p>
        </w:tc>
        <w:tc>
          <w:tcPr>
            <w:tcW w:w="3119" w:type="dxa"/>
            <w:shd w:val="clear" w:color="auto" w:fill="E2EFD9" w:themeFill="accent6" w:themeFillTint="33"/>
            <w:vAlign w:val="center"/>
          </w:tcPr>
          <w:p w14:paraId="54E7FFDD" w14:textId="6E9E17E6" w:rsidR="00B15BEA" w:rsidRDefault="00B15BEA" w:rsidP="003837FF">
            <w:pPr>
              <w:jc w:val="center"/>
              <w:rPr>
                <w:rFonts w:ascii="Arial" w:eastAsia="Arial" w:hAnsi="Arial" w:cs="Arial"/>
                <w:sz w:val="20"/>
                <w:szCs w:val="20"/>
              </w:rPr>
            </w:pPr>
            <w:proofErr w:type="spellStart"/>
            <w:r>
              <w:rPr>
                <w:rFonts w:ascii="Arial" w:eastAsia="Arial" w:hAnsi="Arial" w:cs="Arial"/>
                <w:sz w:val="20"/>
                <w:szCs w:val="20"/>
                <w:lang w:val="en-US"/>
              </w:rPr>
              <w:t>NXentry</w:t>
            </w:r>
            <w:proofErr w:type="spellEnd"/>
            <w:r>
              <w:rPr>
                <w:rFonts w:ascii="Arial" w:eastAsia="Arial" w:hAnsi="Arial" w:cs="Arial"/>
                <w:sz w:val="20"/>
                <w:szCs w:val="20"/>
                <w:lang w:val="en-US"/>
              </w:rPr>
              <w:t>:</w:t>
            </w:r>
            <w:ins w:id="10" w:author="Irene" w:date="2020-10-28T09:05:00Z">
              <w:r w:rsidR="003837FF" w:rsidDel="003837FF">
                <w:rPr>
                  <w:rFonts w:ascii="Arial" w:eastAsia="Arial" w:hAnsi="Arial" w:cs="Arial"/>
                  <w:sz w:val="20"/>
                  <w:szCs w:val="20"/>
                  <w:lang w:val="en-US"/>
                </w:rPr>
                <w:t xml:space="preserve"> </w:t>
              </w:r>
            </w:ins>
            <w:del w:id="11" w:author="Irene" w:date="2020-10-28T09:05:00Z">
              <w:r w:rsidR="00122A74" w:rsidDel="003837FF">
                <w:rPr>
                  <w:rFonts w:ascii="Arial" w:eastAsia="Arial" w:hAnsi="Arial" w:cs="Arial"/>
                  <w:sz w:val="20"/>
                  <w:szCs w:val="20"/>
                  <w:lang w:val="en-US"/>
                </w:rPr>
                <w:delText>entry_</w:delText>
              </w:r>
            </w:del>
            <w:r>
              <w:rPr>
                <w:rFonts w:ascii="Arial" w:eastAsia="Arial" w:hAnsi="Arial" w:cs="Arial"/>
                <w:sz w:val="20"/>
                <w:szCs w:val="20"/>
                <w:lang w:val="en-US"/>
              </w:rPr>
              <w:t>duration</w:t>
            </w:r>
          </w:p>
        </w:tc>
        <w:tc>
          <w:tcPr>
            <w:tcW w:w="992" w:type="dxa"/>
            <w:shd w:val="clear" w:color="auto" w:fill="E2EFD9" w:themeFill="accent6" w:themeFillTint="33"/>
            <w:vAlign w:val="center"/>
          </w:tcPr>
          <w:p w14:paraId="634F92CE" w14:textId="0A2A69B1" w:rsidR="00B15BEA" w:rsidRDefault="00B15BEA" w:rsidP="00B15BEA">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7EBFDAA6" w14:textId="77777777" w:rsidR="00B15BEA" w:rsidRDefault="00B15BEA" w:rsidP="00B15BEA">
            <w:pPr>
              <w:jc w:val="center"/>
              <w:rPr>
                <w:rFonts w:ascii="Arial" w:eastAsia="Arial" w:hAnsi="Arial" w:cs="Arial"/>
                <w:b/>
                <w:sz w:val="20"/>
                <w:szCs w:val="20"/>
              </w:rPr>
            </w:pPr>
            <w:r>
              <w:rPr>
                <w:rFonts w:ascii="Arial" w:eastAsia="Arial" w:hAnsi="Arial" w:cs="Arial"/>
                <w:b/>
                <w:sz w:val="20"/>
                <w:szCs w:val="20"/>
                <w:lang w:val="en-US"/>
              </w:rPr>
              <w:t>x</w:t>
            </w:r>
          </w:p>
        </w:tc>
      </w:tr>
      <w:tr w:rsidR="00B15BEA" w14:paraId="51B5685B" w14:textId="77777777" w:rsidTr="008275B6">
        <w:tc>
          <w:tcPr>
            <w:tcW w:w="2122" w:type="dxa"/>
            <w:shd w:val="clear" w:color="auto" w:fill="E2EFD9" w:themeFill="accent6" w:themeFillTint="33"/>
            <w:vAlign w:val="center"/>
          </w:tcPr>
          <w:p w14:paraId="65357CDE" w14:textId="069503D9" w:rsidR="00B15BEA" w:rsidRDefault="00F00488" w:rsidP="00B15BEA">
            <w:pPr>
              <w:jc w:val="center"/>
              <w:rPr>
                <w:rFonts w:ascii="Arial" w:eastAsia="Arial" w:hAnsi="Arial" w:cs="Arial"/>
                <w:sz w:val="20"/>
                <w:szCs w:val="20"/>
              </w:rPr>
            </w:pPr>
            <w:proofErr w:type="spellStart"/>
            <w:ins w:id="12" w:author="Irene" w:date="2020-10-27T14:13:00Z">
              <w:r>
                <w:rPr>
                  <w:rFonts w:ascii="Arial" w:eastAsia="Arial" w:hAnsi="Arial" w:cs="Arial"/>
                  <w:sz w:val="20"/>
                  <w:szCs w:val="20"/>
                  <w:lang w:val="en-US"/>
                </w:rPr>
                <w:t>entry_</w:t>
              </w:r>
            </w:ins>
            <w:r w:rsidR="00B15BEA">
              <w:rPr>
                <w:rFonts w:ascii="Arial" w:eastAsia="Arial" w:hAnsi="Arial" w:cs="Arial"/>
                <w:sz w:val="20"/>
                <w:szCs w:val="20"/>
                <w:lang w:val="en-US"/>
              </w:rPr>
              <w:t>collection_time</w:t>
            </w:r>
            <w:proofErr w:type="spellEnd"/>
          </w:p>
        </w:tc>
        <w:tc>
          <w:tcPr>
            <w:tcW w:w="708" w:type="dxa"/>
            <w:shd w:val="clear" w:color="auto" w:fill="E2EFD9" w:themeFill="accent6" w:themeFillTint="33"/>
            <w:vAlign w:val="center"/>
          </w:tcPr>
          <w:p w14:paraId="4CDC7DA2"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s</w:t>
            </w:r>
          </w:p>
        </w:tc>
        <w:tc>
          <w:tcPr>
            <w:tcW w:w="1701" w:type="dxa"/>
            <w:shd w:val="clear" w:color="auto" w:fill="E2EFD9" w:themeFill="accent6" w:themeFillTint="33"/>
            <w:vAlign w:val="center"/>
          </w:tcPr>
          <w:p w14:paraId="41CC7B4E" w14:textId="77777777"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Time spent actually collecting data</w:t>
            </w:r>
          </w:p>
        </w:tc>
        <w:tc>
          <w:tcPr>
            <w:tcW w:w="3119" w:type="dxa"/>
            <w:shd w:val="clear" w:color="auto" w:fill="E2EFD9" w:themeFill="accent6" w:themeFillTint="33"/>
            <w:vAlign w:val="center"/>
          </w:tcPr>
          <w:p w14:paraId="5CA335CD" w14:textId="77777777" w:rsidR="00B15BEA" w:rsidRDefault="00B15BEA" w:rsidP="00B15BEA">
            <w:pPr>
              <w:jc w:val="center"/>
              <w:rPr>
                <w:rFonts w:ascii="Arial" w:eastAsia="Arial" w:hAnsi="Arial" w:cs="Arial"/>
                <w:sz w:val="20"/>
                <w:szCs w:val="20"/>
              </w:rPr>
            </w:pPr>
            <w:proofErr w:type="spellStart"/>
            <w:r>
              <w:rPr>
                <w:rFonts w:ascii="Arial" w:eastAsia="Arial" w:hAnsi="Arial" w:cs="Arial"/>
                <w:sz w:val="20"/>
                <w:szCs w:val="20"/>
                <w:lang w:val="en-US"/>
              </w:rPr>
              <w:t>NXentry:collection_time</w:t>
            </w:r>
            <w:proofErr w:type="spellEnd"/>
          </w:p>
        </w:tc>
        <w:tc>
          <w:tcPr>
            <w:tcW w:w="992" w:type="dxa"/>
            <w:shd w:val="clear" w:color="auto" w:fill="E2EFD9" w:themeFill="accent6" w:themeFillTint="33"/>
            <w:vAlign w:val="center"/>
          </w:tcPr>
          <w:p w14:paraId="7C53EAD6" w14:textId="182567C5" w:rsidR="00B15BEA" w:rsidRDefault="00B15BEA" w:rsidP="00B15BEA">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3A650D20" w14:textId="77777777" w:rsidR="00B15BEA" w:rsidRDefault="00B15BEA" w:rsidP="00B15BEA">
            <w:pPr>
              <w:jc w:val="center"/>
              <w:rPr>
                <w:rFonts w:ascii="Arial" w:eastAsia="Arial" w:hAnsi="Arial" w:cs="Arial"/>
                <w:b/>
                <w:sz w:val="20"/>
                <w:szCs w:val="20"/>
              </w:rPr>
            </w:pPr>
            <w:r>
              <w:rPr>
                <w:rFonts w:ascii="Arial" w:eastAsia="Arial" w:hAnsi="Arial" w:cs="Arial"/>
                <w:b/>
                <w:sz w:val="20"/>
                <w:szCs w:val="20"/>
                <w:lang w:val="en-US"/>
              </w:rPr>
              <w:t>x</w:t>
            </w:r>
          </w:p>
        </w:tc>
      </w:tr>
      <w:tr w:rsidR="00B15BEA" w14:paraId="5B6A9B3D" w14:textId="77777777" w:rsidTr="008275B6">
        <w:tc>
          <w:tcPr>
            <w:tcW w:w="2122" w:type="dxa"/>
            <w:shd w:val="clear" w:color="auto" w:fill="E2EFD9" w:themeFill="accent6" w:themeFillTint="33"/>
            <w:vAlign w:val="center"/>
          </w:tcPr>
          <w:p w14:paraId="36C053F3" w14:textId="022410C3" w:rsidR="00B15BEA" w:rsidRDefault="00B15BEA" w:rsidP="00B15BEA">
            <w:pPr>
              <w:jc w:val="center"/>
              <w:rPr>
                <w:rFonts w:ascii="Arial" w:eastAsia="Arial" w:hAnsi="Arial" w:cs="Arial"/>
                <w:sz w:val="20"/>
                <w:szCs w:val="20"/>
              </w:rPr>
            </w:pPr>
            <w:r>
              <w:rPr>
                <w:rFonts w:ascii="Arial" w:eastAsia="Arial" w:hAnsi="Arial" w:cs="Arial"/>
                <w:sz w:val="20"/>
                <w:szCs w:val="20"/>
                <w:lang w:val="en-US"/>
              </w:rPr>
              <w:t>definition</w:t>
            </w:r>
          </w:p>
        </w:tc>
        <w:tc>
          <w:tcPr>
            <w:tcW w:w="708" w:type="dxa"/>
            <w:shd w:val="clear" w:color="auto" w:fill="E2EFD9" w:themeFill="accent6" w:themeFillTint="33"/>
            <w:vAlign w:val="center"/>
          </w:tcPr>
          <w:p w14:paraId="0B6169B2"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33209207" w14:textId="77777777" w:rsidR="00B15BEA" w:rsidRDefault="00B15BEA" w:rsidP="00B15BEA">
            <w:pPr>
              <w:jc w:val="center"/>
              <w:rPr>
                <w:rFonts w:ascii="Arial" w:eastAsia="Arial" w:hAnsi="Arial" w:cs="Arial"/>
                <w:sz w:val="20"/>
                <w:szCs w:val="20"/>
                <w:lang w:val="en-US"/>
              </w:rPr>
            </w:pPr>
            <w:r>
              <w:rPr>
                <w:rFonts w:ascii="Arial" w:eastAsia="Arial" w:hAnsi="Arial" w:cs="Arial"/>
                <w:sz w:val="20"/>
                <w:szCs w:val="20"/>
                <w:lang w:val="en-US"/>
              </w:rPr>
              <w:t>Does the file correspond to a standardized structure?</w:t>
            </w:r>
          </w:p>
        </w:tc>
        <w:tc>
          <w:tcPr>
            <w:tcW w:w="3119" w:type="dxa"/>
            <w:shd w:val="clear" w:color="auto" w:fill="E2EFD9" w:themeFill="accent6" w:themeFillTint="33"/>
            <w:vAlign w:val="center"/>
          </w:tcPr>
          <w:p w14:paraId="038EF183" w14:textId="77777777" w:rsidR="00B15BEA" w:rsidRDefault="00B15BEA" w:rsidP="00B15BEA">
            <w:pPr>
              <w:jc w:val="center"/>
              <w:rPr>
                <w:rFonts w:ascii="Arial" w:eastAsia="Arial" w:hAnsi="Arial" w:cs="Arial"/>
                <w:sz w:val="20"/>
                <w:szCs w:val="20"/>
              </w:rPr>
            </w:pPr>
            <w:proofErr w:type="spellStart"/>
            <w:r>
              <w:rPr>
                <w:rFonts w:ascii="Arial" w:eastAsia="Arial" w:hAnsi="Arial" w:cs="Arial"/>
                <w:sz w:val="20"/>
                <w:szCs w:val="20"/>
                <w:lang w:val="en-US"/>
              </w:rPr>
              <w:t>NXentry:definition</w:t>
            </w:r>
            <w:proofErr w:type="spellEnd"/>
          </w:p>
        </w:tc>
        <w:tc>
          <w:tcPr>
            <w:tcW w:w="992" w:type="dxa"/>
            <w:shd w:val="clear" w:color="auto" w:fill="E2EFD9" w:themeFill="accent6" w:themeFillTint="33"/>
            <w:vAlign w:val="center"/>
          </w:tcPr>
          <w:p w14:paraId="1DD3CF56" w14:textId="77777777" w:rsidR="00B15BEA" w:rsidRDefault="00B15BEA" w:rsidP="00B15BE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1C5D82D" w14:textId="77777777" w:rsidR="00B15BEA" w:rsidRDefault="00B15BEA" w:rsidP="00B15BEA">
            <w:pPr>
              <w:jc w:val="center"/>
              <w:rPr>
                <w:rFonts w:ascii="Arial" w:eastAsia="Arial" w:hAnsi="Arial" w:cs="Arial"/>
                <w:b/>
                <w:sz w:val="20"/>
                <w:szCs w:val="20"/>
              </w:rPr>
            </w:pPr>
            <w:r>
              <w:rPr>
                <w:rFonts w:ascii="Arial" w:eastAsia="Arial" w:hAnsi="Arial" w:cs="Arial"/>
                <w:b/>
                <w:sz w:val="20"/>
                <w:szCs w:val="20"/>
                <w:lang w:val="en-US"/>
              </w:rPr>
              <w:t>v</w:t>
            </w:r>
          </w:p>
          <w:p w14:paraId="7E03308D" w14:textId="77777777" w:rsidR="00B15BEA" w:rsidRDefault="00B15BEA" w:rsidP="00B15BEA">
            <w:pPr>
              <w:jc w:val="center"/>
              <w:rPr>
                <w:rFonts w:ascii="Arial" w:eastAsia="Arial" w:hAnsi="Arial" w:cs="Arial"/>
                <w:b/>
                <w:sz w:val="20"/>
                <w:szCs w:val="20"/>
              </w:rPr>
            </w:pPr>
            <w:proofErr w:type="spellStart"/>
            <w:r>
              <w:rPr>
                <w:rFonts w:ascii="Arial" w:eastAsia="Arial" w:hAnsi="Arial" w:cs="Arial"/>
                <w:b/>
                <w:sz w:val="20"/>
                <w:szCs w:val="20"/>
                <w:lang w:val="en-US"/>
              </w:rPr>
              <w:t>NXarpes</w:t>
            </w:r>
            <w:proofErr w:type="spellEnd"/>
          </w:p>
        </w:tc>
      </w:tr>
    </w:tbl>
    <w:p w14:paraId="23D2637B" w14:textId="77777777" w:rsidR="002001A9" w:rsidRDefault="002001A9">
      <w:pPr>
        <w:rPr>
          <w:rFonts w:ascii="Arial" w:eastAsia="Arial" w:hAnsi="Arial" w:cs="Arial"/>
          <w:sz w:val="20"/>
        </w:rPr>
      </w:pPr>
    </w:p>
    <w:p w14:paraId="593F23DF" w14:textId="77777777" w:rsidR="002001A9" w:rsidRDefault="00A06DB4">
      <w:pPr>
        <w:rPr>
          <w:rFonts w:ascii="Arial" w:eastAsia="Arial" w:hAnsi="Arial" w:cs="Arial"/>
          <w:b/>
          <w:sz w:val="20"/>
        </w:rPr>
      </w:pPr>
      <w:r>
        <w:rPr>
          <w:rFonts w:ascii="Arial" w:eastAsia="Arial" w:hAnsi="Arial" w:cs="Arial"/>
          <w:b/>
          <w:sz w:val="20"/>
          <w:lang w:val="en-US"/>
        </w:rPr>
        <w:t>User parameters</w:t>
      </w:r>
    </w:p>
    <w:p w14:paraId="66501912" w14:textId="1396B14B" w:rsidR="002001A9" w:rsidRPr="00B15BEA" w:rsidRDefault="00B15BEA">
      <w:pPr>
        <w:jc w:val="both"/>
        <w:rPr>
          <w:rFonts w:ascii="Arial" w:eastAsia="Arial" w:hAnsi="Arial" w:cs="Arial"/>
          <w:sz w:val="20"/>
          <w:lang w:val="en-US"/>
        </w:rPr>
      </w:pPr>
      <w:r>
        <w:rPr>
          <w:rFonts w:ascii="Arial" w:eastAsia="Arial" w:hAnsi="Arial" w:cs="Arial"/>
          <w:sz w:val="20"/>
          <w:lang w:val="en-US"/>
        </w:rPr>
        <w:t>I</w:t>
      </w:r>
      <w:r w:rsidR="00A06DB4">
        <w:rPr>
          <w:rFonts w:ascii="Arial" w:eastAsia="Arial" w:hAnsi="Arial" w:cs="Arial"/>
          <w:sz w:val="20"/>
          <w:lang w:val="en-US"/>
        </w:rPr>
        <w:t>nformation about the user resp</w:t>
      </w:r>
      <w:r>
        <w:rPr>
          <w:rFonts w:ascii="Arial" w:eastAsia="Arial" w:hAnsi="Arial" w:cs="Arial"/>
          <w:sz w:val="20"/>
          <w:lang w:val="en-US"/>
        </w:rPr>
        <w:t xml:space="preserve">onsible for the entry is </w:t>
      </w:r>
      <w:r w:rsidR="00A06DB4">
        <w:rPr>
          <w:rFonts w:ascii="Arial" w:eastAsia="Arial" w:hAnsi="Arial" w:cs="Arial"/>
          <w:sz w:val="20"/>
          <w:lang w:val="en-US"/>
        </w:rPr>
        <w:t xml:space="preserve">significant. It is also well organized in </w:t>
      </w:r>
      <w:proofErr w:type="spellStart"/>
      <w:r w:rsidR="00A06DB4">
        <w:rPr>
          <w:rFonts w:ascii="Arial" w:eastAsia="Arial" w:hAnsi="Arial" w:cs="Arial"/>
          <w:sz w:val="20"/>
          <w:lang w:val="en-US"/>
        </w:rPr>
        <w:t>NeXus</w:t>
      </w:r>
      <w:proofErr w:type="spellEnd"/>
      <w:r w:rsidR="00A06DB4">
        <w:rPr>
          <w:rFonts w:ascii="Arial" w:eastAsia="Arial" w:hAnsi="Arial" w:cs="Arial"/>
          <w:sz w:val="20"/>
          <w:lang w:val="en-US"/>
        </w:rPr>
        <w:t xml:space="preserve"> hierarchy.</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1E198C4D" w14:textId="77777777" w:rsidTr="008275B6">
        <w:trPr>
          <w:trHeight w:val="478"/>
        </w:trPr>
        <w:tc>
          <w:tcPr>
            <w:tcW w:w="2122" w:type="dxa"/>
            <w:shd w:val="clear" w:color="auto" w:fill="FFFFFF" w:themeFill="background1"/>
            <w:vAlign w:val="center"/>
          </w:tcPr>
          <w:p w14:paraId="29DEB96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8" w:type="dxa"/>
            <w:shd w:val="clear" w:color="auto" w:fill="FFFFFF" w:themeFill="background1"/>
            <w:vAlign w:val="center"/>
          </w:tcPr>
          <w:p w14:paraId="607C8E6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256FA5F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shd w:val="clear" w:color="auto" w:fill="FFFFFF" w:themeFill="background1"/>
            <w:vAlign w:val="center"/>
          </w:tcPr>
          <w:p w14:paraId="473DBB9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shd w:val="clear" w:color="auto" w:fill="FFFFFF" w:themeFill="background1"/>
            <w:vAlign w:val="center"/>
          </w:tcPr>
          <w:p w14:paraId="2652235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38227CC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2621E787" w14:textId="77777777" w:rsidTr="008275B6">
        <w:tc>
          <w:tcPr>
            <w:tcW w:w="2122" w:type="dxa"/>
            <w:shd w:val="clear" w:color="auto" w:fill="E2EFD9" w:themeFill="accent6" w:themeFillTint="33"/>
            <w:vAlign w:val="center"/>
          </w:tcPr>
          <w:p w14:paraId="55282DA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8" w:type="dxa"/>
            <w:shd w:val="clear" w:color="auto" w:fill="E2EFD9" w:themeFill="accent6" w:themeFillTint="33"/>
            <w:vAlign w:val="center"/>
          </w:tcPr>
          <w:p w14:paraId="016D3F8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572B1DA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Name of user responsible for this entry</w:t>
            </w:r>
          </w:p>
        </w:tc>
        <w:tc>
          <w:tcPr>
            <w:tcW w:w="3119" w:type="dxa"/>
            <w:shd w:val="clear" w:color="auto" w:fill="E2EFD9" w:themeFill="accent6" w:themeFillTint="33"/>
            <w:vAlign w:val="center"/>
          </w:tcPr>
          <w:p w14:paraId="2C1D2999"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NXentry:NXuser:name</w:t>
            </w:r>
            <w:proofErr w:type="spellEnd"/>
          </w:p>
        </w:tc>
        <w:tc>
          <w:tcPr>
            <w:tcW w:w="992" w:type="dxa"/>
            <w:shd w:val="clear" w:color="auto" w:fill="E2EFD9" w:themeFill="accent6" w:themeFillTint="33"/>
            <w:vAlign w:val="center"/>
          </w:tcPr>
          <w:p w14:paraId="75D18BA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02E8556D"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AD00560" w14:textId="77777777" w:rsidTr="008275B6">
        <w:tc>
          <w:tcPr>
            <w:tcW w:w="2122" w:type="dxa"/>
            <w:shd w:val="clear" w:color="auto" w:fill="E2EFD9" w:themeFill="accent6" w:themeFillTint="33"/>
            <w:vAlign w:val="center"/>
          </w:tcPr>
          <w:p w14:paraId="7DBBF0F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role</w:t>
            </w:r>
          </w:p>
        </w:tc>
        <w:tc>
          <w:tcPr>
            <w:tcW w:w="708" w:type="dxa"/>
            <w:shd w:val="clear" w:color="auto" w:fill="E2EFD9" w:themeFill="accent6" w:themeFillTint="33"/>
            <w:vAlign w:val="center"/>
          </w:tcPr>
          <w:p w14:paraId="2E18638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78AE778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Role of user (local contact, principal investigator, etc.)</w:t>
            </w:r>
          </w:p>
        </w:tc>
        <w:tc>
          <w:tcPr>
            <w:tcW w:w="3119" w:type="dxa"/>
            <w:shd w:val="clear" w:color="auto" w:fill="E2EFD9" w:themeFill="accent6" w:themeFillTint="33"/>
            <w:vAlign w:val="center"/>
          </w:tcPr>
          <w:p w14:paraId="582C2ED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NXentry:NXuser:role</w:t>
            </w:r>
            <w:proofErr w:type="spellEnd"/>
          </w:p>
        </w:tc>
        <w:tc>
          <w:tcPr>
            <w:tcW w:w="992" w:type="dxa"/>
            <w:shd w:val="clear" w:color="auto" w:fill="E2EFD9" w:themeFill="accent6" w:themeFillTint="33"/>
            <w:vAlign w:val="center"/>
          </w:tcPr>
          <w:p w14:paraId="320DBBF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53F07547"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15D43AA" w14:textId="77777777" w:rsidTr="008275B6">
        <w:tc>
          <w:tcPr>
            <w:tcW w:w="2122" w:type="dxa"/>
            <w:shd w:val="clear" w:color="auto" w:fill="E2EFD9" w:themeFill="accent6" w:themeFillTint="33"/>
            <w:vAlign w:val="center"/>
          </w:tcPr>
          <w:p w14:paraId="296B12E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affiliation</w:t>
            </w:r>
          </w:p>
        </w:tc>
        <w:tc>
          <w:tcPr>
            <w:tcW w:w="708" w:type="dxa"/>
            <w:shd w:val="clear" w:color="auto" w:fill="E2EFD9" w:themeFill="accent6" w:themeFillTint="33"/>
            <w:vAlign w:val="center"/>
          </w:tcPr>
          <w:p w14:paraId="0BC04E3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6B85F70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Affiliation of user</w:t>
            </w:r>
          </w:p>
        </w:tc>
        <w:tc>
          <w:tcPr>
            <w:tcW w:w="3119" w:type="dxa"/>
            <w:shd w:val="clear" w:color="auto" w:fill="E2EFD9" w:themeFill="accent6" w:themeFillTint="33"/>
            <w:vAlign w:val="center"/>
          </w:tcPr>
          <w:p w14:paraId="0D62162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NXentry:NXuser:affiliation</w:t>
            </w:r>
            <w:proofErr w:type="spellEnd"/>
          </w:p>
        </w:tc>
        <w:tc>
          <w:tcPr>
            <w:tcW w:w="992" w:type="dxa"/>
            <w:shd w:val="clear" w:color="auto" w:fill="E2EFD9" w:themeFill="accent6" w:themeFillTint="33"/>
            <w:vAlign w:val="center"/>
          </w:tcPr>
          <w:p w14:paraId="06F92EA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07EF3D7"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7AAD10D6" w14:textId="77777777" w:rsidTr="008275B6">
        <w:tc>
          <w:tcPr>
            <w:tcW w:w="2122" w:type="dxa"/>
            <w:shd w:val="clear" w:color="auto" w:fill="E2EFD9" w:themeFill="accent6" w:themeFillTint="33"/>
            <w:vAlign w:val="center"/>
          </w:tcPr>
          <w:p w14:paraId="31F9B25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address</w:t>
            </w:r>
          </w:p>
        </w:tc>
        <w:tc>
          <w:tcPr>
            <w:tcW w:w="708" w:type="dxa"/>
            <w:shd w:val="clear" w:color="auto" w:fill="E2EFD9" w:themeFill="accent6" w:themeFillTint="33"/>
            <w:vAlign w:val="center"/>
          </w:tcPr>
          <w:p w14:paraId="533A93E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094A0EB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Address of user</w:t>
            </w:r>
          </w:p>
        </w:tc>
        <w:tc>
          <w:tcPr>
            <w:tcW w:w="3119" w:type="dxa"/>
            <w:shd w:val="clear" w:color="auto" w:fill="E2EFD9" w:themeFill="accent6" w:themeFillTint="33"/>
            <w:vAlign w:val="center"/>
          </w:tcPr>
          <w:p w14:paraId="79245D78"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NXentry:NXuser:address</w:t>
            </w:r>
            <w:proofErr w:type="spellEnd"/>
          </w:p>
        </w:tc>
        <w:tc>
          <w:tcPr>
            <w:tcW w:w="992" w:type="dxa"/>
            <w:shd w:val="clear" w:color="auto" w:fill="E2EFD9" w:themeFill="accent6" w:themeFillTint="33"/>
            <w:vAlign w:val="center"/>
          </w:tcPr>
          <w:p w14:paraId="0322CB9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8EA2C29"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5E737690" w14:textId="77777777" w:rsidTr="008275B6">
        <w:tc>
          <w:tcPr>
            <w:tcW w:w="2122" w:type="dxa"/>
            <w:shd w:val="clear" w:color="auto" w:fill="E2EFD9" w:themeFill="accent6" w:themeFillTint="33"/>
            <w:vAlign w:val="center"/>
          </w:tcPr>
          <w:p w14:paraId="5C6BE0D2" w14:textId="77777777" w:rsidR="002001A9" w:rsidRDefault="00A06DB4">
            <w:pPr>
              <w:jc w:val="center"/>
              <w:rPr>
                <w:rFonts w:ascii="Arial" w:eastAsia="Arial" w:hAnsi="Arial" w:cs="Arial"/>
                <w:sz w:val="20"/>
                <w:szCs w:val="20"/>
              </w:rPr>
            </w:pPr>
            <w:commentRangeStart w:id="13"/>
            <w:proofErr w:type="spellStart"/>
            <w:r>
              <w:rPr>
                <w:rFonts w:ascii="Arial" w:eastAsia="Arial" w:hAnsi="Arial" w:cs="Arial"/>
                <w:sz w:val="20"/>
                <w:szCs w:val="20"/>
                <w:lang w:val="en-US"/>
              </w:rPr>
              <w:t>telephone_number</w:t>
            </w:r>
            <w:commentRangeEnd w:id="13"/>
            <w:proofErr w:type="spellEnd"/>
            <w:r w:rsidR="003762A8">
              <w:rPr>
                <w:rStyle w:val="Rimandocommento"/>
              </w:rPr>
              <w:commentReference w:id="13"/>
            </w:r>
          </w:p>
        </w:tc>
        <w:tc>
          <w:tcPr>
            <w:tcW w:w="708" w:type="dxa"/>
            <w:shd w:val="clear" w:color="auto" w:fill="E2EFD9" w:themeFill="accent6" w:themeFillTint="33"/>
            <w:vAlign w:val="center"/>
          </w:tcPr>
          <w:p w14:paraId="319CB48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63C6698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Telephone number of user</w:t>
            </w:r>
          </w:p>
        </w:tc>
        <w:tc>
          <w:tcPr>
            <w:tcW w:w="3119" w:type="dxa"/>
            <w:shd w:val="clear" w:color="auto" w:fill="E2EFD9" w:themeFill="accent6" w:themeFillTint="33"/>
            <w:vAlign w:val="center"/>
          </w:tcPr>
          <w:p w14:paraId="4DCB0249"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NXentry:NXuser:telephone_number</w:t>
            </w:r>
            <w:proofErr w:type="spellEnd"/>
          </w:p>
        </w:tc>
        <w:tc>
          <w:tcPr>
            <w:tcW w:w="992" w:type="dxa"/>
            <w:shd w:val="clear" w:color="auto" w:fill="E2EFD9" w:themeFill="accent6" w:themeFillTint="33"/>
            <w:vAlign w:val="center"/>
          </w:tcPr>
          <w:p w14:paraId="002384B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DA7EE72"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9DE9180" w14:textId="77777777" w:rsidTr="008275B6">
        <w:tc>
          <w:tcPr>
            <w:tcW w:w="2122" w:type="dxa"/>
            <w:shd w:val="clear" w:color="auto" w:fill="E2EFD9" w:themeFill="accent6" w:themeFillTint="33"/>
            <w:vAlign w:val="center"/>
          </w:tcPr>
          <w:p w14:paraId="0E9850C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email</w:t>
            </w:r>
          </w:p>
        </w:tc>
        <w:tc>
          <w:tcPr>
            <w:tcW w:w="708" w:type="dxa"/>
            <w:shd w:val="clear" w:color="auto" w:fill="E2EFD9" w:themeFill="accent6" w:themeFillTint="33"/>
            <w:vAlign w:val="center"/>
          </w:tcPr>
          <w:p w14:paraId="04607DD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04C7C7B8"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E-mail address of user</w:t>
            </w:r>
          </w:p>
        </w:tc>
        <w:tc>
          <w:tcPr>
            <w:tcW w:w="3119" w:type="dxa"/>
            <w:shd w:val="clear" w:color="auto" w:fill="E2EFD9" w:themeFill="accent6" w:themeFillTint="33"/>
            <w:vAlign w:val="center"/>
          </w:tcPr>
          <w:p w14:paraId="7F459CEE"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NXentry:NXuser:email</w:t>
            </w:r>
            <w:proofErr w:type="spellEnd"/>
          </w:p>
        </w:tc>
        <w:tc>
          <w:tcPr>
            <w:tcW w:w="992" w:type="dxa"/>
            <w:shd w:val="clear" w:color="auto" w:fill="E2EFD9" w:themeFill="accent6" w:themeFillTint="33"/>
            <w:vAlign w:val="center"/>
          </w:tcPr>
          <w:p w14:paraId="2CA2546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A8D4D62"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618233F5" w14:textId="77777777" w:rsidTr="008275B6">
        <w:tc>
          <w:tcPr>
            <w:tcW w:w="2122" w:type="dxa"/>
            <w:shd w:val="clear" w:color="auto" w:fill="E2EFD9" w:themeFill="accent6" w:themeFillTint="33"/>
            <w:vAlign w:val="center"/>
          </w:tcPr>
          <w:p w14:paraId="7A80C0BA" w14:textId="77777777" w:rsidR="002001A9" w:rsidRDefault="00A06DB4">
            <w:pPr>
              <w:jc w:val="center"/>
              <w:rPr>
                <w:rFonts w:ascii="Arial" w:eastAsia="Arial" w:hAnsi="Arial" w:cs="Arial"/>
                <w:sz w:val="20"/>
                <w:szCs w:val="20"/>
              </w:rPr>
            </w:pPr>
            <w:proofErr w:type="spellStart"/>
            <w:r>
              <w:rPr>
                <w:rFonts w:ascii="Arial" w:eastAsia="Arial" w:hAnsi="Arial" w:cs="Arial"/>
                <w:color w:val="000000"/>
                <w:sz w:val="20"/>
                <w:szCs w:val="20"/>
                <w:lang w:val="en-US"/>
              </w:rPr>
              <w:t>facility_user_id</w:t>
            </w:r>
            <w:proofErr w:type="spellEnd"/>
          </w:p>
        </w:tc>
        <w:tc>
          <w:tcPr>
            <w:tcW w:w="708" w:type="dxa"/>
            <w:shd w:val="clear" w:color="auto" w:fill="E2EFD9" w:themeFill="accent6" w:themeFillTint="33"/>
            <w:vAlign w:val="center"/>
          </w:tcPr>
          <w:p w14:paraId="386E889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037C08B8"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User identifier defined by the facility</w:t>
            </w:r>
          </w:p>
        </w:tc>
        <w:tc>
          <w:tcPr>
            <w:tcW w:w="3119" w:type="dxa"/>
            <w:shd w:val="clear" w:color="auto" w:fill="E2EFD9" w:themeFill="accent6" w:themeFillTint="33"/>
            <w:vAlign w:val="center"/>
          </w:tcPr>
          <w:p w14:paraId="48671CDC"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NXentry:NXuser:facility_user_id</w:t>
            </w:r>
            <w:proofErr w:type="spellEnd"/>
          </w:p>
        </w:tc>
        <w:tc>
          <w:tcPr>
            <w:tcW w:w="992" w:type="dxa"/>
            <w:shd w:val="clear" w:color="auto" w:fill="E2EFD9" w:themeFill="accent6" w:themeFillTint="33"/>
            <w:vAlign w:val="center"/>
          </w:tcPr>
          <w:p w14:paraId="36CB0F9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72214BC"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C11E8A" w14:paraId="5AC3245D" w14:textId="77777777" w:rsidTr="008275B6">
        <w:trPr>
          <w:ins w:id="14" w:author="Irene" w:date="2020-10-27T14:16:00Z"/>
        </w:trPr>
        <w:tc>
          <w:tcPr>
            <w:tcW w:w="2122" w:type="dxa"/>
            <w:shd w:val="clear" w:color="auto" w:fill="E2EFD9" w:themeFill="accent6" w:themeFillTint="33"/>
            <w:vAlign w:val="center"/>
          </w:tcPr>
          <w:p w14:paraId="7FF5CBD1" w14:textId="64E81889" w:rsidR="00C11E8A" w:rsidRDefault="00C11E8A" w:rsidP="00C11E8A">
            <w:pPr>
              <w:jc w:val="center"/>
              <w:rPr>
                <w:ins w:id="15" w:author="Irene" w:date="2020-10-27T14:16:00Z"/>
                <w:rFonts w:ascii="Arial" w:eastAsia="Arial" w:hAnsi="Arial" w:cs="Arial"/>
                <w:color w:val="000000"/>
                <w:sz w:val="20"/>
                <w:szCs w:val="20"/>
                <w:lang w:val="en-US"/>
              </w:rPr>
            </w:pPr>
            <w:commentRangeStart w:id="16"/>
            <w:ins w:id="17" w:author="Irene" w:date="2020-10-27T14:16:00Z">
              <w:r>
                <w:rPr>
                  <w:rFonts w:ascii="Arial" w:eastAsia="Arial" w:hAnsi="Arial" w:cs="Arial"/>
                  <w:color w:val="000000"/>
                  <w:sz w:val="20"/>
                  <w:szCs w:val="20"/>
                  <w:lang w:val="en-US"/>
                </w:rPr>
                <w:t>ORCID</w:t>
              </w:r>
            </w:ins>
            <w:commentRangeEnd w:id="16"/>
            <w:r>
              <w:rPr>
                <w:rStyle w:val="Rimandocommento"/>
              </w:rPr>
              <w:commentReference w:id="16"/>
            </w:r>
          </w:p>
        </w:tc>
        <w:tc>
          <w:tcPr>
            <w:tcW w:w="708" w:type="dxa"/>
            <w:shd w:val="clear" w:color="auto" w:fill="E2EFD9" w:themeFill="accent6" w:themeFillTint="33"/>
            <w:vAlign w:val="center"/>
          </w:tcPr>
          <w:p w14:paraId="139908E4" w14:textId="677A9D62" w:rsidR="00C11E8A" w:rsidRDefault="00C11E8A" w:rsidP="00C11E8A">
            <w:pPr>
              <w:jc w:val="center"/>
              <w:rPr>
                <w:ins w:id="18" w:author="Irene" w:date="2020-10-27T14:16:00Z"/>
                <w:rFonts w:ascii="Arial" w:eastAsia="Arial" w:hAnsi="Arial" w:cs="Arial"/>
                <w:sz w:val="20"/>
                <w:szCs w:val="20"/>
                <w:lang w:val="en-US"/>
              </w:rPr>
            </w:pPr>
            <w:ins w:id="19" w:author="Irene" w:date="2020-10-27T14:16:00Z">
              <w:r>
                <w:rPr>
                  <w:rFonts w:ascii="Arial" w:eastAsia="Arial" w:hAnsi="Arial" w:cs="Arial"/>
                  <w:sz w:val="20"/>
                  <w:szCs w:val="20"/>
                  <w:lang w:val="en-US"/>
                </w:rPr>
                <w:t>none</w:t>
              </w:r>
            </w:ins>
          </w:p>
        </w:tc>
        <w:tc>
          <w:tcPr>
            <w:tcW w:w="1701" w:type="dxa"/>
            <w:shd w:val="clear" w:color="auto" w:fill="E2EFD9" w:themeFill="accent6" w:themeFillTint="33"/>
            <w:vAlign w:val="center"/>
          </w:tcPr>
          <w:p w14:paraId="70F6BEF5" w14:textId="65F4ADF0" w:rsidR="00C11E8A" w:rsidRDefault="00C11E8A" w:rsidP="00C11E8A">
            <w:pPr>
              <w:jc w:val="center"/>
              <w:rPr>
                <w:ins w:id="20" w:author="Irene" w:date="2020-10-27T14:16:00Z"/>
                <w:rFonts w:ascii="Arial" w:eastAsia="Arial" w:hAnsi="Arial" w:cs="Arial"/>
                <w:sz w:val="20"/>
                <w:szCs w:val="20"/>
                <w:lang w:val="en-US"/>
              </w:rPr>
            </w:pPr>
            <w:ins w:id="21" w:author="Irene" w:date="2020-10-27T14:16:00Z">
              <w:r>
                <w:rPr>
                  <w:rFonts w:ascii="Arial" w:eastAsia="Arial" w:hAnsi="Arial" w:cs="Arial"/>
                  <w:sz w:val="20"/>
                  <w:szCs w:val="20"/>
                  <w:lang w:val="en-US"/>
                </w:rPr>
                <w:t>ORCID of the user</w:t>
              </w:r>
            </w:ins>
          </w:p>
        </w:tc>
        <w:tc>
          <w:tcPr>
            <w:tcW w:w="3119" w:type="dxa"/>
            <w:shd w:val="clear" w:color="auto" w:fill="E2EFD9" w:themeFill="accent6" w:themeFillTint="33"/>
            <w:vAlign w:val="center"/>
          </w:tcPr>
          <w:p w14:paraId="4508BCAF" w14:textId="76C1BB42" w:rsidR="00C11E8A" w:rsidRDefault="00C11E8A" w:rsidP="00C11E8A">
            <w:pPr>
              <w:jc w:val="center"/>
              <w:rPr>
                <w:ins w:id="22" w:author="Irene" w:date="2020-10-27T14:16:00Z"/>
                <w:rFonts w:ascii="Arial" w:eastAsia="Arial" w:hAnsi="Arial" w:cs="Arial"/>
                <w:sz w:val="20"/>
                <w:szCs w:val="20"/>
                <w:lang w:val="en-US"/>
              </w:rPr>
            </w:pPr>
            <w:proofErr w:type="spellStart"/>
            <w:ins w:id="23" w:author="Irene" w:date="2020-10-27T14:16:00Z">
              <w:r>
                <w:rPr>
                  <w:rFonts w:ascii="Arial" w:eastAsia="Arial" w:hAnsi="Arial" w:cs="Arial"/>
                  <w:sz w:val="20"/>
                  <w:szCs w:val="20"/>
                  <w:lang w:val="en-US"/>
                </w:rPr>
                <w:t>NXentry:NXuser:ORCID</w:t>
              </w:r>
              <w:proofErr w:type="spellEnd"/>
            </w:ins>
          </w:p>
        </w:tc>
        <w:tc>
          <w:tcPr>
            <w:tcW w:w="992" w:type="dxa"/>
            <w:shd w:val="clear" w:color="auto" w:fill="E2EFD9" w:themeFill="accent6" w:themeFillTint="33"/>
            <w:vAlign w:val="center"/>
          </w:tcPr>
          <w:p w14:paraId="7B3B4CD4" w14:textId="0139C279" w:rsidR="00C11E8A" w:rsidRDefault="00C11E8A" w:rsidP="00C11E8A">
            <w:pPr>
              <w:jc w:val="center"/>
              <w:rPr>
                <w:ins w:id="24" w:author="Irene" w:date="2020-10-27T14:16:00Z"/>
                <w:rFonts w:ascii="Arial" w:eastAsia="Arial" w:hAnsi="Arial" w:cs="Arial"/>
                <w:sz w:val="20"/>
                <w:szCs w:val="20"/>
                <w:lang w:val="en-US"/>
              </w:rPr>
            </w:pPr>
            <w:ins w:id="25" w:author="Irene" w:date="2020-10-27T14:16:00Z">
              <w:r w:rsidRPr="00D75171">
                <w:rPr>
                  <w:rFonts w:ascii="Arial" w:eastAsia="Arial" w:hAnsi="Arial" w:cs="Arial"/>
                  <w:sz w:val="20"/>
                  <w:szCs w:val="20"/>
                  <w:lang w:val="en-US"/>
                </w:rPr>
                <w:t>NX_CHAR</w:t>
              </w:r>
            </w:ins>
          </w:p>
        </w:tc>
        <w:tc>
          <w:tcPr>
            <w:tcW w:w="992" w:type="dxa"/>
            <w:shd w:val="clear" w:color="auto" w:fill="E2EFD9" w:themeFill="accent6" w:themeFillTint="33"/>
            <w:vAlign w:val="center"/>
          </w:tcPr>
          <w:p w14:paraId="2CFF5741" w14:textId="1FE65A3A" w:rsidR="00C11E8A" w:rsidRDefault="00C11E8A" w:rsidP="00C11E8A">
            <w:pPr>
              <w:jc w:val="center"/>
              <w:rPr>
                <w:ins w:id="26" w:author="Irene" w:date="2020-10-27T14:16:00Z"/>
                <w:rFonts w:ascii="Arial" w:eastAsia="Arial" w:hAnsi="Arial" w:cs="Arial"/>
                <w:b/>
                <w:sz w:val="20"/>
                <w:szCs w:val="20"/>
                <w:lang w:val="en-US"/>
              </w:rPr>
            </w:pPr>
            <w:ins w:id="27" w:author="Irene" w:date="2020-10-27T14:16:00Z">
              <w:r>
                <w:rPr>
                  <w:rFonts w:ascii="Arial" w:eastAsia="Arial" w:hAnsi="Arial" w:cs="Arial"/>
                  <w:b/>
                  <w:sz w:val="20"/>
                  <w:szCs w:val="20"/>
                  <w:lang w:val="en-US"/>
                </w:rPr>
                <w:t>x</w:t>
              </w:r>
            </w:ins>
          </w:p>
        </w:tc>
      </w:tr>
    </w:tbl>
    <w:p w14:paraId="5B1018AA" w14:textId="77777777" w:rsidR="002001A9" w:rsidRPr="00907D5E" w:rsidRDefault="002001A9">
      <w:pPr>
        <w:rPr>
          <w:rFonts w:ascii="Arial" w:eastAsia="Arial" w:hAnsi="Arial" w:cs="Arial"/>
          <w:sz w:val="20"/>
          <w:lang w:val="en-GB"/>
        </w:rPr>
      </w:pPr>
    </w:p>
    <w:p w14:paraId="138F29B9" w14:textId="77777777" w:rsidR="002001A9" w:rsidRDefault="00A06DB4">
      <w:pPr>
        <w:rPr>
          <w:rFonts w:ascii="Arial" w:eastAsia="Arial" w:hAnsi="Arial" w:cs="Arial"/>
          <w:b/>
          <w:sz w:val="20"/>
        </w:rPr>
      </w:pPr>
      <w:r>
        <w:rPr>
          <w:rFonts w:ascii="Arial" w:eastAsia="Arial" w:hAnsi="Arial" w:cs="Arial"/>
          <w:b/>
          <w:sz w:val="20"/>
          <w:lang w:val="en-US"/>
        </w:rPr>
        <w:t>Instrumentation parameters</w:t>
      </w:r>
    </w:p>
    <w:p w14:paraId="76404A43" w14:textId="77777777" w:rsidR="002001A9" w:rsidRDefault="00A06DB4">
      <w:pPr>
        <w:jc w:val="both"/>
        <w:rPr>
          <w:rFonts w:ascii="Arial" w:eastAsia="Arial" w:hAnsi="Arial" w:cs="Arial"/>
          <w:sz w:val="20"/>
          <w:lang w:val="en-US"/>
        </w:rPr>
      </w:pPr>
      <w:r>
        <w:rPr>
          <w:rFonts w:ascii="Arial" w:eastAsia="Arial" w:hAnsi="Arial" w:cs="Arial"/>
          <w:sz w:val="20"/>
          <w:lang w:val="en-US"/>
        </w:rPr>
        <w:t xml:space="preserve">The class </w:t>
      </w:r>
      <w:proofErr w:type="spellStart"/>
      <w:r>
        <w:rPr>
          <w:rFonts w:ascii="Arial" w:eastAsia="Arial" w:hAnsi="Arial" w:cs="Arial"/>
          <w:sz w:val="20"/>
          <w:lang w:val="en-US"/>
        </w:rPr>
        <w:t>NXinstrument</w:t>
      </w:r>
      <w:proofErr w:type="spellEnd"/>
      <w:r>
        <w:rPr>
          <w:rFonts w:ascii="Arial" w:eastAsia="Arial" w:hAnsi="Arial" w:cs="Arial"/>
          <w:sz w:val="20"/>
          <w:lang w:val="en-US"/>
        </w:rPr>
        <w:t xml:space="preserve"> refers to the whole set-up (beamline, or apparatus in a lab), and the sub-components are defined within it as sub-groups.</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06424549" w14:textId="77777777" w:rsidTr="008275B6">
        <w:trPr>
          <w:trHeight w:val="321"/>
        </w:trPr>
        <w:tc>
          <w:tcPr>
            <w:tcW w:w="2122" w:type="dxa"/>
            <w:shd w:val="clear" w:color="auto" w:fill="FFFFFF" w:themeFill="background1"/>
            <w:vAlign w:val="center"/>
          </w:tcPr>
          <w:p w14:paraId="1B6DE50D" w14:textId="77777777" w:rsidR="002001A9" w:rsidRDefault="00A06DB4">
            <w:pPr>
              <w:jc w:val="center"/>
              <w:rPr>
                <w:rFonts w:ascii="Arial" w:eastAsia="Arial" w:hAnsi="Arial" w:cs="Arial"/>
                <w:sz w:val="20"/>
              </w:rPr>
            </w:pPr>
            <w:r>
              <w:rPr>
                <w:rFonts w:ascii="Arial" w:eastAsia="Arial" w:hAnsi="Arial" w:cs="Arial"/>
                <w:sz w:val="20"/>
                <w:szCs w:val="20"/>
                <w:lang w:val="en-US"/>
              </w:rPr>
              <w:t>Name</w:t>
            </w:r>
          </w:p>
        </w:tc>
        <w:tc>
          <w:tcPr>
            <w:tcW w:w="708" w:type="dxa"/>
            <w:shd w:val="clear" w:color="auto" w:fill="FFFFFF" w:themeFill="background1"/>
            <w:vAlign w:val="center"/>
          </w:tcPr>
          <w:p w14:paraId="61F8EF2C" w14:textId="77777777" w:rsidR="002001A9" w:rsidRDefault="00A06DB4">
            <w:pPr>
              <w:jc w:val="center"/>
              <w:rPr>
                <w:rFonts w:ascii="Arial" w:eastAsia="Arial" w:hAnsi="Arial" w:cs="Arial"/>
                <w:sz w:val="20"/>
              </w:rPr>
            </w:pPr>
            <w:r>
              <w:rPr>
                <w:rFonts w:ascii="Arial" w:eastAsia="Arial" w:hAnsi="Arial" w:cs="Arial"/>
                <w:sz w:val="20"/>
                <w:szCs w:val="20"/>
                <w:lang w:val="en-US"/>
              </w:rPr>
              <w:t>Unit</w:t>
            </w:r>
          </w:p>
        </w:tc>
        <w:tc>
          <w:tcPr>
            <w:tcW w:w="1701" w:type="dxa"/>
            <w:shd w:val="clear" w:color="auto" w:fill="FFFFFF" w:themeFill="background1"/>
            <w:vAlign w:val="center"/>
          </w:tcPr>
          <w:p w14:paraId="25FC67D1" w14:textId="77777777" w:rsidR="002001A9" w:rsidRDefault="00A06DB4">
            <w:pPr>
              <w:jc w:val="center"/>
              <w:rPr>
                <w:rFonts w:ascii="Arial" w:eastAsia="Arial" w:hAnsi="Arial" w:cs="Arial"/>
                <w:sz w:val="20"/>
              </w:rPr>
            </w:pPr>
            <w:r>
              <w:rPr>
                <w:rFonts w:ascii="Arial" w:eastAsia="Arial" w:hAnsi="Arial" w:cs="Arial"/>
                <w:sz w:val="20"/>
                <w:szCs w:val="20"/>
                <w:lang w:val="en-US"/>
              </w:rPr>
              <w:t>Description</w:t>
            </w:r>
          </w:p>
        </w:tc>
        <w:tc>
          <w:tcPr>
            <w:tcW w:w="3119" w:type="dxa"/>
            <w:shd w:val="clear" w:color="auto" w:fill="FFFFFF" w:themeFill="background1"/>
            <w:vAlign w:val="center"/>
          </w:tcPr>
          <w:p w14:paraId="5F2787ED" w14:textId="77777777" w:rsidR="002001A9" w:rsidRDefault="00A06DB4">
            <w:pPr>
              <w:jc w:val="center"/>
              <w:rPr>
                <w:rFonts w:ascii="Arial" w:eastAsia="Arial" w:hAnsi="Arial" w:cs="Arial"/>
                <w:sz w:val="20"/>
              </w:rPr>
            </w:pPr>
            <w:r>
              <w:rPr>
                <w:rFonts w:ascii="Arial" w:eastAsia="Arial" w:hAnsi="Arial" w:cs="Arial"/>
                <w:sz w:val="20"/>
                <w:szCs w:val="20"/>
                <w:lang w:val="en-US"/>
              </w:rPr>
              <w:t>Nexus hierarchy</w:t>
            </w:r>
          </w:p>
        </w:tc>
        <w:tc>
          <w:tcPr>
            <w:tcW w:w="992" w:type="dxa"/>
            <w:shd w:val="clear" w:color="auto" w:fill="FFFFFF" w:themeFill="background1"/>
            <w:vAlign w:val="center"/>
          </w:tcPr>
          <w:p w14:paraId="0A96887C" w14:textId="77777777" w:rsidR="002001A9" w:rsidRDefault="00A06DB4">
            <w:pPr>
              <w:jc w:val="center"/>
              <w:rPr>
                <w:rFonts w:ascii="Arial" w:eastAsia="Arial" w:hAnsi="Arial" w:cs="Arial"/>
                <w:sz w:val="20"/>
              </w:rPr>
            </w:pPr>
            <w:r>
              <w:rPr>
                <w:rFonts w:ascii="Arial" w:eastAsia="Arial" w:hAnsi="Arial" w:cs="Arial"/>
                <w:sz w:val="20"/>
                <w:szCs w:val="20"/>
                <w:lang w:val="en-US"/>
              </w:rPr>
              <w:t>NX variable</w:t>
            </w:r>
          </w:p>
        </w:tc>
        <w:tc>
          <w:tcPr>
            <w:tcW w:w="992" w:type="dxa"/>
            <w:shd w:val="clear" w:color="auto" w:fill="FFFFFF" w:themeFill="background1"/>
            <w:vAlign w:val="center"/>
          </w:tcPr>
          <w:p w14:paraId="4BFEBA6A" w14:textId="77777777" w:rsidR="002001A9" w:rsidRDefault="00A06DB4">
            <w:pPr>
              <w:jc w:val="center"/>
              <w:rPr>
                <w:rFonts w:ascii="Arial" w:eastAsia="Arial" w:hAnsi="Arial" w:cs="Arial"/>
                <w:sz w:val="20"/>
              </w:rPr>
            </w:pPr>
            <w:proofErr w:type="spellStart"/>
            <w:r>
              <w:rPr>
                <w:rFonts w:ascii="Arial" w:eastAsia="Arial" w:hAnsi="Arial" w:cs="Arial"/>
                <w:sz w:val="20"/>
                <w:szCs w:val="20"/>
                <w:lang w:val="en-US"/>
              </w:rPr>
              <w:t>NXarpes</w:t>
            </w:r>
            <w:proofErr w:type="spellEnd"/>
          </w:p>
        </w:tc>
      </w:tr>
      <w:tr w:rsidR="002001A9" w14:paraId="567FE501" w14:textId="77777777" w:rsidTr="008275B6">
        <w:trPr>
          <w:trHeight w:val="321"/>
        </w:trPr>
        <w:tc>
          <w:tcPr>
            <w:tcW w:w="2122" w:type="dxa"/>
            <w:shd w:val="clear" w:color="auto" w:fill="E2EFD9" w:themeFill="accent6" w:themeFillTint="33"/>
            <w:vAlign w:val="center"/>
          </w:tcPr>
          <w:p w14:paraId="3768ADA7" w14:textId="34361453" w:rsidR="002001A9" w:rsidRDefault="00B15BEA">
            <w:pPr>
              <w:jc w:val="center"/>
              <w:rPr>
                <w:rFonts w:ascii="Arial" w:eastAsia="Arial" w:hAnsi="Arial" w:cs="Arial"/>
                <w:sz w:val="20"/>
              </w:rPr>
            </w:pPr>
            <w:proofErr w:type="spellStart"/>
            <w:r>
              <w:rPr>
                <w:rFonts w:ascii="Arial" w:eastAsia="Arial" w:hAnsi="Arial" w:cs="Arial"/>
                <w:sz w:val="20"/>
                <w:szCs w:val="20"/>
                <w:lang w:val="en-US"/>
              </w:rPr>
              <w:t>instrument_</w:t>
            </w:r>
            <w:r w:rsidR="00A06DB4">
              <w:rPr>
                <w:rFonts w:ascii="Arial" w:eastAsia="Arial" w:hAnsi="Arial" w:cs="Arial"/>
                <w:sz w:val="20"/>
                <w:szCs w:val="20"/>
                <w:lang w:val="en-US"/>
              </w:rPr>
              <w:t>name</w:t>
            </w:r>
            <w:proofErr w:type="spellEnd"/>
          </w:p>
        </w:tc>
        <w:tc>
          <w:tcPr>
            <w:tcW w:w="708" w:type="dxa"/>
            <w:shd w:val="clear" w:color="auto" w:fill="E2EFD9" w:themeFill="accent6" w:themeFillTint="33"/>
            <w:vAlign w:val="center"/>
          </w:tcPr>
          <w:p w14:paraId="45DAB8FC" w14:textId="77777777" w:rsidR="002001A9" w:rsidRDefault="00A06DB4">
            <w:pPr>
              <w:jc w:val="center"/>
              <w:rPr>
                <w:rFonts w:ascii="Arial" w:eastAsia="Arial" w:hAnsi="Arial" w:cs="Arial"/>
                <w:sz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72F762CD" w14:textId="77777777" w:rsidR="002001A9" w:rsidRDefault="00A06DB4">
            <w:pPr>
              <w:jc w:val="center"/>
              <w:rPr>
                <w:rFonts w:ascii="Arial" w:eastAsia="Arial" w:hAnsi="Arial" w:cs="Arial"/>
                <w:sz w:val="20"/>
                <w:lang w:val="en-US"/>
              </w:rPr>
            </w:pPr>
            <w:r>
              <w:rPr>
                <w:rFonts w:ascii="Arial" w:eastAsia="Arial" w:hAnsi="Arial" w:cs="Arial"/>
                <w:sz w:val="20"/>
                <w:szCs w:val="20"/>
                <w:lang w:val="en-US"/>
              </w:rPr>
              <w:t>Name or model of the equipment</w:t>
            </w:r>
          </w:p>
        </w:tc>
        <w:tc>
          <w:tcPr>
            <w:tcW w:w="3119" w:type="dxa"/>
            <w:shd w:val="clear" w:color="auto" w:fill="E2EFD9" w:themeFill="accent6" w:themeFillTint="33"/>
            <w:vAlign w:val="center"/>
          </w:tcPr>
          <w:p w14:paraId="179648B6" w14:textId="77777777" w:rsidR="002001A9" w:rsidRDefault="00A06DB4">
            <w:pPr>
              <w:jc w:val="center"/>
              <w:rPr>
                <w:rFonts w:ascii="Arial" w:eastAsia="Arial" w:hAnsi="Arial" w:cs="Arial"/>
                <w:sz w:val="20"/>
                <w:lang w:val="en-US"/>
              </w:rPr>
            </w:pPr>
            <w:proofErr w:type="spellStart"/>
            <w:proofErr w:type="gramStart"/>
            <w:r>
              <w:rPr>
                <w:rFonts w:ascii="Arial" w:eastAsia="Arial" w:hAnsi="Arial" w:cs="Arial"/>
                <w:sz w:val="20"/>
                <w:szCs w:val="20"/>
                <w:lang w:val="en-US"/>
              </w:rPr>
              <w:t>NXentry:NXinstrument</w:t>
            </w:r>
            <w:proofErr w:type="gramEnd"/>
            <w:r>
              <w:rPr>
                <w:rFonts w:ascii="Arial" w:eastAsia="Arial" w:hAnsi="Arial" w:cs="Arial"/>
                <w:sz w:val="20"/>
                <w:szCs w:val="20"/>
                <w:lang w:val="en-US"/>
              </w:rPr>
              <w:t>:name</w:t>
            </w:r>
            <w:proofErr w:type="spellEnd"/>
          </w:p>
          <w:p w14:paraId="7B7039DE"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attribute:@</w:t>
            </w:r>
            <w:proofErr w:type="spellStart"/>
            <w:r>
              <w:rPr>
                <w:rFonts w:ascii="Arial" w:eastAsia="Arial" w:hAnsi="Arial" w:cs="Arial"/>
                <w:sz w:val="20"/>
                <w:szCs w:val="20"/>
                <w:lang w:val="en-US"/>
              </w:rPr>
              <w:t>short_name</w:t>
            </w:r>
            <w:proofErr w:type="spellEnd"/>
            <w:r>
              <w:rPr>
                <w:rFonts w:ascii="Arial" w:eastAsia="Arial" w:hAnsi="Arial" w:cs="Arial"/>
                <w:sz w:val="20"/>
                <w:szCs w:val="20"/>
                <w:lang w:val="en-US"/>
              </w:rPr>
              <w:t xml:space="preserve"> (acronym)</w:t>
            </w:r>
          </w:p>
        </w:tc>
        <w:tc>
          <w:tcPr>
            <w:tcW w:w="992" w:type="dxa"/>
            <w:shd w:val="clear" w:color="auto" w:fill="E2EFD9" w:themeFill="accent6" w:themeFillTint="33"/>
            <w:vAlign w:val="center"/>
          </w:tcPr>
          <w:p w14:paraId="1B68EBFE" w14:textId="77777777" w:rsidR="002001A9" w:rsidRDefault="00A06DB4">
            <w:pPr>
              <w:jc w:val="center"/>
              <w:rPr>
                <w:rFonts w:ascii="Arial" w:eastAsia="Arial" w:hAnsi="Arial" w:cs="Arial"/>
                <w:sz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33229F2" w14:textId="77777777" w:rsidR="002001A9" w:rsidRDefault="00A06DB4">
            <w:pPr>
              <w:jc w:val="center"/>
              <w:rPr>
                <w:rFonts w:ascii="Arial" w:eastAsia="Arial" w:hAnsi="Arial" w:cs="Arial"/>
                <w:sz w:val="20"/>
              </w:rPr>
            </w:pPr>
            <w:r>
              <w:rPr>
                <w:rFonts w:ascii="Arial" w:eastAsia="Arial" w:hAnsi="Arial" w:cs="Arial"/>
                <w:b/>
                <w:sz w:val="20"/>
                <w:szCs w:val="20"/>
                <w:lang w:val="en-US"/>
              </w:rPr>
              <w:t>x</w:t>
            </w:r>
          </w:p>
        </w:tc>
      </w:tr>
      <w:tr w:rsidR="002001A9" w14:paraId="62E7FA23" w14:textId="77777777" w:rsidTr="008275B6">
        <w:tc>
          <w:tcPr>
            <w:tcW w:w="2122" w:type="dxa"/>
            <w:shd w:val="clear" w:color="auto" w:fill="FFF2CC" w:themeFill="accent4" w:themeFillTint="33"/>
            <w:vAlign w:val="center"/>
          </w:tcPr>
          <w:p w14:paraId="03814B22" w14:textId="44218F02" w:rsidR="002001A9" w:rsidRDefault="00B15BEA">
            <w:pPr>
              <w:jc w:val="center"/>
              <w:rPr>
                <w:rFonts w:ascii="Arial" w:eastAsia="Arial" w:hAnsi="Arial" w:cs="Arial"/>
                <w:sz w:val="20"/>
              </w:rPr>
            </w:pPr>
            <w:proofErr w:type="spellStart"/>
            <w:r>
              <w:rPr>
                <w:rFonts w:ascii="Arial" w:eastAsia="Arial" w:hAnsi="Arial" w:cs="Arial"/>
                <w:sz w:val="20"/>
                <w:szCs w:val="20"/>
                <w:lang w:val="en-US"/>
              </w:rPr>
              <w:t>instrument_</w:t>
            </w:r>
            <w:r w:rsidR="00A06DB4">
              <w:rPr>
                <w:rFonts w:ascii="Arial" w:eastAsia="Arial" w:hAnsi="Arial" w:cs="Arial"/>
                <w:sz w:val="20"/>
                <w:szCs w:val="20"/>
                <w:lang w:val="en-US"/>
              </w:rPr>
              <w:t>temporal_resolution</w:t>
            </w:r>
            <w:proofErr w:type="spellEnd"/>
          </w:p>
        </w:tc>
        <w:tc>
          <w:tcPr>
            <w:tcW w:w="708" w:type="dxa"/>
            <w:shd w:val="clear" w:color="auto" w:fill="FFF2CC" w:themeFill="accent4" w:themeFillTint="33"/>
            <w:vAlign w:val="center"/>
          </w:tcPr>
          <w:p w14:paraId="3C8EB0DF" w14:textId="77777777" w:rsidR="002001A9" w:rsidRDefault="00A06DB4">
            <w:pPr>
              <w:jc w:val="center"/>
              <w:rPr>
                <w:rFonts w:ascii="Arial" w:eastAsia="Arial" w:hAnsi="Arial" w:cs="Arial"/>
                <w:sz w:val="20"/>
              </w:rPr>
            </w:pPr>
            <w:r>
              <w:rPr>
                <w:rFonts w:ascii="Arial" w:eastAsia="Arial" w:hAnsi="Arial" w:cs="Arial"/>
                <w:sz w:val="20"/>
                <w:szCs w:val="20"/>
                <w:lang w:val="en-US"/>
              </w:rPr>
              <w:t>fs</w:t>
            </w:r>
          </w:p>
        </w:tc>
        <w:tc>
          <w:tcPr>
            <w:tcW w:w="1701" w:type="dxa"/>
            <w:shd w:val="clear" w:color="auto" w:fill="FFF2CC" w:themeFill="accent4" w:themeFillTint="33"/>
            <w:vAlign w:val="center"/>
          </w:tcPr>
          <w:p w14:paraId="492437C6" w14:textId="77777777" w:rsidR="002001A9" w:rsidRDefault="00A06DB4">
            <w:pPr>
              <w:jc w:val="center"/>
              <w:rPr>
                <w:rFonts w:ascii="Arial" w:eastAsia="Arial" w:hAnsi="Arial" w:cs="Arial"/>
                <w:sz w:val="20"/>
                <w:lang w:val="en-US"/>
              </w:rPr>
            </w:pPr>
            <w:r>
              <w:rPr>
                <w:rFonts w:ascii="Arial" w:eastAsia="Arial" w:hAnsi="Arial" w:cs="Arial"/>
                <w:sz w:val="20"/>
                <w:szCs w:val="20"/>
                <w:lang w:val="en-US"/>
              </w:rPr>
              <w:t>Overall time resolution (FWHM of cross correlation)</w:t>
            </w:r>
          </w:p>
        </w:tc>
        <w:tc>
          <w:tcPr>
            <w:tcW w:w="3119" w:type="dxa"/>
            <w:shd w:val="clear" w:color="auto" w:fill="FFF2CC" w:themeFill="accent4" w:themeFillTint="33"/>
            <w:vAlign w:val="center"/>
          </w:tcPr>
          <w:p w14:paraId="0D7C7BD4" w14:textId="77777777" w:rsidR="002001A9" w:rsidRDefault="00A06DB4">
            <w:pPr>
              <w:jc w:val="center"/>
              <w:rPr>
                <w:rFonts w:ascii="Arial" w:eastAsia="Arial" w:hAnsi="Arial" w:cs="Arial"/>
                <w:sz w:val="20"/>
              </w:rPr>
            </w:pPr>
            <w:proofErr w:type="spellStart"/>
            <w:r>
              <w:rPr>
                <w:rFonts w:ascii="Arial" w:eastAsia="Arial" w:hAnsi="Arial" w:cs="Arial"/>
                <w:sz w:val="20"/>
                <w:szCs w:val="20"/>
                <w:lang w:val="en-US"/>
              </w:rPr>
              <w:t>NXentry:NXinstrument:</w:t>
            </w:r>
            <w:r>
              <w:rPr>
                <w:rFonts w:ascii="Arial" w:eastAsia="Arial" w:hAnsi="Arial" w:cs="Arial"/>
                <w:color w:val="FF0000"/>
                <w:sz w:val="20"/>
                <w:szCs w:val="20"/>
                <w:lang w:val="en-US"/>
              </w:rPr>
              <w:t>temporal_resolution</w:t>
            </w:r>
            <w:proofErr w:type="spellEnd"/>
          </w:p>
        </w:tc>
        <w:tc>
          <w:tcPr>
            <w:tcW w:w="992" w:type="dxa"/>
            <w:shd w:val="clear" w:color="auto" w:fill="FFF2CC" w:themeFill="accent4" w:themeFillTint="33"/>
            <w:vAlign w:val="center"/>
          </w:tcPr>
          <w:p w14:paraId="7BA71FC5" w14:textId="6E0ABA71" w:rsidR="002001A9" w:rsidRDefault="00B15BEA">
            <w:pPr>
              <w:jc w:val="center"/>
              <w:rPr>
                <w:rFonts w:ascii="Arial" w:eastAsia="Arial" w:hAnsi="Arial" w:cs="Arial"/>
                <w:sz w:val="20"/>
              </w:rPr>
            </w:pPr>
            <w:r>
              <w:rPr>
                <w:rFonts w:ascii="Arial" w:eastAsia="Arial" w:hAnsi="Arial" w:cs="Arial"/>
                <w:sz w:val="20"/>
                <w:szCs w:val="20"/>
                <w:lang w:val="en-US"/>
              </w:rPr>
              <w:t>NX_FLOAT:</w:t>
            </w:r>
            <w:r w:rsidR="00A06DB4">
              <w:rPr>
                <w:rFonts w:ascii="Arial" w:eastAsia="Arial" w:hAnsi="Arial" w:cs="Arial"/>
                <w:sz w:val="20"/>
                <w:szCs w:val="20"/>
                <w:lang w:val="en-US"/>
              </w:rPr>
              <w:t>NX_TIME</w:t>
            </w:r>
          </w:p>
        </w:tc>
        <w:tc>
          <w:tcPr>
            <w:tcW w:w="992" w:type="dxa"/>
            <w:shd w:val="clear" w:color="auto" w:fill="FFF2CC" w:themeFill="accent4" w:themeFillTint="33"/>
            <w:vAlign w:val="center"/>
          </w:tcPr>
          <w:p w14:paraId="557ACBC4" w14:textId="77777777" w:rsidR="002001A9" w:rsidRDefault="00A06DB4">
            <w:pPr>
              <w:jc w:val="center"/>
              <w:rPr>
                <w:rFonts w:ascii="Arial" w:eastAsia="Arial" w:hAnsi="Arial" w:cs="Arial"/>
                <w:sz w:val="20"/>
              </w:rPr>
            </w:pPr>
            <w:r>
              <w:rPr>
                <w:rFonts w:ascii="Arial" w:eastAsia="Arial" w:hAnsi="Arial" w:cs="Arial"/>
                <w:b/>
                <w:sz w:val="20"/>
                <w:szCs w:val="20"/>
                <w:lang w:val="en-US"/>
              </w:rPr>
              <w:t>x</w:t>
            </w:r>
          </w:p>
        </w:tc>
      </w:tr>
      <w:tr w:rsidR="002001A9" w14:paraId="115D8C66" w14:textId="77777777" w:rsidTr="008275B6">
        <w:trPr>
          <w:trHeight w:val="230"/>
        </w:trPr>
        <w:tc>
          <w:tcPr>
            <w:tcW w:w="2122" w:type="dxa"/>
            <w:shd w:val="clear" w:color="auto" w:fill="FFF2CC" w:themeFill="accent4" w:themeFillTint="33"/>
            <w:vAlign w:val="center"/>
          </w:tcPr>
          <w:p w14:paraId="78740C0B" w14:textId="68AFB731" w:rsidR="002001A9" w:rsidRDefault="00B15BEA">
            <w:pPr>
              <w:jc w:val="center"/>
              <w:rPr>
                <w:rFonts w:ascii="Arial" w:eastAsia="Arial" w:hAnsi="Arial" w:cs="Arial"/>
                <w:sz w:val="20"/>
              </w:rPr>
            </w:pPr>
            <w:proofErr w:type="spellStart"/>
            <w:r>
              <w:rPr>
                <w:rFonts w:ascii="Arial" w:eastAsia="Arial" w:hAnsi="Arial" w:cs="Arial"/>
                <w:sz w:val="20"/>
                <w:szCs w:val="20"/>
                <w:lang w:val="en-US"/>
              </w:rPr>
              <w:t>instrument_</w:t>
            </w:r>
            <w:r w:rsidR="00350878">
              <w:rPr>
                <w:rFonts w:ascii="Arial" w:eastAsia="Arial" w:hAnsi="Arial" w:cs="Arial"/>
                <w:sz w:val="20"/>
                <w:szCs w:val="20"/>
                <w:lang w:val="en-US"/>
              </w:rPr>
              <w:t>energy_resolution</w:t>
            </w:r>
            <w:proofErr w:type="spellEnd"/>
          </w:p>
        </w:tc>
        <w:tc>
          <w:tcPr>
            <w:tcW w:w="708" w:type="dxa"/>
            <w:shd w:val="clear" w:color="auto" w:fill="FFF2CC" w:themeFill="accent4" w:themeFillTint="33"/>
            <w:vAlign w:val="center"/>
          </w:tcPr>
          <w:p w14:paraId="16FF0174" w14:textId="77777777" w:rsidR="002001A9" w:rsidRDefault="00A06DB4">
            <w:pPr>
              <w:jc w:val="center"/>
              <w:rPr>
                <w:rFonts w:ascii="Arial" w:eastAsia="Arial" w:hAnsi="Arial" w:cs="Arial"/>
                <w:sz w:val="20"/>
              </w:rPr>
            </w:pPr>
            <w:commentRangeStart w:id="28"/>
            <w:r>
              <w:rPr>
                <w:rFonts w:ascii="Arial" w:eastAsia="Arial" w:hAnsi="Arial" w:cs="Arial"/>
                <w:sz w:val="20"/>
                <w:szCs w:val="20"/>
                <w:lang w:val="en-US"/>
              </w:rPr>
              <w:t>eV</w:t>
            </w:r>
            <w:commentRangeEnd w:id="28"/>
            <w:r w:rsidR="001E69F4">
              <w:rPr>
                <w:rStyle w:val="Rimandocommento"/>
              </w:rPr>
              <w:commentReference w:id="28"/>
            </w:r>
          </w:p>
        </w:tc>
        <w:tc>
          <w:tcPr>
            <w:tcW w:w="1701" w:type="dxa"/>
            <w:shd w:val="clear" w:color="auto" w:fill="FFF2CC" w:themeFill="accent4" w:themeFillTint="33"/>
            <w:vAlign w:val="center"/>
          </w:tcPr>
          <w:p w14:paraId="4FE77191" w14:textId="77777777" w:rsidR="002001A9" w:rsidRDefault="00A06DB4">
            <w:pPr>
              <w:jc w:val="center"/>
              <w:rPr>
                <w:rFonts w:ascii="Arial" w:eastAsia="Arial" w:hAnsi="Arial" w:cs="Arial"/>
                <w:sz w:val="20"/>
                <w:lang w:val="en-US"/>
              </w:rPr>
            </w:pPr>
            <w:r>
              <w:rPr>
                <w:rFonts w:ascii="Arial" w:eastAsia="Arial" w:hAnsi="Arial" w:cs="Arial"/>
                <w:sz w:val="20"/>
                <w:szCs w:val="20"/>
                <w:lang w:val="en-US"/>
              </w:rPr>
              <w:t>Overall energy resolution (FWHM of gaussian broadening)</w:t>
            </w:r>
          </w:p>
        </w:tc>
        <w:tc>
          <w:tcPr>
            <w:tcW w:w="3119" w:type="dxa"/>
            <w:shd w:val="clear" w:color="auto" w:fill="FFF2CC" w:themeFill="accent4" w:themeFillTint="33"/>
            <w:vAlign w:val="center"/>
          </w:tcPr>
          <w:p w14:paraId="7CFCAAE1" w14:textId="77777777" w:rsidR="002001A9" w:rsidRDefault="00A06DB4">
            <w:pPr>
              <w:jc w:val="center"/>
              <w:rPr>
                <w:rFonts w:ascii="Arial" w:eastAsia="Arial" w:hAnsi="Arial" w:cs="Arial"/>
                <w:sz w:val="20"/>
              </w:rPr>
            </w:pPr>
            <w:proofErr w:type="spellStart"/>
            <w:r>
              <w:rPr>
                <w:rFonts w:ascii="Arial" w:eastAsia="Arial" w:hAnsi="Arial" w:cs="Arial"/>
                <w:sz w:val="20"/>
                <w:szCs w:val="20"/>
                <w:lang w:val="en-US"/>
              </w:rPr>
              <w:t>NXentry:NXinstrument:</w:t>
            </w:r>
            <w:r>
              <w:rPr>
                <w:rFonts w:ascii="Arial" w:eastAsia="Arial" w:hAnsi="Arial" w:cs="Arial"/>
                <w:color w:val="FF0000"/>
                <w:sz w:val="20"/>
                <w:szCs w:val="20"/>
                <w:lang w:val="en-US"/>
              </w:rPr>
              <w:t>energy_resolution</w:t>
            </w:r>
            <w:proofErr w:type="spellEnd"/>
          </w:p>
        </w:tc>
        <w:tc>
          <w:tcPr>
            <w:tcW w:w="992" w:type="dxa"/>
            <w:shd w:val="clear" w:color="auto" w:fill="FFF2CC" w:themeFill="accent4" w:themeFillTint="33"/>
            <w:vAlign w:val="center"/>
          </w:tcPr>
          <w:p w14:paraId="04346677" w14:textId="2C9F8500" w:rsidR="002001A9" w:rsidRDefault="00B15BEA">
            <w:pPr>
              <w:jc w:val="center"/>
              <w:rPr>
                <w:rFonts w:ascii="Arial" w:eastAsia="Arial" w:hAnsi="Arial" w:cs="Arial"/>
                <w:sz w:val="20"/>
              </w:rPr>
            </w:pPr>
            <w:r>
              <w:rPr>
                <w:rFonts w:ascii="Arial" w:eastAsia="Arial" w:hAnsi="Arial" w:cs="Arial"/>
                <w:sz w:val="20"/>
                <w:szCs w:val="20"/>
                <w:lang w:val="en-US"/>
              </w:rPr>
              <w:t>NX_FLOAT:</w:t>
            </w:r>
            <w:r w:rsidR="00A06DB4">
              <w:rPr>
                <w:rFonts w:ascii="Arial" w:eastAsia="Arial" w:hAnsi="Arial" w:cs="Arial"/>
                <w:sz w:val="20"/>
                <w:szCs w:val="20"/>
                <w:lang w:val="en-US"/>
              </w:rPr>
              <w:t>NX_ENERGY</w:t>
            </w:r>
          </w:p>
        </w:tc>
        <w:tc>
          <w:tcPr>
            <w:tcW w:w="992" w:type="dxa"/>
            <w:shd w:val="clear" w:color="auto" w:fill="FFF2CC" w:themeFill="accent4" w:themeFillTint="33"/>
            <w:vAlign w:val="center"/>
          </w:tcPr>
          <w:p w14:paraId="694B85EC" w14:textId="77777777" w:rsidR="002001A9" w:rsidRDefault="00A06DB4">
            <w:pPr>
              <w:jc w:val="center"/>
              <w:rPr>
                <w:rFonts w:ascii="Arial" w:eastAsia="Arial" w:hAnsi="Arial" w:cs="Arial"/>
                <w:sz w:val="20"/>
              </w:rPr>
            </w:pPr>
            <w:r>
              <w:rPr>
                <w:rFonts w:ascii="Arial" w:eastAsia="Arial" w:hAnsi="Arial" w:cs="Arial"/>
                <w:b/>
                <w:sz w:val="20"/>
                <w:szCs w:val="20"/>
                <w:lang w:val="en-US"/>
              </w:rPr>
              <w:t>x</w:t>
            </w:r>
          </w:p>
        </w:tc>
      </w:tr>
      <w:tr w:rsidR="002001A9" w14:paraId="6C61318A" w14:textId="77777777" w:rsidTr="008275B6">
        <w:trPr>
          <w:trHeight w:val="230"/>
        </w:trPr>
        <w:tc>
          <w:tcPr>
            <w:tcW w:w="2122" w:type="dxa"/>
            <w:shd w:val="clear" w:color="auto" w:fill="FFF2CC" w:themeFill="accent4" w:themeFillTint="33"/>
            <w:vAlign w:val="center"/>
          </w:tcPr>
          <w:p w14:paraId="4CDFDA7A" w14:textId="3813C3DE" w:rsidR="002001A9" w:rsidRDefault="00B15BEA">
            <w:pPr>
              <w:jc w:val="center"/>
              <w:rPr>
                <w:rFonts w:ascii="Arial" w:eastAsia="Arial" w:hAnsi="Arial" w:cs="Arial"/>
                <w:sz w:val="20"/>
              </w:rPr>
            </w:pPr>
            <w:proofErr w:type="spellStart"/>
            <w:r>
              <w:rPr>
                <w:rFonts w:ascii="Arial" w:eastAsia="Arial" w:hAnsi="Arial" w:cs="Arial"/>
                <w:sz w:val="20"/>
                <w:szCs w:val="20"/>
                <w:lang w:val="en-US"/>
              </w:rPr>
              <w:lastRenderedPageBreak/>
              <w:t>instrument_</w:t>
            </w:r>
            <w:r w:rsidR="00A06DB4">
              <w:rPr>
                <w:rFonts w:ascii="Arial" w:eastAsia="Arial" w:hAnsi="Arial" w:cs="Arial"/>
                <w:sz w:val="20"/>
                <w:szCs w:val="20"/>
                <w:lang w:val="en-US"/>
              </w:rPr>
              <w:t>spatial_resolution</w:t>
            </w:r>
            <w:proofErr w:type="spellEnd"/>
          </w:p>
        </w:tc>
        <w:tc>
          <w:tcPr>
            <w:tcW w:w="708" w:type="dxa"/>
            <w:shd w:val="clear" w:color="auto" w:fill="FFF2CC" w:themeFill="accent4" w:themeFillTint="33"/>
            <w:vAlign w:val="center"/>
          </w:tcPr>
          <w:p w14:paraId="42CD67B7" w14:textId="77777777" w:rsidR="002001A9" w:rsidRDefault="00A06DB4">
            <w:pPr>
              <w:jc w:val="center"/>
              <w:rPr>
                <w:rFonts w:ascii="Arial" w:eastAsia="Arial" w:hAnsi="Arial" w:cs="Arial"/>
                <w:sz w:val="20"/>
              </w:rPr>
            </w:pPr>
            <w:r>
              <w:rPr>
                <w:rFonts w:ascii="Arial" w:eastAsia="Arial" w:hAnsi="Arial" w:cs="Arial"/>
                <w:sz w:val="20"/>
                <w:szCs w:val="20"/>
                <w:lang w:val="en-US"/>
              </w:rPr>
              <w:t>um</w:t>
            </w:r>
          </w:p>
        </w:tc>
        <w:tc>
          <w:tcPr>
            <w:tcW w:w="1701" w:type="dxa"/>
            <w:shd w:val="clear" w:color="auto" w:fill="FFF2CC" w:themeFill="accent4" w:themeFillTint="33"/>
            <w:vAlign w:val="center"/>
          </w:tcPr>
          <w:p w14:paraId="5D10B8D0" w14:textId="77777777" w:rsidR="002001A9" w:rsidRDefault="00A06DB4">
            <w:pPr>
              <w:jc w:val="center"/>
              <w:rPr>
                <w:rFonts w:ascii="Arial" w:eastAsia="Arial" w:hAnsi="Arial" w:cs="Arial"/>
                <w:sz w:val="20"/>
                <w:lang w:val="en-US"/>
              </w:rPr>
            </w:pPr>
            <w:r>
              <w:rPr>
                <w:rFonts w:ascii="Arial" w:eastAsia="Arial" w:hAnsi="Arial" w:cs="Arial"/>
                <w:sz w:val="20"/>
                <w:szCs w:val="20"/>
                <w:lang w:val="en-US"/>
              </w:rPr>
              <w:t>Overall spatial resolution (Airy disk radius)</w:t>
            </w:r>
          </w:p>
        </w:tc>
        <w:tc>
          <w:tcPr>
            <w:tcW w:w="3119" w:type="dxa"/>
            <w:shd w:val="clear" w:color="auto" w:fill="FFF2CC" w:themeFill="accent4" w:themeFillTint="33"/>
            <w:vAlign w:val="center"/>
          </w:tcPr>
          <w:p w14:paraId="658EDB87" w14:textId="77777777" w:rsidR="002001A9" w:rsidRDefault="00A06DB4">
            <w:pPr>
              <w:jc w:val="center"/>
              <w:rPr>
                <w:rFonts w:ascii="Arial" w:eastAsia="Arial" w:hAnsi="Arial" w:cs="Arial"/>
                <w:sz w:val="20"/>
              </w:rPr>
            </w:pPr>
            <w:proofErr w:type="spellStart"/>
            <w:r>
              <w:rPr>
                <w:rFonts w:ascii="Arial" w:eastAsia="Arial" w:hAnsi="Arial" w:cs="Arial"/>
                <w:sz w:val="20"/>
                <w:szCs w:val="20"/>
                <w:lang w:val="en-US"/>
              </w:rPr>
              <w:t>NXentry:NXinstrument:</w:t>
            </w:r>
            <w:r>
              <w:rPr>
                <w:rFonts w:ascii="Arial" w:eastAsia="Arial" w:hAnsi="Arial" w:cs="Arial"/>
                <w:color w:val="FF0000"/>
                <w:sz w:val="20"/>
                <w:szCs w:val="20"/>
                <w:lang w:val="en-US"/>
              </w:rPr>
              <w:t>spatial_resolution</w:t>
            </w:r>
            <w:proofErr w:type="spellEnd"/>
          </w:p>
        </w:tc>
        <w:tc>
          <w:tcPr>
            <w:tcW w:w="992" w:type="dxa"/>
            <w:shd w:val="clear" w:color="auto" w:fill="FFF2CC" w:themeFill="accent4" w:themeFillTint="33"/>
            <w:vAlign w:val="center"/>
          </w:tcPr>
          <w:p w14:paraId="3488AD53" w14:textId="7EBE25E4" w:rsidR="002001A9" w:rsidRDefault="00B15BEA">
            <w:pPr>
              <w:jc w:val="center"/>
              <w:rPr>
                <w:rFonts w:ascii="Arial" w:eastAsia="Arial" w:hAnsi="Arial" w:cs="Arial"/>
                <w:sz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7A6E167A" w14:textId="77777777" w:rsidR="002001A9" w:rsidRDefault="00A06DB4">
            <w:pPr>
              <w:jc w:val="center"/>
              <w:rPr>
                <w:rFonts w:ascii="Arial" w:eastAsia="Arial" w:hAnsi="Arial" w:cs="Arial"/>
                <w:sz w:val="20"/>
              </w:rPr>
            </w:pPr>
            <w:r>
              <w:rPr>
                <w:rFonts w:ascii="Arial" w:eastAsia="Arial" w:hAnsi="Arial" w:cs="Arial"/>
                <w:b/>
                <w:sz w:val="20"/>
                <w:szCs w:val="20"/>
                <w:lang w:val="en-US"/>
              </w:rPr>
              <w:t>x</w:t>
            </w:r>
          </w:p>
        </w:tc>
      </w:tr>
      <w:tr w:rsidR="002001A9" w14:paraId="26043111" w14:textId="77777777" w:rsidTr="008275B6">
        <w:trPr>
          <w:trHeight w:val="230"/>
        </w:trPr>
        <w:tc>
          <w:tcPr>
            <w:tcW w:w="2122" w:type="dxa"/>
            <w:shd w:val="clear" w:color="auto" w:fill="FFF2CC" w:themeFill="accent4" w:themeFillTint="33"/>
            <w:vAlign w:val="center"/>
          </w:tcPr>
          <w:p w14:paraId="67B678A3" w14:textId="4E22DDEC" w:rsidR="002001A9" w:rsidRDefault="00B15BEA">
            <w:pPr>
              <w:jc w:val="center"/>
              <w:rPr>
                <w:rFonts w:ascii="Arial" w:eastAsia="Arial" w:hAnsi="Arial" w:cs="Arial"/>
                <w:sz w:val="20"/>
                <w:szCs w:val="20"/>
              </w:rPr>
            </w:pPr>
            <w:proofErr w:type="spellStart"/>
            <w:r>
              <w:rPr>
                <w:rFonts w:ascii="Arial" w:eastAsia="Arial" w:hAnsi="Arial" w:cs="Arial"/>
                <w:sz w:val="20"/>
                <w:szCs w:val="20"/>
                <w:lang w:val="en-US"/>
              </w:rPr>
              <w:t>instrument_</w:t>
            </w:r>
            <w:r w:rsidR="00A06DB4">
              <w:rPr>
                <w:rFonts w:ascii="Arial" w:eastAsia="Arial" w:hAnsi="Arial" w:cs="Arial"/>
                <w:sz w:val="20"/>
                <w:szCs w:val="20"/>
                <w:lang w:val="en-US"/>
              </w:rPr>
              <w:t>description</w:t>
            </w:r>
            <w:proofErr w:type="spellEnd"/>
          </w:p>
        </w:tc>
        <w:tc>
          <w:tcPr>
            <w:tcW w:w="708" w:type="dxa"/>
            <w:shd w:val="clear" w:color="auto" w:fill="FFF2CC" w:themeFill="accent4" w:themeFillTint="33"/>
            <w:vAlign w:val="center"/>
          </w:tcPr>
          <w:p w14:paraId="5E3EE8A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E6FDD3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Short description of the instrument, possibly reference to a technical publication</w:t>
            </w:r>
          </w:p>
        </w:tc>
        <w:tc>
          <w:tcPr>
            <w:tcW w:w="3119" w:type="dxa"/>
            <w:shd w:val="clear" w:color="auto" w:fill="FFF2CC" w:themeFill="accent4" w:themeFillTint="33"/>
            <w:vAlign w:val="center"/>
          </w:tcPr>
          <w:p w14:paraId="1485F6E0" w14:textId="77777777" w:rsidR="002001A9" w:rsidRDefault="00A06DB4">
            <w:pPr>
              <w:jc w:val="center"/>
              <w:rPr>
                <w:rFonts w:ascii="Arial" w:eastAsia="Arial" w:hAnsi="Arial" w:cs="Arial"/>
                <w:color w:val="FF0000"/>
                <w:sz w:val="20"/>
                <w:szCs w:val="20"/>
              </w:rPr>
            </w:pPr>
            <w:proofErr w:type="spellStart"/>
            <w:r>
              <w:rPr>
                <w:rFonts w:ascii="Arial" w:eastAsia="Arial" w:hAnsi="Arial" w:cs="Arial"/>
                <w:sz w:val="20"/>
                <w:szCs w:val="20"/>
                <w:lang w:val="en-US"/>
              </w:rPr>
              <w:t>NXentry:NXinstrument:</w:t>
            </w:r>
            <w:r>
              <w:rPr>
                <w:rFonts w:ascii="Arial" w:eastAsia="Arial" w:hAnsi="Arial" w:cs="Arial"/>
                <w:color w:val="FF0000"/>
                <w:sz w:val="20"/>
                <w:szCs w:val="20"/>
                <w:lang w:val="en-US"/>
              </w:rPr>
              <w:t>description</w:t>
            </w:r>
            <w:proofErr w:type="spellEnd"/>
          </w:p>
        </w:tc>
        <w:tc>
          <w:tcPr>
            <w:tcW w:w="992" w:type="dxa"/>
            <w:shd w:val="clear" w:color="auto" w:fill="FFF2CC" w:themeFill="accent4" w:themeFillTint="33"/>
            <w:vAlign w:val="center"/>
          </w:tcPr>
          <w:p w14:paraId="725CA0D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6692BA5B"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bl>
    <w:p w14:paraId="09DB2442" w14:textId="77777777" w:rsidR="002001A9" w:rsidRDefault="002001A9">
      <w:pPr>
        <w:rPr>
          <w:rFonts w:ascii="Arial" w:eastAsia="Arial" w:hAnsi="Arial" w:cs="Arial"/>
          <w:b/>
          <w:sz w:val="20"/>
        </w:rPr>
      </w:pPr>
    </w:p>
    <w:p w14:paraId="370AAB9A" w14:textId="77777777" w:rsidR="002001A9" w:rsidRDefault="00A06DB4">
      <w:pPr>
        <w:rPr>
          <w:rFonts w:ascii="Arial" w:eastAsia="Arial" w:hAnsi="Arial" w:cs="Arial"/>
          <w:b/>
          <w:sz w:val="20"/>
        </w:rPr>
      </w:pPr>
      <w:r>
        <w:rPr>
          <w:rFonts w:ascii="Arial" w:eastAsia="Arial" w:hAnsi="Arial" w:cs="Arial"/>
          <w:b/>
          <w:sz w:val="20"/>
          <w:lang w:val="en-US"/>
        </w:rPr>
        <w:t>Source information</w:t>
      </w:r>
    </w:p>
    <w:p w14:paraId="2F66128E" w14:textId="254DACB9" w:rsidR="002001A9" w:rsidRDefault="00A06DB4">
      <w:pPr>
        <w:jc w:val="both"/>
        <w:rPr>
          <w:rFonts w:ascii="Arial" w:eastAsia="Arial" w:hAnsi="Arial" w:cs="Arial"/>
          <w:sz w:val="20"/>
          <w:lang w:val="en-US"/>
        </w:rPr>
      </w:pPr>
      <w:proofErr w:type="spellStart"/>
      <w:r>
        <w:rPr>
          <w:rFonts w:ascii="Arial" w:eastAsia="Arial" w:hAnsi="Arial" w:cs="Arial"/>
          <w:sz w:val="20"/>
          <w:lang w:val="en-US"/>
        </w:rPr>
        <w:t>NXsource</w:t>
      </w:r>
      <w:proofErr w:type="spellEnd"/>
      <w:r>
        <w:rPr>
          <w:rFonts w:ascii="Arial" w:eastAsia="Arial" w:hAnsi="Arial" w:cs="Arial"/>
          <w:sz w:val="20"/>
          <w:lang w:val="en-US"/>
        </w:rPr>
        <w:t xml:space="preserve"> is the group class that refers to the properties of the instrument that generates the beam. For the properties of the beam at the sample position, see </w:t>
      </w:r>
      <w:proofErr w:type="spellStart"/>
      <w:r>
        <w:rPr>
          <w:rFonts w:ascii="Arial" w:eastAsia="Arial" w:hAnsi="Arial" w:cs="Arial"/>
          <w:sz w:val="20"/>
          <w:lang w:val="en-US"/>
        </w:rPr>
        <w:t>NXbeam</w:t>
      </w:r>
      <w:proofErr w:type="spellEnd"/>
      <w:r>
        <w:rPr>
          <w:rFonts w:ascii="Arial" w:eastAsia="Arial" w:hAnsi="Arial" w:cs="Arial"/>
          <w:sz w:val="20"/>
          <w:lang w:val="en-US"/>
        </w:rPr>
        <w:t xml:space="preserve">. In a pump and probe experiment the probe can be called as </w:t>
      </w:r>
      <w:proofErr w:type="spellStart"/>
      <w:proofErr w:type="gramStart"/>
      <w:r>
        <w:rPr>
          <w:rFonts w:ascii="Arial" w:eastAsia="Arial" w:hAnsi="Arial" w:cs="Arial"/>
          <w:sz w:val="20"/>
          <w:lang w:val="en-US"/>
        </w:rPr>
        <w:t>source:NXsource</w:t>
      </w:r>
      <w:proofErr w:type="spellEnd"/>
      <w:proofErr w:type="gramEnd"/>
      <w:r>
        <w:rPr>
          <w:rFonts w:ascii="Arial" w:eastAsia="Arial" w:hAnsi="Arial" w:cs="Arial"/>
          <w:sz w:val="20"/>
          <w:lang w:val="en-US"/>
        </w:rPr>
        <w:t xml:space="preserve"> and the pump as </w:t>
      </w:r>
      <w:proofErr w:type="spellStart"/>
      <w:r>
        <w:rPr>
          <w:rFonts w:ascii="Arial" w:eastAsia="Arial" w:hAnsi="Arial" w:cs="Arial"/>
          <w:sz w:val="20"/>
          <w:lang w:val="en-US"/>
        </w:rPr>
        <w:t>source_pump:NXsource</w:t>
      </w:r>
      <w:proofErr w:type="spellEnd"/>
      <w:r>
        <w:rPr>
          <w:rFonts w:ascii="Arial" w:eastAsia="Arial" w:hAnsi="Arial" w:cs="Arial"/>
          <w:sz w:val="20"/>
          <w:lang w:val="en-US"/>
        </w:rPr>
        <w:t xml:space="preserve"> without creating ambiguity. The most relevant scope of the source class is to describe things like time structure of the source, or to store source related diagnostics (beam current in a synchrotron, power monitors in a laser source, etc.)</w:t>
      </w:r>
      <w:r w:rsidR="00DA6892">
        <w:rPr>
          <w:rFonts w:ascii="Arial" w:eastAsia="Arial" w:hAnsi="Arial" w:cs="Arial"/>
          <w:sz w:val="20"/>
          <w:lang w:val="en-US"/>
        </w:rPr>
        <w:t xml:space="preserve">. In the worked example some further parameters are created to deal with the especially complex </w:t>
      </w:r>
      <w:proofErr w:type="spellStart"/>
      <w:r w:rsidR="00DA6892">
        <w:rPr>
          <w:rFonts w:ascii="Arial" w:eastAsia="Arial" w:hAnsi="Arial" w:cs="Arial"/>
          <w:sz w:val="20"/>
          <w:lang w:val="en-US"/>
        </w:rPr>
        <w:t>timestructure</w:t>
      </w:r>
      <w:proofErr w:type="spellEnd"/>
      <w:r w:rsidR="00DA6892">
        <w:rPr>
          <w:rFonts w:ascii="Arial" w:eastAsia="Arial" w:hAnsi="Arial" w:cs="Arial"/>
          <w:sz w:val="20"/>
          <w:lang w:val="en-US"/>
        </w:rPr>
        <w:t xml:space="preserve"> of FLASH.</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0C39AB7D" w14:textId="77777777" w:rsidTr="008275B6">
        <w:trPr>
          <w:trHeight w:val="426"/>
        </w:trPr>
        <w:tc>
          <w:tcPr>
            <w:tcW w:w="2122" w:type="dxa"/>
            <w:vAlign w:val="center"/>
          </w:tcPr>
          <w:p w14:paraId="0689D54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8" w:type="dxa"/>
            <w:vAlign w:val="center"/>
          </w:tcPr>
          <w:p w14:paraId="70C7A34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35D024F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vAlign w:val="center"/>
          </w:tcPr>
          <w:p w14:paraId="0D265AD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vAlign w:val="center"/>
          </w:tcPr>
          <w:p w14:paraId="1376C3E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4E46C67E"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6E0A6D5C" w14:textId="77777777" w:rsidTr="008275B6">
        <w:tc>
          <w:tcPr>
            <w:tcW w:w="2122" w:type="dxa"/>
            <w:shd w:val="clear" w:color="auto" w:fill="E2EFD9" w:themeFill="accent6" w:themeFillTint="33"/>
            <w:vAlign w:val="center"/>
          </w:tcPr>
          <w:p w14:paraId="1B749A7A" w14:textId="6F5C67BE"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8" w:type="dxa"/>
            <w:shd w:val="clear" w:color="auto" w:fill="E2EFD9" w:themeFill="accent6" w:themeFillTint="33"/>
            <w:vAlign w:val="center"/>
          </w:tcPr>
          <w:p w14:paraId="6356F96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1AAB08B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 of the source</w:t>
            </w:r>
          </w:p>
        </w:tc>
        <w:tc>
          <w:tcPr>
            <w:tcW w:w="3119" w:type="dxa"/>
            <w:shd w:val="clear" w:color="auto" w:fill="E2EFD9" w:themeFill="accent6" w:themeFillTint="33"/>
            <w:vAlign w:val="center"/>
          </w:tcPr>
          <w:p w14:paraId="2E7AFB1A"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NXentry:NXinstrument:NXsource:name</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short_name</w:t>
            </w:r>
            <w:proofErr w:type="spellEnd"/>
            <w:r>
              <w:rPr>
                <w:rFonts w:ascii="Arial" w:eastAsia="Arial" w:hAnsi="Arial" w:cs="Arial"/>
                <w:sz w:val="20"/>
                <w:szCs w:val="20"/>
                <w:lang w:val="en-US"/>
              </w:rPr>
              <w:t>)</w:t>
            </w:r>
          </w:p>
        </w:tc>
        <w:tc>
          <w:tcPr>
            <w:tcW w:w="992" w:type="dxa"/>
            <w:shd w:val="clear" w:color="auto" w:fill="E2EFD9" w:themeFill="accent6" w:themeFillTint="33"/>
            <w:vAlign w:val="center"/>
          </w:tcPr>
          <w:p w14:paraId="3EFFD00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76DBEC70"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12CC1C29" w14:textId="77777777" w:rsidTr="008275B6">
        <w:tc>
          <w:tcPr>
            <w:tcW w:w="2122" w:type="dxa"/>
            <w:shd w:val="clear" w:color="auto" w:fill="E2EFD9" w:themeFill="accent6" w:themeFillTint="33"/>
            <w:vAlign w:val="center"/>
          </w:tcPr>
          <w:p w14:paraId="2112592F" w14:textId="4704D9A9" w:rsidR="002001A9" w:rsidRDefault="00A06DB4">
            <w:pPr>
              <w:jc w:val="center"/>
              <w:rPr>
                <w:rFonts w:ascii="Arial" w:eastAsia="Arial" w:hAnsi="Arial" w:cs="Arial"/>
                <w:sz w:val="20"/>
                <w:szCs w:val="20"/>
              </w:rPr>
            </w:pPr>
            <w:r>
              <w:rPr>
                <w:rFonts w:ascii="Arial" w:eastAsia="Arial" w:hAnsi="Arial" w:cs="Arial"/>
                <w:sz w:val="20"/>
                <w:szCs w:val="20"/>
                <w:lang w:val="en-US"/>
              </w:rPr>
              <w:t>type</w:t>
            </w:r>
          </w:p>
        </w:tc>
        <w:tc>
          <w:tcPr>
            <w:tcW w:w="708" w:type="dxa"/>
            <w:shd w:val="clear" w:color="auto" w:fill="E2EFD9" w:themeFill="accent6" w:themeFillTint="33"/>
            <w:vAlign w:val="center"/>
          </w:tcPr>
          <w:p w14:paraId="57F4362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4ECEDE2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Type of radiation source</w:t>
            </w:r>
          </w:p>
        </w:tc>
        <w:tc>
          <w:tcPr>
            <w:tcW w:w="3119" w:type="dxa"/>
            <w:shd w:val="clear" w:color="auto" w:fill="E2EFD9" w:themeFill="accent6" w:themeFillTint="33"/>
            <w:vAlign w:val="center"/>
          </w:tcPr>
          <w:p w14:paraId="712D1911"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NXentry:NXinstrument:NXsource:type</w:t>
            </w:r>
            <w:proofErr w:type="spellEnd"/>
            <w:r>
              <w:rPr>
                <w:rStyle w:val="Rimandonotaapidipagina"/>
                <w:rFonts w:ascii="Arial" w:eastAsia="Arial" w:hAnsi="Arial" w:cs="Arial"/>
                <w:sz w:val="20"/>
                <w:szCs w:val="20"/>
                <w:lang w:val="en-US"/>
              </w:rPr>
              <w:footnoteReference w:id="1"/>
            </w:r>
          </w:p>
        </w:tc>
        <w:tc>
          <w:tcPr>
            <w:tcW w:w="992" w:type="dxa"/>
            <w:shd w:val="clear" w:color="auto" w:fill="E2EFD9" w:themeFill="accent6" w:themeFillTint="33"/>
            <w:vAlign w:val="center"/>
          </w:tcPr>
          <w:p w14:paraId="08DAAC7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4816190E"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603393D5" w14:textId="77777777" w:rsidTr="008275B6">
        <w:tc>
          <w:tcPr>
            <w:tcW w:w="2122" w:type="dxa"/>
            <w:shd w:val="clear" w:color="auto" w:fill="E2EFD9" w:themeFill="accent6" w:themeFillTint="33"/>
            <w:vAlign w:val="center"/>
          </w:tcPr>
          <w:p w14:paraId="3B60FDDA" w14:textId="201F0921" w:rsidR="002001A9" w:rsidRDefault="00A06DB4">
            <w:pPr>
              <w:jc w:val="center"/>
              <w:rPr>
                <w:rFonts w:ascii="Arial" w:eastAsia="Arial" w:hAnsi="Arial" w:cs="Arial"/>
                <w:sz w:val="20"/>
                <w:szCs w:val="20"/>
              </w:rPr>
            </w:pPr>
            <w:r>
              <w:rPr>
                <w:rFonts w:ascii="Arial" w:eastAsia="Arial" w:hAnsi="Arial" w:cs="Arial"/>
                <w:sz w:val="20"/>
                <w:szCs w:val="20"/>
                <w:lang w:val="en-US"/>
              </w:rPr>
              <w:t>probe</w:t>
            </w:r>
          </w:p>
        </w:tc>
        <w:tc>
          <w:tcPr>
            <w:tcW w:w="708" w:type="dxa"/>
            <w:shd w:val="clear" w:color="auto" w:fill="E2EFD9" w:themeFill="accent6" w:themeFillTint="33"/>
            <w:vAlign w:val="center"/>
          </w:tcPr>
          <w:p w14:paraId="12F76D7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392E21FA"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Type of radiation used as probe</w:t>
            </w:r>
          </w:p>
        </w:tc>
        <w:tc>
          <w:tcPr>
            <w:tcW w:w="3119" w:type="dxa"/>
            <w:shd w:val="clear" w:color="auto" w:fill="E2EFD9" w:themeFill="accent6" w:themeFillTint="33"/>
            <w:vAlign w:val="center"/>
          </w:tcPr>
          <w:p w14:paraId="39DA47D1"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NXentry:NXinstrument:NXsource:probe</w:t>
            </w:r>
            <w:proofErr w:type="spellEnd"/>
            <w:r>
              <w:rPr>
                <w:rStyle w:val="Rimandonotaapidipagina"/>
                <w:rFonts w:ascii="Arial" w:eastAsia="Arial" w:hAnsi="Arial" w:cs="Arial"/>
                <w:sz w:val="20"/>
                <w:szCs w:val="20"/>
                <w:lang w:val="en-US"/>
              </w:rPr>
              <w:footnoteReference w:id="2"/>
            </w:r>
          </w:p>
        </w:tc>
        <w:tc>
          <w:tcPr>
            <w:tcW w:w="992" w:type="dxa"/>
            <w:shd w:val="clear" w:color="auto" w:fill="E2EFD9" w:themeFill="accent6" w:themeFillTint="33"/>
            <w:vAlign w:val="center"/>
          </w:tcPr>
          <w:p w14:paraId="1234081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71275815"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p w14:paraId="0D6B15E4"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x-ray</w:t>
            </w:r>
          </w:p>
        </w:tc>
      </w:tr>
      <w:tr w:rsidR="00350878" w:rsidRPr="00350878" w14:paraId="69255A02" w14:textId="77777777" w:rsidTr="008275B6">
        <w:tc>
          <w:tcPr>
            <w:tcW w:w="2122" w:type="dxa"/>
            <w:shd w:val="clear" w:color="auto" w:fill="FFF2CC" w:themeFill="accent4" w:themeFillTint="33"/>
            <w:vAlign w:val="center"/>
          </w:tcPr>
          <w:p w14:paraId="00F1EEB3" w14:textId="261D3AF3"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photon_energy</w:t>
            </w:r>
            <w:proofErr w:type="spellEnd"/>
          </w:p>
        </w:tc>
        <w:tc>
          <w:tcPr>
            <w:tcW w:w="708" w:type="dxa"/>
            <w:shd w:val="clear" w:color="auto" w:fill="FFF2CC" w:themeFill="accent4" w:themeFillTint="33"/>
            <w:vAlign w:val="center"/>
          </w:tcPr>
          <w:p w14:paraId="5C5F0977" w14:textId="10414C30"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44FAFC2A" w14:textId="324CEDCE"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The center photon energy of the source, before it is monochromatized or converted</w:t>
            </w:r>
          </w:p>
        </w:tc>
        <w:tc>
          <w:tcPr>
            <w:tcW w:w="3119" w:type="dxa"/>
            <w:shd w:val="clear" w:color="auto" w:fill="FFF2CC" w:themeFill="accent4" w:themeFillTint="33"/>
            <w:vAlign w:val="center"/>
          </w:tcPr>
          <w:p w14:paraId="6BA8A5B5" w14:textId="5C61F4D4"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sidRPr="00350878">
              <w:rPr>
                <w:rFonts w:ascii="Arial" w:eastAsia="Arial" w:hAnsi="Arial" w:cs="Arial"/>
                <w:color w:val="FF0000"/>
                <w:sz w:val="20"/>
                <w:szCs w:val="20"/>
                <w:lang w:val="en-US"/>
              </w:rPr>
              <w:t>photon_energy</w:t>
            </w:r>
            <w:proofErr w:type="spellEnd"/>
          </w:p>
        </w:tc>
        <w:tc>
          <w:tcPr>
            <w:tcW w:w="992" w:type="dxa"/>
            <w:shd w:val="clear" w:color="auto" w:fill="FFF2CC" w:themeFill="accent4" w:themeFillTint="33"/>
            <w:vAlign w:val="center"/>
          </w:tcPr>
          <w:p w14:paraId="3FE9F169" w14:textId="32299029"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0CDF2F46" w14:textId="7F8C3A93" w:rsidR="00350878" w:rsidRDefault="00350878" w:rsidP="00350878">
            <w:pPr>
              <w:jc w:val="center"/>
              <w:rPr>
                <w:rFonts w:ascii="Arial" w:eastAsia="Arial" w:hAnsi="Arial" w:cs="Arial"/>
                <w:b/>
                <w:sz w:val="20"/>
                <w:szCs w:val="20"/>
                <w:lang w:val="en-US"/>
              </w:rPr>
            </w:pPr>
            <w:r>
              <w:rPr>
                <w:rFonts w:ascii="Arial" w:eastAsia="Arial" w:hAnsi="Arial" w:cs="Arial"/>
                <w:b/>
                <w:sz w:val="20"/>
                <w:szCs w:val="20"/>
                <w:lang w:val="en-US"/>
              </w:rPr>
              <w:t>x</w:t>
            </w:r>
          </w:p>
        </w:tc>
      </w:tr>
      <w:tr w:rsidR="00350878" w:rsidRPr="00350878" w14:paraId="1C26731B" w14:textId="77777777" w:rsidTr="008275B6">
        <w:tc>
          <w:tcPr>
            <w:tcW w:w="2122" w:type="dxa"/>
            <w:shd w:val="clear" w:color="auto" w:fill="FFF2CC" w:themeFill="accent4" w:themeFillTint="33"/>
            <w:vAlign w:val="center"/>
          </w:tcPr>
          <w:p w14:paraId="5B7E5715" w14:textId="0454E36D"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center_wavelength</w:t>
            </w:r>
            <w:proofErr w:type="spellEnd"/>
          </w:p>
        </w:tc>
        <w:tc>
          <w:tcPr>
            <w:tcW w:w="708" w:type="dxa"/>
            <w:shd w:val="clear" w:color="auto" w:fill="FFF2CC" w:themeFill="accent4" w:themeFillTint="33"/>
            <w:vAlign w:val="center"/>
          </w:tcPr>
          <w:p w14:paraId="18DF9CDE" w14:textId="47A5907C"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nm</w:t>
            </w:r>
          </w:p>
        </w:tc>
        <w:tc>
          <w:tcPr>
            <w:tcW w:w="1701" w:type="dxa"/>
            <w:shd w:val="clear" w:color="auto" w:fill="FFF2CC" w:themeFill="accent4" w:themeFillTint="33"/>
            <w:vAlign w:val="center"/>
          </w:tcPr>
          <w:p w14:paraId="5591BB20" w14:textId="28467CF1" w:rsidR="00350878" w:rsidRDefault="003662AD" w:rsidP="003662AD">
            <w:pPr>
              <w:jc w:val="center"/>
              <w:rPr>
                <w:rFonts w:ascii="Arial" w:eastAsia="Arial" w:hAnsi="Arial" w:cs="Arial"/>
                <w:sz w:val="20"/>
                <w:szCs w:val="20"/>
                <w:lang w:val="en-US"/>
              </w:rPr>
            </w:pPr>
            <w:r>
              <w:rPr>
                <w:rFonts w:ascii="Arial" w:eastAsia="Arial" w:hAnsi="Arial" w:cs="Arial"/>
                <w:sz w:val="20"/>
                <w:szCs w:val="20"/>
                <w:lang w:val="en-US"/>
              </w:rPr>
              <w:t>The center wavelength of the source, before it is monochromatized or converted</w:t>
            </w:r>
          </w:p>
        </w:tc>
        <w:tc>
          <w:tcPr>
            <w:tcW w:w="3119" w:type="dxa"/>
            <w:shd w:val="clear" w:color="auto" w:fill="FFF2CC" w:themeFill="accent4" w:themeFillTint="33"/>
            <w:vAlign w:val="center"/>
          </w:tcPr>
          <w:p w14:paraId="52C4A998" w14:textId="07F08935" w:rsidR="00350878"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Pr>
                <w:rFonts w:ascii="Arial" w:eastAsia="Arial" w:hAnsi="Arial" w:cs="Arial"/>
                <w:color w:val="FF0000"/>
                <w:sz w:val="20"/>
                <w:szCs w:val="20"/>
                <w:lang w:val="en-US"/>
              </w:rPr>
              <w:t>center_wavelength</w:t>
            </w:r>
            <w:proofErr w:type="spellEnd"/>
          </w:p>
        </w:tc>
        <w:tc>
          <w:tcPr>
            <w:tcW w:w="992" w:type="dxa"/>
            <w:shd w:val="clear" w:color="auto" w:fill="FFF2CC" w:themeFill="accent4" w:themeFillTint="33"/>
            <w:vAlign w:val="center"/>
          </w:tcPr>
          <w:p w14:paraId="5DAB066E" w14:textId="23E44CE8" w:rsidR="00350878" w:rsidRDefault="003662AD" w:rsidP="003662AD">
            <w:pPr>
              <w:jc w:val="center"/>
              <w:rPr>
                <w:rFonts w:ascii="Arial" w:eastAsia="Arial" w:hAnsi="Arial" w:cs="Arial"/>
                <w:sz w:val="20"/>
                <w:szCs w:val="20"/>
                <w:lang w:val="en-US"/>
              </w:rPr>
            </w:pPr>
            <w:r>
              <w:rPr>
                <w:rFonts w:ascii="Arial" w:eastAsia="Arial" w:hAnsi="Arial" w:cs="Arial"/>
                <w:sz w:val="20"/>
                <w:szCs w:val="20"/>
                <w:lang w:val="en-US"/>
              </w:rPr>
              <w:t>NX_FLOAT:NX_WAVELENGTH</w:t>
            </w:r>
          </w:p>
        </w:tc>
        <w:tc>
          <w:tcPr>
            <w:tcW w:w="992" w:type="dxa"/>
            <w:shd w:val="clear" w:color="auto" w:fill="FFF2CC" w:themeFill="accent4" w:themeFillTint="33"/>
            <w:vAlign w:val="center"/>
          </w:tcPr>
          <w:p w14:paraId="05229E7A" w14:textId="086715EF" w:rsidR="00350878" w:rsidRDefault="003662AD" w:rsidP="00350878">
            <w:pPr>
              <w:jc w:val="center"/>
              <w:rPr>
                <w:rFonts w:ascii="Arial" w:eastAsia="Arial" w:hAnsi="Arial" w:cs="Arial"/>
                <w:b/>
                <w:sz w:val="20"/>
                <w:szCs w:val="20"/>
                <w:lang w:val="en-US"/>
              </w:rPr>
            </w:pPr>
            <w:r>
              <w:rPr>
                <w:rFonts w:ascii="Arial" w:eastAsia="Arial" w:hAnsi="Arial" w:cs="Arial"/>
                <w:b/>
                <w:sz w:val="20"/>
                <w:szCs w:val="20"/>
                <w:lang w:val="en-US"/>
              </w:rPr>
              <w:t>X</w:t>
            </w:r>
          </w:p>
        </w:tc>
      </w:tr>
      <w:tr w:rsidR="00350878" w:rsidRPr="00350878" w14:paraId="4A4BA091" w14:textId="77777777" w:rsidTr="008275B6">
        <w:tc>
          <w:tcPr>
            <w:tcW w:w="2122" w:type="dxa"/>
            <w:shd w:val="clear" w:color="auto" w:fill="FFF2CC" w:themeFill="accent4" w:themeFillTint="33"/>
            <w:vAlign w:val="center"/>
          </w:tcPr>
          <w:p w14:paraId="41D4C06C" w14:textId="467B07B1"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pulse_energy</w:t>
            </w:r>
            <w:proofErr w:type="spellEnd"/>
          </w:p>
        </w:tc>
        <w:tc>
          <w:tcPr>
            <w:tcW w:w="708" w:type="dxa"/>
            <w:shd w:val="clear" w:color="auto" w:fill="FFF2CC" w:themeFill="accent4" w:themeFillTint="33"/>
            <w:vAlign w:val="center"/>
          </w:tcPr>
          <w:p w14:paraId="19E6D6B7" w14:textId="7F14A68A"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uJ</w:t>
            </w:r>
            <w:proofErr w:type="spellEnd"/>
          </w:p>
        </w:tc>
        <w:tc>
          <w:tcPr>
            <w:tcW w:w="1701" w:type="dxa"/>
            <w:shd w:val="clear" w:color="auto" w:fill="FFF2CC" w:themeFill="accent4" w:themeFillTint="33"/>
            <w:vAlign w:val="center"/>
          </w:tcPr>
          <w:p w14:paraId="47C7D809" w14:textId="5456135A"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For pulsed sources, the energy of a single pulse</w:t>
            </w:r>
          </w:p>
        </w:tc>
        <w:tc>
          <w:tcPr>
            <w:tcW w:w="3119" w:type="dxa"/>
            <w:shd w:val="clear" w:color="auto" w:fill="FFF2CC" w:themeFill="accent4" w:themeFillTint="33"/>
            <w:vAlign w:val="center"/>
          </w:tcPr>
          <w:p w14:paraId="58B7BBE4" w14:textId="4FEF3F89" w:rsidR="00350878" w:rsidRDefault="00350878" w:rsidP="0035087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Pr>
                <w:rFonts w:ascii="Arial" w:eastAsia="Arial" w:hAnsi="Arial" w:cs="Arial"/>
                <w:color w:val="FF0000"/>
                <w:sz w:val="20"/>
                <w:szCs w:val="20"/>
                <w:lang w:val="en-US"/>
              </w:rPr>
              <w:t>pulse</w:t>
            </w:r>
            <w:r w:rsidRPr="00350878">
              <w:rPr>
                <w:rFonts w:ascii="Arial" w:eastAsia="Arial" w:hAnsi="Arial" w:cs="Arial"/>
                <w:color w:val="FF0000"/>
                <w:sz w:val="20"/>
                <w:szCs w:val="20"/>
                <w:lang w:val="en-US"/>
              </w:rPr>
              <w:t>_energy</w:t>
            </w:r>
            <w:proofErr w:type="spellEnd"/>
          </w:p>
        </w:tc>
        <w:tc>
          <w:tcPr>
            <w:tcW w:w="992" w:type="dxa"/>
            <w:shd w:val="clear" w:color="auto" w:fill="FFF2CC" w:themeFill="accent4" w:themeFillTint="33"/>
            <w:vAlign w:val="center"/>
          </w:tcPr>
          <w:p w14:paraId="1BB005E1" w14:textId="2F343E9A" w:rsidR="00350878" w:rsidRDefault="00350878" w:rsidP="00350878">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4ADE395E" w14:textId="41B016C2" w:rsidR="00350878" w:rsidRDefault="00350878" w:rsidP="00350878">
            <w:pPr>
              <w:jc w:val="center"/>
              <w:rPr>
                <w:rFonts w:ascii="Arial" w:eastAsia="Arial" w:hAnsi="Arial" w:cs="Arial"/>
                <w:b/>
                <w:sz w:val="20"/>
                <w:szCs w:val="20"/>
                <w:lang w:val="en-US"/>
              </w:rPr>
            </w:pPr>
            <w:r>
              <w:rPr>
                <w:rFonts w:ascii="Arial" w:eastAsia="Arial" w:hAnsi="Arial" w:cs="Arial"/>
                <w:b/>
                <w:sz w:val="20"/>
                <w:szCs w:val="20"/>
                <w:lang w:val="en-US"/>
              </w:rPr>
              <w:t>x</w:t>
            </w:r>
          </w:p>
        </w:tc>
      </w:tr>
      <w:tr w:rsidR="003662AD" w:rsidRPr="00350878" w14:paraId="0E8D1549" w14:textId="77777777" w:rsidTr="008275B6">
        <w:tc>
          <w:tcPr>
            <w:tcW w:w="2122" w:type="dxa"/>
            <w:shd w:val="clear" w:color="auto" w:fill="FFF2CC" w:themeFill="accent4" w:themeFillTint="33"/>
            <w:vAlign w:val="center"/>
          </w:tcPr>
          <w:p w14:paraId="711B58ED" w14:textId="174A1FAD"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peak_power</w:t>
            </w:r>
            <w:proofErr w:type="spellEnd"/>
          </w:p>
        </w:tc>
        <w:tc>
          <w:tcPr>
            <w:tcW w:w="708" w:type="dxa"/>
            <w:shd w:val="clear" w:color="auto" w:fill="FFF2CC" w:themeFill="accent4" w:themeFillTint="33"/>
            <w:vAlign w:val="center"/>
          </w:tcPr>
          <w:p w14:paraId="412F62F9" w14:textId="11ADFB14"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W</w:t>
            </w:r>
          </w:p>
        </w:tc>
        <w:tc>
          <w:tcPr>
            <w:tcW w:w="1701" w:type="dxa"/>
            <w:shd w:val="clear" w:color="auto" w:fill="FFF2CC" w:themeFill="accent4" w:themeFillTint="33"/>
            <w:vAlign w:val="center"/>
          </w:tcPr>
          <w:p w14:paraId="51F4D36E" w14:textId="5D4390D6"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For pulsed sources, the pulse energy divided by the pulse duration</w:t>
            </w:r>
          </w:p>
        </w:tc>
        <w:tc>
          <w:tcPr>
            <w:tcW w:w="3119" w:type="dxa"/>
            <w:shd w:val="clear" w:color="auto" w:fill="FFF2CC" w:themeFill="accent4" w:themeFillTint="33"/>
            <w:vAlign w:val="center"/>
          </w:tcPr>
          <w:p w14:paraId="38600F28" w14:textId="123AB2B2"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Pr>
                <w:rFonts w:ascii="Arial" w:eastAsia="Arial" w:hAnsi="Arial" w:cs="Arial"/>
                <w:color w:val="FF0000"/>
                <w:sz w:val="20"/>
                <w:szCs w:val="20"/>
                <w:lang w:val="en-US"/>
              </w:rPr>
              <w:t>peak_power</w:t>
            </w:r>
            <w:proofErr w:type="spellEnd"/>
          </w:p>
        </w:tc>
        <w:tc>
          <w:tcPr>
            <w:tcW w:w="992" w:type="dxa"/>
            <w:shd w:val="clear" w:color="auto" w:fill="FFF2CC" w:themeFill="accent4" w:themeFillTint="33"/>
            <w:vAlign w:val="center"/>
          </w:tcPr>
          <w:p w14:paraId="58325675" w14:textId="5FD05F1D"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NX_FLOAT:NX_POWER</w:t>
            </w:r>
          </w:p>
        </w:tc>
        <w:tc>
          <w:tcPr>
            <w:tcW w:w="992" w:type="dxa"/>
            <w:shd w:val="clear" w:color="auto" w:fill="FFF2CC" w:themeFill="accent4" w:themeFillTint="33"/>
            <w:vAlign w:val="center"/>
          </w:tcPr>
          <w:p w14:paraId="1E2BBA0C" w14:textId="57DDC2A3" w:rsidR="003662AD" w:rsidRDefault="003662AD" w:rsidP="003662AD">
            <w:pPr>
              <w:jc w:val="center"/>
              <w:rPr>
                <w:rFonts w:ascii="Arial" w:eastAsia="Arial" w:hAnsi="Arial" w:cs="Arial"/>
                <w:b/>
                <w:sz w:val="20"/>
                <w:szCs w:val="20"/>
                <w:lang w:val="en-US"/>
              </w:rPr>
            </w:pPr>
            <w:r>
              <w:rPr>
                <w:rFonts w:ascii="Arial" w:eastAsia="Arial" w:hAnsi="Arial" w:cs="Arial"/>
                <w:b/>
                <w:sz w:val="20"/>
                <w:szCs w:val="20"/>
                <w:lang w:val="en-US"/>
              </w:rPr>
              <w:t>x</w:t>
            </w:r>
          </w:p>
        </w:tc>
      </w:tr>
      <w:tr w:rsidR="003662AD" w14:paraId="24D26624" w14:textId="77777777" w:rsidTr="008275B6">
        <w:tc>
          <w:tcPr>
            <w:tcW w:w="2122" w:type="dxa"/>
            <w:shd w:val="clear" w:color="auto" w:fill="FFF2CC" w:themeFill="accent4" w:themeFillTint="33"/>
            <w:vAlign w:val="center"/>
          </w:tcPr>
          <w:p w14:paraId="35BB4193" w14:textId="0E11490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average_power</w:t>
            </w:r>
            <w:proofErr w:type="spellEnd"/>
          </w:p>
        </w:tc>
        <w:tc>
          <w:tcPr>
            <w:tcW w:w="708" w:type="dxa"/>
            <w:shd w:val="clear" w:color="auto" w:fill="FFF2CC" w:themeFill="accent4" w:themeFillTint="33"/>
            <w:vAlign w:val="center"/>
          </w:tcPr>
          <w:p w14:paraId="6BCF6D28"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W</w:t>
            </w:r>
          </w:p>
        </w:tc>
        <w:tc>
          <w:tcPr>
            <w:tcW w:w="1701" w:type="dxa"/>
            <w:shd w:val="clear" w:color="auto" w:fill="FFF2CC" w:themeFill="accent4" w:themeFillTint="33"/>
            <w:vAlign w:val="center"/>
          </w:tcPr>
          <w:p w14:paraId="0F9B7FAF"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Source power</w:t>
            </w:r>
          </w:p>
        </w:tc>
        <w:tc>
          <w:tcPr>
            <w:tcW w:w="3119" w:type="dxa"/>
            <w:shd w:val="clear" w:color="auto" w:fill="FFF2CC" w:themeFill="accent4" w:themeFillTint="33"/>
            <w:vAlign w:val="center"/>
          </w:tcPr>
          <w:p w14:paraId="5B7E22A1" w14:textId="0189AA35" w:rsidR="003662AD" w:rsidRP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sidRPr="003662AD">
              <w:rPr>
                <w:rFonts w:ascii="Arial" w:eastAsia="Arial" w:hAnsi="Arial" w:cs="Arial"/>
                <w:color w:val="FF0000"/>
                <w:sz w:val="20"/>
                <w:szCs w:val="20"/>
                <w:lang w:val="en-US"/>
              </w:rPr>
              <w:t>average_power</w:t>
            </w:r>
            <w:proofErr w:type="spellEnd"/>
          </w:p>
        </w:tc>
        <w:tc>
          <w:tcPr>
            <w:tcW w:w="992" w:type="dxa"/>
            <w:shd w:val="clear" w:color="auto" w:fill="FFF2CC" w:themeFill="accent4" w:themeFillTint="33"/>
            <w:vAlign w:val="center"/>
          </w:tcPr>
          <w:p w14:paraId="11037453" w14:textId="6B622B01"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NX_FLOAT:NX_POWER</w:t>
            </w:r>
          </w:p>
        </w:tc>
        <w:tc>
          <w:tcPr>
            <w:tcW w:w="992" w:type="dxa"/>
            <w:shd w:val="clear" w:color="auto" w:fill="FFF2CC" w:themeFill="accent4" w:themeFillTint="33"/>
            <w:vAlign w:val="center"/>
          </w:tcPr>
          <w:p w14:paraId="4C9254F7" w14:textId="77777777" w:rsidR="003662AD" w:rsidRDefault="003662AD" w:rsidP="003662AD">
            <w:pPr>
              <w:jc w:val="center"/>
              <w:rPr>
                <w:rFonts w:ascii="Arial" w:eastAsia="Arial" w:hAnsi="Arial" w:cs="Arial"/>
                <w:b/>
                <w:sz w:val="20"/>
                <w:szCs w:val="20"/>
              </w:rPr>
            </w:pPr>
            <w:r>
              <w:rPr>
                <w:rFonts w:ascii="Arial" w:eastAsia="Arial" w:hAnsi="Arial" w:cs="Arial"/>
                <w:b/>
                <w:sz w:val="20"/>
                <w:szCs w:val="20"/>
                <w:lang w:val="en-US"/>
              </w:rPr>
              <w:t>x</w:t>
            </w:r>
          </w:p>
        </w:tc>
      </w:tr>
      <w:tr w:rsidR="003662AD" w14:paraId="4A9D2AC9" w14:textId="77777777" w:rsidTr="008275B6">
        <w:tc>
          <w:tcPr>
            <w:tcW w:w="2122" w:type="dxa"/>
            <w:shd w:val="clear" w:color="auto" w:fill="E2EFD9" w:themeFill="accent6" w:themeFillTint="33"/>
            <w:vAlign w:val="center"/>
          </w:tcPr>
          <w:p w14:paraId="36A547D3"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lastRenderedPageBreak/>
              <w:t>emittance_x</w:t>
            </w:r>
            <w:proofErr w:type="spellEnd"/>
          </w:p>
        </w:tc>
        <w:tc>
          <w:tcPr>
            <w:tcW w:w="708" w:type="dxa"/>
            <w:shd w:val="clear" w:color="auto" w:fill="E2EFD9" w:themeFill="accent6" w:themeFillTint="33"/>
            <w:vAlign w:val="center"/>
          </w:tcPr>
          <w:p w14:paraId="7DC12DD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nm-rad</w:t>
            </w:r>
          </w:p>
        </w:tc>
        <w:tc>
          <w:tcPr>
            <w:tcW w:w="1701" w:type="dxa"/>
            <w:shd w:val="clear" w:color="auto" w:fill="E2EFD9" w:themeFill="accent6" w:themeFillTint="33"/>
            <w:vAlign w:val="center"/>
          </w:tcPr>
          <w:p w14:paraId="77084FD1"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Horizontal emittance</w:t>
            </w:r>
          </w:p>
        </w:tc>
        <w:tc>
          <w:tcPr>
            <w:tcW w:w="3119" w:type="dxa"/>
            <w:shd w:val="clear" w:color="auto" w:fill="E2EFD9" w:themeFill="accent6" w:themeFillTint="33"/>
            <w:vAlign w:val="center"/>
          </w:tcPr>
          <w:p w14:paraId="14EB067B"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NXentry:NXinstrument:NXsource:emittance_x</w:t>
            </w:r>
            <w:proofErr w:type="spellEnd"/>
          </w:p>
        </w:tc>
        <w:tc>
          <w:tcPr>
            <w:tcW w:w="992" w:type="dxa"/>
            <w:shd w:val="clear" w:color="auto" w:fill="E2EFD9" w:themeFill="accent6" w:themeFillTint="33"/>
            <w:vAlign w:val="center"/>
          </w:tcPr>
          <w:p w14:paraId="17645269" w14:textId="3018BBFA"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NX_FLOAT:NX_EMITTANCE</w:t>
            </w:r>
          </w:p>
        </w:tc>
        <w:tc>
          <w:tcPr>
            <w:tcW w:w="992" w:type="dxa"/>
            <w:shd w:val="clear" w:color="auto" w:fill="E2EFD9" w:themeFill="accent6" w:themeFillTint="33"/>
            <w:vAlign w:val="center"/>
          </w:tcPr>
          <w:p w14:paraId="7EBA42AF"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0A0B871E" w14:textId="77777777" w:rsidTr="008275B6">
        <w:trPr>
          <w:trHeight w:val="455"/>
        </w:trPr>
        <w:tc>
          <w:tcPr>
            <w:tcW w:w="2122" w:type="dxa"/>
            <w:shd w:val="clear" w:color="auto" w:fill="E2EFD9" w:themeFill="accent6" w:themeFillTint="33"/>
            <w:vAlign w:val="center"/>
          </w:tcPr>
          <w:p w14:paraId="0A7F3A90"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emittance_y</w:t>
            </w:r>
            <w:proofErr w:type="spellEnd"/>
          </w:p>
        </w:tc>
        <w:tc>
          <w:tcPr>
            <w:tcW w:w="708" w:type="dxa"/>
            <w:shd w:val="clear" w:color="auto" w:fill="E2EFD9" w:themeFill="accent6" w:themeFillTint="33"/>
            <w:vAlign w:val="center"/>
          </w:tcPr>
          <w:p w14:paraId="4DF65C1C"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nm-rad</w:t>
            </w:r>
          </w:p>
        </w:tc>
        <w:tc>
          <w:tcPr>
            <w:tcW w:w="1701" w:type="dxa"/>
            <w:shd w:val="clear" w:color="auto" w:fill="E2EFD9" w:themeFill="accent6" w:themeFillTint="33"/>
            <w:vAlign w:val="center"/>
          </w:tcPr>
          <w:p w14:paraId="7F38880B"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Vertical emittance</w:t>
            </w:r>
          </w:p>
        </w:tc>
        <w:tc>
          <w:tcPr>
            <w:tcW w:w="3119" w:type="dxa"/>
            <w:shd w:val="clear" w:color="auto" w:fill="E2EFD9" w:themeFill="accent6" w:themeFillTint="33"/>
            <w:vAlign w:val="center"/>
          </w:tcPr>
          <w:p w14:paraId="36C80116"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NXentry:NXinstrument:NXsource:emittance_y</w:t>
            </w:r>
            <w:proofErr w:type="spellEnd"/>
          </w:p>
        </w:tc>
        <w:tc>
          <w:tcPr>
            <w:tcW w:w="992" w:type="dxa"/>
            <w:shd w:val="clear" w:color="auto" w:fill="E2EFD9" w:themeFill="accent6" w:themeFillTint="33"/>
            <w:vAlign w:val="center"/>
          </w:tcPr>
          <w:p w14:paraId="31DE82D5" w14:textId="3FF02DFA"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 EMITTANCE</w:t>
            </w:r>
          </w:p>
        </w:tc>
        <w:tc>
          <w:tcPr>
            <w:tcW w:w="992" w:type="dxa"/>
            <w:shd w:val="clear" w:color="auto" w:fill="E2EFD9" w:themeFill="accent6" w:themeFillTint="33"/>
            <w:vAlign w:val="center"/>
          </w:tcPr>
          <w:p w14:paraId="404DF70D"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348759D5" w14:textId="77777777" w:rsidTr="008275B6">
        <w:tc>
          <w:tcPr>
            <w:tcW w:w="2122" w:type="dxa"/>
            <w:shd w:val="clear" w:color="auto" w:fill="E2EFD9" w:themeFill="accent6" w:themeFillTint="33"/>
            <w:vAlign w:val="center"/>
          </w:tcPr>
          <w:p w14:paraId="774B31C2" w14:textId="4CE608A9"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size_x</w:t>
            </w:r>
            <w:proofErr w:type="spellEnd"/>
          </w:p>
        </w:tc>
        <w:tc>
          <w:tcPr>
            <w:tcW w:w="708" w:type="dxa"/>
            <w:shd w:val="clear" w:color="auto" w:fill="E2EFD9" w:themeFill="accent6" w:themeFillTint="33"/>
            <w:vAlign w:val="center"/>
          </w:tcPr>
          <w:p w14:paraId="1AC0D198"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E2EFD9" w:themeFill="accent6" w:themeFillTint="33"/>
            <w:vAlign w:val="center"/>
          </w:tcPr>
          <w:p w14:paraId="7235804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horizontal beam size</w:t>
            </w:r>
          </w:p>
        </w:tc>
        <w:tc>
          <w:tcPr>
            <w:tcW w:w="3119" w:type="dxa"/>
            <w:shd w:val="clear" w:color="auto" w:fill="E2EFD9" w:themeFill="accent6" w:themeFillTint="33"/>
            <w:vAlign w:val="center"/>
          </w:tcPr>
          <w:p w14:paraId="0986BEEC"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NXentry:NXinstrument:NXsource:sigma_x</w:t>
            </w:r>
            <w:proofErr w:type="spellEnd"/>
          </w:p>
        </w:tc>
        <w:tc>
          <w:tcPr>
            <w:tcW w:w="992" w:type="dxa"/>
            <w:shd w:val="clear" w:color="auto" w:fill="E2EFD9" w:themeFill="accent6" w:themeFillTint="33"/>
            <w:vAlign w:val="center"/>
          </w:tcPr>
          <w:p w14:paraId="11570DEC" w14:textId="7C20A695"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NX_FLOAT:NX_LENGTH</w:t>
            </w:r>
          </w:p>
        </w:tc>
        <w:tc>
          <w:tcPr>
            <w:tcW w:w="992" w:type="dxa"/>
            <w:shd w:val="clear" w:color="auto" w:fill="E2EFD9" w:themeFill="accent6" w:themeFillTint="33"/>
            <w:vAlign w:val="center"/>
          </w:tcPr>
          <w:p w14:paraId="53BDD453"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6AC7AF17" w14:textId="77777777" w:rsidTr="008275B6">
        <w:tc>
          <w:tcPr>
            <w:tcW w:w="2122" w:type="dxa"/>
            <w:shd w:val="clear" w:color="auto" w:fill="E2EFD9" w:themeFill="accent6" w:themeFillTint="33"/>
            <w:vAlign w:val="center"/>
          </w:tcPr>
          <w:p w14:paraId="478E0683" w14:textId="2FE70B58"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size_y</w:t>
            </w:r>
            <w:proofErr w:type="spellEnd"/>
          </w:p>
        </w:tc>
        <w:tc>
          <w:tcPr>
            <w:tcW w:w="708" w:type="dxa"/>
            <w:shd w:val="clear" w:color="auto" w:fill="E2EFD9" w:themeFill="accent6" w:themeFillTint="33"/>
            <w:vAlign w:val="center"/>
          </w:tcPr>
          <w:p w14:paraId="2E9CAA08"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E2EFD9" w:themeFill="accent6" w:themeFillTint="33"/>
            <w:vAlign w:val="center"/>
          </w:tcPr>
          <w:p w14:paraId="4B33B199"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vertical beam size</w:t>
            </w:r>
          </w:p>
        </w:tc>
        <w:tc>
          <w:tcPr>
            <w:tcW w:w="3119" w:type="dxa"/>
            <w:shd w:val="clear" w:color="auto" w:fill="E2EFD9" w:themeFill="accent6" w:themeFillTint="33"/>
            <w:vAlign w:val="center"/>
          </w:tcPr>
          <w:p w14:paraId="1931195E"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NXentry:NXinstrument:NXsource:sigma_y</w:t>
            </w:r>
            <w:proofErr w:type="spellEnd"/>
          </w:p>
        </w:tc>
        <w:tc>
          <w:tcPr>
            <w:tcW w:w="992" w:type="dxa"/>
            <w:shd w:val="clear" w:color="auto" w:fill="E2EFD9" w:themeFill="accent6" w:themeFillTint="33"/>
            <w:vAlign w:val="center"/>
          </w:tcPr>
          <w:p w14:paraId="0BA6FC60" w14:textId="0BA3AF5F"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NX_FLOAT:NX_LENGTH</w:t>
            </w:r>
          </w:p>
        </w:tc>
        <w:tc>
          <w:tcPr>
            <w:tcW w:w="992" w:type="dxa"/>
            <w:shd w:val="clear" w:color="auto" w:fill="E2EFD9" w:themeFill="accent6" w:themeFillTint="33"/>
            <w:vAlign w:val="center"/>
          </w:tcPr>
          <w:p w14:paraId="202C9E75"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7FEA6471" w14:textId="77777777" w:rsidTr="008275B6">
        <w:tc>
          <w:tcPr>
            <w:tcW w:w="2122" w:type="dxa"/>
            <w:shd w:val="clear" w:color="auto" w:fill="E2EFD9" w:themeFill="accent6" w:themeFillTint="33"/>
            <w:vAlign w:val="center"/>
          </w:tcPr>
          <w:p w14:paraId="0994F53A"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flux</w:t>
            </w:r>
          </w:p>
        </w:tc>
        <w:tc>
          <w:tcPr>
            <w:tcW w:w="708" w:type="dxa"/>
            <w:shd w:val="clear" w:color="auto" w:fill="E2EFD9" w:themeFill="accent6" w:themeFillTint="33"/>
            <w:vAlign w:val="center"/>
          </w:tcPr>
          <w:p w14:paraId="32906CE4"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s</w:t>
            </w:r>
            <w:r>
              <w:rPr>
                <w:rFonts w:ascii="Arial" w:eastAsia="Arial" w:hAnsi="Arial" w:cs="Arial"/>
                <w:sz w:val="20"/>
                <w:szCs w:val="20"/>
                <w:vertAlign w:val="superscript"/>
                <w:lang w:val="en-US"/>
              </w:rPr>
              <w:t>-1</w:t>
            </w:r>
            <w:r>
              <w:rPr>
                <w:rFonts w:ascii="Arial" w:eastAsia="Arial" w:hAnsi="Arial" w:cs="Arial"/>
                <w:sz w:val="20"/>
                <w:szCs w:val="20"/>
                <w:lang w:val="en-US"/>
              </w:rPr>
              <w:t>cm</w:t>
            </w:r>
            <w:r>
              <w:rPr>
                <w:rFonts w:ascii="Arial" w:eastAsia="Arial" w:hAnsi="Arial" w:cs="Arial"/>
                <w:sz w:val="20"/>
                <w:szCs w:val="20"/>
                <w:vertAlign w:val="superscript"/>
                <w:lang w:val="en-US"/>
              </w:rPr>
              <w:t>-2</w:t>
            </w:r>
          </w:p>
        </w:tc>
        <w:tc>
          <w:tcPr>
            <w:tcW w:w="1701" w:type="dxa"/>
            <w:shd w:val="clear" w:color="auto" w:fill="E2EFD9" w:themeFill="accent6" w:themeFillTint="33"/>
            <w:vAlign w:val="center"/>
          </w:tcPr>
          <w:p w14:paraId="69AE30DB"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Photon flux of the source</w:t>
            </w:r>
          </w:p>
        </w:tc>
        <w:tc>
          <w:tcPr>
            <w:tcW w:w="3119" w:type="dxa"/>
            <w:shd w:val="clear" w:color="auto" w:fill="E2EFD9" w:themeFill="accent6" w:themeFillTint="33"/>
            <w:vAlign w:val="center"/>
          </w:tcPr>
          <w:p w14:paraId="5A952D14"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NXentry:NXinstrument:NXsource:flux</w:t>
            </w:r>
            <w:proofErr w:type="spellEnd"/>
          </w:p>
        </w:tc>
        <w:tc>
          <w:tcPr>
            <w:tcW w:w="992" w:type="dxa"/>
            <w:shd w:val="clear" w:color="auto" w:fill="E2EFD9" w:themeFill="accent6" w:themeFillTint="33"/>
            <w:vAlign w:val="center"/>
          </w:tcPr>
          <w:p w14:paraId="27EF4B35" w14:textId="218B9220"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NX_FLOAT:NX_FLUX</w:t>
            </w:r>
          </w:p>
        </w:tc>
        <w:tc>
          <w:tcPr>
            <w:tcW w:w="992" w:type="dxa"/>
            <w:shd w:val="clear" w:color="auto" w:fill="E2EFD9" w:themeFill="accent6" w:themeFillTint="33"/>
            <w:vAlign w:val="center"/>
          </w:tcPr>
          <w:p w14:paraId="2224FC29"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04832B82" w14:textId="77777777" w:rsidTr="008275B6">
        <w:tc>
          <w:tcPr>
            <w:tcW w:w="2122" w:type="dxa"/>
            <w:shd w:val="clear" w:color="auto" w:fill="E2EFD9" w:themeFill="accent6" w:themeFillTint="33"/>
            <w:vAlign w:val="center"/>
          </w:tcPr>
          <w:p w14:paraId="086B34A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energy</w:t>
            </w:r>
          </w:p>
        </w:tc>
        <w:tc>
          <w:tcPr>
            <w:tcW w:w="708" w:type="dxa"/>
            <w:shd w:val="clear" w:color="auto" w:fill="E2EFD9" w:themeFill="accent6" w:themeFillTint="33"/>
            <w:vAlign w:val="center"/>
          </w:tcPr>
          <w:p w14:paraId="13CF5EAF" w14:textId="77777777" w:rsidR="003662AD" w:rsidRDefault="003662AD" w:rsidP="003662AD">
            <w:pPr>
              <w:jc w:val="center"/>
              <w:rPr>
                <w:rFonts w:ascii="Arial" w:eastAsia="Arial" w:hAnsi="Arial" w:cs="Arial"/>
                <w:sz w:val="20"/>
                <w:szCs w:val="20"/>
              </w:rPr>
            </w:pPr>
            <w:commentRangeStart w:id="29"/>
            <w:r>
              <w:rPr>
                <w:rFonts w:ascii="Arial" w:eastAsia="Arial" w:hAnsi="Arial" w:cs="Arial"/>
                <w:sz w:val="20"/>
                <w:szCs w:val="20"/>
                <w:lang w:val="en-US"/>
              </w:rPr>
              <w:t>J</w:t>
            </w:r>
            <w:commentRangeEnd w:id="29"/>
            <w:r w:rsidR="003762A8">
              <w:rPr>
                <w:rStyle w:val="Rimandocommento"/>
              </w:rPr>
              <w:commentReference w:id="29"/>
            </w:r>
          </w:p>
        </w:tc>
        <w:tc>
          <w:tcPr>
            <w:tcW w:w="1701" w:type="dxa"/>
            <w:shd w:val="clear" w:color="auto" w:fill="E2EFD9" w:themeFill="accent6" w:themeFillTint="33"/>
            <w:vAlign w:val="center"/>
          </w:tcPr>
          <w:p w14:paraId="157010A8"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Particle beam energy/excitation voltage</w:t>
            </w:r>
          </w:p>
        </w:tc>
        <w:tc>
          <w:tcPr>
            <w:tcW w:w="3119" w:type="dxa"/>
            <w:shd w:val="clear" w:color="auto" w:fill="E2EFD9" w:themeFill="accent6" w:themeFillTint="33"/>
            <w:vAlign w:val="center"/>
          </w:tcPr>
          <w:p w14:paraId="073BAF89"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NXentry:NXinstrument:NXsource:energy</w:t>
            </w:r>
            <w:proofErr w:type="spellEnd"/>
          </w:p>
        </w:tc>
        <w:tc>
          <w:tcPr>
            <w:tcW w:w="992" w:type="dxa"/>
            <w:shd w:val="clear" w:color="auto" w:fill="E2EFD9" w:themeFill="accent6" w:themeFillTint="33"/>
            <w:vAlign w:val="center"/>
          </w:tcPr>
          <w:p w14:paraId="17C9DE95" w14:textId="02719B76"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NX_FLOAT:NX_ENERGY</w:t>
            </w:r>
          </w:p>
        </w:tc>
        <w:tc>
          <w:tcPr>
            <w:tcW w:w="992" w:type="dxa"/>
            <w:shd w:val="clear" w:color="auto" w:fill="E2EFD9" w:themeFill="accent6" w:themeFillTint="33"/>
            <w:vAlign w:val="center"/>
          </w:tcPr>
          <w:p w14:paraId="366CBC5E"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2884FAF8" w14:textId="77777777" w:rsidTr="008275B6">
        <w:tc>
          <w:tcPr>
            <w:tcW w:w="2122" w:type="dxa"/>
            <w:shd w:val="clear" w:color="auto" w:fill="E2EFD9" w:themeFill="accent6" w:themeFillTint="33"/>
            <w:vAlign w:val="center"/>
          </w:tcPr>
          <w:p w14:paraId="3728C709"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current</w:t>
            </w:r>
          </w:p>
        </w:tc>
        <w:tc>
          <w:tcPr>
            <w:tcW w:w="708" w:type="dxa"/>
            <w:shd w:val="clear" w:color="auto" w:fill="E2EFD9" w:themeFill="accent6" w:themeFillTint="33"/>
            <w:vAlign w:val="center"/>
          </w:tcPr>
          <w:p w14:paraId="32686F93"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A</w:t>
            </w:r>
          </w:p>
        </w:tc>
        <w:tc>
          <w:tcPr>
            <w:tcW w:w="1701" w:type="dxa"/>
            <w:shd w:val="clear" w:color="auto" w:fill="E2EFD9" w:themeFill="accent6" w:themeFillTint="33"/>
            <w:vAlign w:val="center"/>
          </w:tcPr>
          <w:p w14:paraId="6B8D22EE"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Storage ring current/X-ray tube current</w:t>
            </w:r>
          </w:p>
        </w:tc>
        <w:tc>
          <w:tcPr>
            <w:tcW w:w="3119" w:type="dxa"/>
            <w:shd w:val="clear" w:color="auto" w:fill="E2EFD9" w:themeFill="accent6" w:themeFillTint="33"/>
            <w:vAlign w:val="center"/>
          </w:tcPr>
          <w:p w14:paraId="2081FE12"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NXentry:NXinstrument:NXsource:current</w:t>
            </w:r>
            <w:proofErr w:type="spellEnd"/>
          </w:p>
        </w:tc>
        <w:tc>
          <w:tcPr>
            <w:tcW w:w="992" w:type="dxa"/>
            <w:shd w:val="clear" w:color="auto" w:fill="E2EFD9" w:themeFill="accent6" w:themeFillTint="33"/>
            <w:vAlign w:val="center"/>
          </w:tcPr>
          <w:p w14:paraId="35FCCAE3" w14:textId="5B65BC6E"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NX_FLOAT:NX_CURRENT</w:t>
            </w:r>
          </w:p>
        </w:tc>
        <w:tc>
          <w:tcPr>
            <w:tcW w:w="992" w:type="dxa"/>
            <w:shd w:val="clear" w:color="auto" w:fill="E2EFD9" w:themeFill="accent6" w:themeFillTint="33"/>
            <w:vAlign w:val="center"/>
          </w:tcPr>
          <w:p w14:paraId="3E0031D8"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1189C680" w14:textId="77777777" w:rsidTr="008275B6">
        <w:tc>
          <w:tcPr>
            <w:tcW w:w="2122" w:type="dxa"/>
            <w:shd w:val="clear" w:color="auto" w:fill="E2EFD9" w:themeFill="accent6" w:themeFillTint="33"/>
            <w:vAlign w:val="center"/>
          </w:tcPr>
          <w:p w14:paraId="109CCB39" w14:textId="50DF702F"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repetition_rate</w:t>
            </w:r>
            <w:proofErr w:type="spellEnd"/>
          </w:p>
        </w:tc>
        <w:tc>
          <w:tcPr>
            <w:tcW w:w="708" w:type="dxa"/>
            <w:shd w:val="clear" w:color="auto" w:fill="E2EFD9" w:themeFill="accent6" w:themeFillTint="33"/>
            <w:vAlign w:val="center"/>
          </w:tcPr>
          <w:p w14:paraId="6A2CF5FD"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Hz</w:t>
            </w:r>
          </w:p>
        </w:tc>
        <w:tc>
          <w:tcPr>
            <w:tcW w:w="1701" w:type="dxa"/>
            <w:shd w:val="clear" w:color="auto" w:fill="E2EFD9" w:themeFill="accent6" w:themeFillTint="33"/>
            <w:vAlign w:val="center"/>
          </w:tcPr>
          <w:p w14:paraId="59E5D229"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Pulsed source frequency (repetition rate)</w:t>
            </w:r>
          </w:p>
        </w:tc>
        <w:tc>
          <w:tcPr>
            <w:tcW w:w="3119" w:type="dxa"/>
            <w:shd w:val="clear" w:color="auto" w:fill="E2EFD9" w:themeFill="accent6" w:themeFillTint="33"/>
            <w:vAlign w:val="center"/>
          </w:tcPr>
          <w:p w14:paraId="60BC5445"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NXentry:NXinstrument:NXsource:frequency</w:t>
            </w:r>
            <w:proofErr w:type="spellEnd"/>
          </w:p>
        </w:tc>
        <w:tc>
          <w:tcPr>
            <w:tcW w:w="992" w:type="dxa"/>
            <w:shd w:val="clear" w:color="auto" w:fill="E2EFD9" w:themeFill="accent6" w:themeFillTint="33"/>
            <w:vAlign w:val="center"/>
          </w:tcPr>
          <w:p w14:paraId="33F9D20E" w14:textId="68FABB80"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NX_FLOAT:NX_FREQUENCY</w:t>
            </w:r>
          </w:p>
        </w:tc>
        <w:tc>
          <w:tcPr>
            <w:tcW w:w="992" w:type="dxa"/>
            <w:shd w:val="clear" w:color="auto" w:fill="E2EFD9" w:themeFill="accent6" w:themeFillTint="33"/>
            <w:vAlign w:val="center"/>
          </w:tcPr>
          <w:p w14:paraId="11FC27A6"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6B6B1EE4" w14:textId="77777777" w:rsidTr="008275B6">
        <w:tc>
          <w:tcPr>
            <w:tcW w:w="2122" w:type="dxa"/>
            <w:shd w:val="clear" w:color="auto" w:fill="E2EFD9" w:themeFill="accent6" w:themeFillTint="33"/>
            <w:vAlign w:val="center"/>
          </w:tcPr>
          <w:p w14:paraId="6D90E301" w14:textId="2CEFA442"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pulse_duration</w:t>
            </w:r>
            <w:proofErr w:type="spellEnd"/>
          </w:p>
        </w:tc>
        <w:tc>
          <w:tcPr>
            <w:tcW w:w="708" w:type="dxa"/>
            <w:shd w:val="clear" w:color="auto" w:fill="E2EFD9" w:themeFill="accent6" w:themeFillTint="33"/>
            <w:vAlign w:val="center"/>
          </w:tcPr>
          <w:p w14:paraId="6A619AA4"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ps</w:t>
            </w:r>
            <w:proofErr w:type="spellEnd"/>
          </w:p>
        </w:tc>
        <w:tc>
          <w:tcPr>
            <w:tcW w:w="1701" w:type="dxa"/>
            <w:shd w:val="clear" w:color="auto" w:fill="E2EFD9" w:themeFill="accent6" w:themeFillTint="33"/>
            <w:vAlign w:val="center"/>
          </w:tcPr>
          <w:p w14:paraId="3D767A64"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Duration of the source pulses</w:t>
            </w:r>
          </w:p>
        </w:tc>
        <w:tc>
          <w:tcPr>
            <w:tcW w:w="3119" w:type="dxa"/>
            <w:shd w:val="clear" w:color="auto" w:fill="E2EFD9" w:themeFill="accent6" w:themeFillTint="33"/>
            <w:vAlign w:val="center"/>
          </w:tcPr>
          <w:p w14:paraId="05422EFD"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NXentry:NXinstrument:NXsource:pulse_width</w:t>
            </w:r>
            <w:proofErr w:type="spellEnd"/>
          </w:p>
        </w:tc>
        <w:tc>
          <w:tcPr>
            <w:tcW w:w="992" w:type="dxa"/>
            <w:shd w:val="clear" w:color="auto" w:fill="E2EFD9" w:themeFill="accent6" w:themeFillTint="33"/>
            <w:vAlign w:val="center"/>
          </w:tcPr>
          <w:p w14:paraId="57115F86" w14:textId="75F811C9"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508A79AF"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1FE63E4F" w14:textId="77777777" w:rsidTr="008275B6">
        <w:tc>
          <w:tcPr>
            <w:tcW w:w="2122" w:type="dxa"/>
            <w:shd w:val="clear" w:color="auto" w:fill="E2EFD9" w:themeFill="accent6" w:themeFillTint="33"/>
            <w:vAlign w:val="center"/>
          </w:tcPr>
          <w:p w14:paraId="7D193602"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spectrum</w:t>
            </w:r>
          </w:p>
        </w:tc>
        <w:tc>
          <w:tcPr>
            <w:tcW w:w="708" w:type="dxa"/>
            <w:shd w:val="clear" w:color="auto" w:fill="E2EFD9" w:themeFill="accent6" w:themeFillTint="33"/>
            <w:vAlign w:val="center"/>
          </w:tcPr>
          <w:p w14:paraId="4B39EEC0"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nm</w:t>
            </w:r>
            <w:r>
              <w:rPr>
                <w:rFonts w:ascii="Arial" w:eastAsia="Arial" w:hAnsi="Arial" w:cs="Arial"/>
                <w:sz w:val="20"/>
                <w:szCs w:val="20"/>
                <w:vertAlign w:val="superscript"/>
                <w:lang w:val="en-US"/>
              </w:rPr>
              <w:t>-1</w:t>
            </w:r>
            <w:r>
              <w:rPr>
                <w:rFonts w:ascii="Arial" w:eastAsia="Arial" w:hAnsi="Arial" w:cs="Arial"/>
                <w:sz w:val="20"/>
                <w:szCs w:val="20"/>
                <w:lang w:val="en-US"/>
              </w:rPr>
              <w:t xml:space="preserve"> or eV</w:t>
            </w:r>
            <w:r>
              <w:rPr>
                <w:rFonts w:ascii="Arial" w:eastAsia="Arial" w:hAnsi="Arial" w:cs="Arial"/>
                <w:sz w:val="20"/>
                <w:szCs w:val="20"/>
                <w:vertAlign w:val="superscript"/>
                <w:lang w:val="en-US"/>
              </w:rPr>
              <w:t>-1</w:t>
            </w:r>
          </w:p>
        </w:tc>
        <w:tc>
          <w:tcPr>
            <w:tcW w:w="1701" w:type="dxa"/>
            <w:shd w:val="clear" w:color="auto" w:fill="E2EFD9" w:themeFill="accent6" w:themeFillTint="33"/>
            <w:vAlign w:val="center"/>
          </w:tcPr>
          <w:p w14:paraId="088917B1"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Energy/wavelength spectrum of the source</w:t>
            </w:r>
          </w:p>
        </w:tc>
        <w:tc>
          <w:tcPr>
            <w:tcW w:w="3119" w:type="dxa"/>
            <w:shd w:val="clear" w:color="auto" w:fill="E2EFD9" w:themeFill="accent6" w:themeFillTint="33"/>
            <w:vAlign w:val="center"/>
          </w:tcPr>
          <w:p w14:paraId="0E5E8FE9"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NXentry:NXinstrument:NXsource:distribution</w:t>
            </w:r>
            <w:proofErr w:type="spellEnd"/>
          </w:p>
        </w:tc>
        <w:tc>
          <w:tcPr>
            <w:tcW w:w="992" w:type="dxa"/>
            <w:shd w:val="clear" w:color="auto" w:fill="E2EFD9" w:themeFill="accent6" w:themeFillTint="33"/>
            <w:vAlign w:val="center"/>
          </w:tcPr>
          <w:p w14:paraId="5CC3905F" w14:textId="48CF48A0"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NX_FLOAT:NXdata</w:t>
            </w:r>
            <w:proofErr w:type="spellEnd"/>
          </w:p>
        </w:tc>
        <w:tc>
          <w:tcPr>
            <w:tcW w:w="992" w:type="dxa"/>
            <w:shd w:val="clear" w:color="auto" w:fill="E2EFD9" w:themeFill="accent6" w:themeFillTint="33"/>
            <w:vAlign w:val="center"/>
          </w:tcPr>
          <w:p w14:paraId="5586653A"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3653F079" w14:textId="77777777" w:rsidTr="008275B6">
        <w:tc>
          <w:tcPr>
            <w:tcW w:w="2122" w:type="dxa"/>
            <w:shd w:val="clear" w:color="auto" w:fill="E2EFD9" w:themeFill="accent6" w:themeFillTint="33"/>
            <w:vAlign w:val="center"/>
          </w:tcPr>
          <w:p w14:paraId="6567FF29"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number_of_bunches</w:t>
            </w:r>
            <w:proofErr w:type="spellEnd"/>
          </w:p>
        </w:tc>
        <w:tc>
          <w:tcPr>
            <w:tcW w:w="708" w:type="dxa"/>
            <w:shd w:val="clear" w:color="auto" w:fill="E2EFD9" w:themeFill="accent6" w:themeFillTint="33"/>
            <w:vAlign w:val="center"/>
          </w:tcPr>
          <w:p w14:paraId="61B4BF07"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6E116866"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Number of bunches in the storage ring</w:t>
            </w:r>
          </w:p>
        </w:tc>
        <w:tc>
          <w:tcPr>
            <w:tcW w:w="3119" w:type="dxa"/>
            <w:shd w:val="clear" w:color="auto" w:fill="E2EFD9" w:themeFill="accent6" w:themeFillTint="33"/>
            <w:vAlign w:val="center"/>
          </w:tcPr>
          <w:p w14:paraId="2CDF10BC"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NXentry:NXinstrument:NXsource:number_of_bunches</w:t>
            </w:r>
            <w:proofErr w:type="spellEnd"/>
          </w:p>
        </w:tc>
        <w:tc>
          <w:tcPr>
            <w:tcW w:w="992" w:type="dxa"/>
            <w:shd w:val="clear" w:color="auto" w:fill="E2EFD9" w:themeFill="accent6" w:themeFillTint="33"/>
            <w:vAlign w:val="center"/>
          </w:tcPr>
          <w:p w14:paraId="0491C38F"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NX_INT</w:t>
            </w:r>
          </w:p>
        </w:tc>
        <w:tc>
          <w:tcPr>
            <w:tcW w:w="992" w:type="dxa"/>
            <w:shd w:val="clear" w:color="auto" w:fill="E2EFD9" w:themeFill="accent6" w:themeFillTint="33"/>
            <w:vAlign w:val="center"/>
          </w:tcPr>
          <w:p w14:paraId="6707EE75"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4A91FFC1" w14:textId="77777777" w:rsidTr="008275B6">
        <w:tc>
          <w:tcPr>
            <w:tcW w:w="2122" w:type="dxa"/>
            <w:shd w:val="clear" w:color="auto" w:fill="E2EFD9" w:themeFill="accent6" w:themeFillTint="33"/>
            <w:vAlign w:val="center"/>
          </w:tcPr>
          <w:p w14:paraId="4D3D0FFF"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bunch_length</w:t>
            </w:r>
            <w:proofErr w:type="spellEnd"/>
          </w:p>
        </w:tc>
        <w:tc>
          <w:tcPr>
            <w:tcW w:w="708" w:type="dxa"/>
            <w:shd w:val="clear" w:color="auto" w:fill="E2EFD9" w:themeFill="accent6" w:themeFillTint="33"/>
            <w:vAlign w:val="center"/>
          </w:tcPr>
          <w:p w14:paraId="3A9B92C3"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ps</w:t>
            </w:r>
            <w:proofErr w:type="spellEnd"/>
          </w:p>
        </w:tc>
        <w:tc>
          <w:tcPr>
            <w:tcW w:w="1701" w:type="dxa"/>
            <w:shd w:val="clear" w:color="auto" w:fill="E2EFD9" w:themeFill="accent6" w:themeFillTint="33"/>
            <w:vAlign w:val="center"/>
          </w:tcPr>
          <w:p w14:paraId="7D5A169B"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Temporal length of the bunch</w:t>
            </w:r>
          </w:p>
        </w:tc>
        <w:tc>
          <w:tcPr>
            <w:tcW w:w="3119" w:type="dxa"/>
            <w:shd w:val="clear" w:color="auto" w:fill="E2EFD9" w:themeFill="accent6" w:themeFillTint="33"/>
            <w:vAlign w:val="center"/>
          </w:tcPr>
          <w:p w14:paraId="04223B5D"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NXentry:NXinstrument:NXsource:bunch_length</w:t>
            </w:r>
            <w:proofErr w:type="spellEnd"/>
          </w:p>
        </w:tc>
        <w:tc>
          <w:tcPr>
            <w:tcW w:w="992" w:type="dxa"/>
            <w:shd w:val="clear" w:color="auto" w:fill="E2EFD9" w:themeFill="accent6" w:themeFillTint="33"/>
            <w:vAlign w:val="center"/>
          </w:tcPr>
          <w:p w14:paraId="304C066C" w14:textId="78FFB44B"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6F9F3A71"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2DA8946F" w14:textId="77777777" w:rsidTr="008275B6">
        <w:tc>
          <w:tcPr>
            <w:tcW w:w="2122" w:type="dxa"/>
            <w:shd w:val="clear" w:color="auto" w:fill="E2EFD9" w:themeFill="accent6" w:themeFillTint="33"/>
            <w:vAlign w:val="center"/>
          </w:tcPr>
          <w:p w14:paraId="5E0D6EF2"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bunch_distance</w:t>
            </w:r>
            <w:proofErr w:type="spellEnd"/>
          </w:p>
        </w:tc>
        <w:tc>
          <w:tcPr>
            <w:tcW w:w="708" w:type="dxa"/>
            <w:shd w:val="clear" w:color="auto" w:fill="E2EFD9" w:themeFill="accent6" w:themeFillTint="33"/>
            <w:vAlign w:val="center"/>
          </w:tcPr>
          <w:p w14:paraId="44661FF7"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ns</w:t>
            </w:r>
          </w:p>
        </w:tc>
        <w:tc>
          <w:tcPr>
            <w:tcW w:w="1701" w:type="dxa"/>
            <w:shd w:val="clear" w:color="auto" w:fill="E2EFD9" w:themeFill="accent6" w:themeFillTint="33"/>
            <w:vAlign w:val="center"/>
          </w:tcPr>
          <w:p w14:paraId="1CE52FB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Time between bunches</w:t>
            </w:r>
          </w:p>
        </w:tc>
        <w:tc>
          <w:tcPr>
            <w:tcW w:w="3119" w:type="dxa"/>
            <w:shd w:val="clear" w:color="auto" w:fill="E2EFD9" w:themeFill="accent6" w:themeFillTint="33"/>
            <w:vAlign w:val="center"/>
          </w:tcPr>
          <w:p w14:paraId="1F63F897"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NXentry:NXinstrument:NXsource:bunch_distance</w:t>
            </w:r>
            <w:proofErr w:type="spellEnd"/>
          </w:p>
        </w:tc>
        <w:tc>
          <w:tcPr>
            <w:tcW w:w="992" w:type="dxa"/>
            <w:shd w:val="clear" w:color="auto" w:fill="E2EFD9" w:themeFill="accent6" w:themeFillTint="33"/>
            <w:vAlign w:val="center"/>
          </w:tcPr>
          <w:p w14:paraId="5944776B" w14:textId="04B4A63F"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32A63769"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7452E89D" w14:textId="77777777" w:rsidTr="008275B6">
        <w:tc>
          <w:tcPr>
            <w:tcW w:w="2122" w:type="dxa"/>
            <w:shd w:val="clear" w:color="auto" w:fill="E2EFD9" w:themeFill="accent6" w:themeFillTint="33"/>
            <w:vAlign w:val="center"/>
          </w:tcPr>
          <w:p w14:paraId="37531F4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mode</w:t>
            </w:r>
          </w:p>
        </w:tc>
        <w:tc>
          <w:tcPr>
            <w:tcW w:w="708" w:type="dxa"/>
            <w:shd w:val="clear" w:color="auto" w:fill="E2EFD9" w:themeFill="accent6" w:themeFillTint="33"/>
            <w:vAlign w:val="center"/>
          </w:tcPr>
          <w:p w14:paraId="0AE375B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532759D9"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Source operating mode (single or multi bunch)</w:t>
            </w:r>
          </w:p>
        </w:tc>
        <w:tc>
          <w:tcPr>
            <w:tcW w:w="3119" w:type="dxa"/>
            <w:shd w:val="clear" w:color="auto" w:fill="E2EFD9" w:themeFill="accent6" w:themeFillTint="33"/>
            <w:vAlign w:val="center"/>
          </w:tcPr>
          <w:p w14:paraId="27AEC368"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NXentry:NXinstrument:NXsource:mode</w:t>
            </w:r>
            <w:proofErr w:type="spellEnd"/>
          </w:p>
        </w:tc>
        <w:tc>
          <w:tcPr>
            <w:tcW w:w="992" w:type="dxa"/>
            <w:shd w:val="clear" w:color="auto" w:fill="E2EFD9" w:themeFill="accent6" w:themeFillTint="33"/>
            <w:vAlign w:val="center"/>
          </w:tcPr>
          <w:p w14:paraId="768B43FF"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57BC77F5"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5C6372D7" w14:textId="77777777" w:rsidTr="008275B6">
        <w:tc>
          <w:tcPr>
            <w:tcW w:w="2122" w:type="dxa"/>
            <w:shd w:val="clear" w:color="auto" w:fill="E2EFD9" w:themeFill="accent6" w:themeFillTint="33"/>
            <w:vAlign w:val="center"/>
          </w:tcPr>
          <w:p w14:paraId="2BB2BD7B" w14:textId="77777777"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top_up</w:t>
            </w:r>
            <w:proofErr w:type="spellEnd"/>
          </w:p>
        </w:tc>
        <w:tc>
          <w:tcPr>
            <w:tcW w:w="708" w:type="dxa"/>
            <w:shd w:val="clear" w:color="auto" w:fill="E2EFD9" w:themeFill="accent6" w:themeFillTint="33"/>
            <w:vAlign w:val="center"/>
          </w:tcPr>
          <w:p w14:paraId="031BE7A3"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Bool</w:t>
            </w:r>
          </w:p>
        </w:tc>
        <w:tc>
          <w:tcPr>
            <w:tcW w:w="1701" w:type="dxa"/>
            <w:shd w:val="clear" w:color="auto" w:fill="E2EFD9" w:themeFill="accent6" w:themeFillTint="33"/>
            <w:vAlign w:val="center"/>
          </w:tcPr>
          <w:p w14:paraId="6092046C" w14:textId="77777777" w:rsidR="003662AD" w:rsidRDefault="003662AD" w:rsidP="00770463">
            <w:pPr>
              <w:jc w:val="both"/>
              <w:rPr>
                <w:rFonts w:ascii="Arial" w:eastAsia="Arial" w:hAnsi="Arial" w:cs="Arial"/>
                <w:sz w:val="20"/>
                <w:szCs w:val="20"/>
                <w:lang w:val="en-US"/>
              </w:rPr>
            </w:pPr>
            <w:r>
              <w:rPr>
                <w:rFonts w:ascii="Arial" w:eastAsia="Arial" w:hAnsi="Arial" w:cs="Arial"/>
                <w:sz w:val="20"/>
                <w:szCs w:val="20"/>
                <w:lang w:val="en-US"/>
              </w:rPr>
              <w:t>Is the storage ring in top up?</w:t>
            </w:r>
          </w:p>
        </w:tc>
        <w:tc>
          <w:tcPr>
            <w:tcW w:w="3119" w:type="dxa"/>
            <w:shd w:val="clear" w:color="auto" w:fill="E2EFD9" w:themeFill="accent6" w:themeFillTint="33"/>
            <w:vAlign w:val="center"/>
          </w:tcPr>
          <w:p w14:paraId="5CC08385"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NXentry:NXinstrument:NXsource:top_up</w:t>
            </w:r>
            <w:proofErr w:type="spellEnd"/>
          </w:p>
        </w:tc>
        <w:tc>
          <w:tcPr>
            <w:tcW w:w="992" w:type="dxa"/>
            <w:shd w:val="clear" w:color="auto" w:fill="E2EFD9" w:themeFill="accent6" w:themeFillTint="33"/>
            <w:vAlign w:val="center"/>
          </w:tcPr>
          <w:p w14:paraId="60825F74"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NX_BOOLEAN</w:t>
            </w:r>
          </w:p>
        </w:tc>
        <w:tc>
          <w:tcPr>
            <w:tcW w:w="992" w:type="dxa"/>
            <w:shd w:val="clear" w:color="auto" w:fill="E2EFD9" w:themeFill="accent6" w:themeFillTint="33"/>
            <w:vAlign w:val="center"/>
          </w:tcPr>
          <w:p w14:paraId="0494D2B1"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3662AD" w14:paraId="290E947B" w14:textId="77777777" w:rsidTr="008275B6">
        <w:tc>
          <w:tcPr>
            <w:tcW w:w="2122" w:type="dxa"/>
            <w:shd w:val="clear" w:color="auto" w:fill="E2EFD9" w:themeFill="accent6" w:themeFillTint="33"/>
            <w:vAlign w:val="center"/>
          </w:tcPr>
          <w:p w14:paraId="6E399831" w14:textId="0C124925"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bunch_structure</w:t>
            </w:r>
            <w:proofErr w:type="spellEnd"/>
          </w:p>
        </w:tc>
        <w:tc>
          <w:tcPr>
            <w:tcW w:w="708" w:type="dxa"/>
            <w:shd w:val="clear" w:color="auto" w:fill="E2EFD9" w:themeFill="accent6" w:themeFillTint="33"/>
            <w:vAlign w:val="center"/>
          </w:tcPr>
          <w:p w14:paraId="329073D5" w14:textId="77777777" w:rsidR="003662AD" w:rsidRDefault="003662AD" w:rsidP="003662AD">
            <w:pPr>
              <w:jc w:val="center"/>
              <w:rPr>
                <w:rFonts w:ascii="Arial" w:eastAsia="Arial" w:hAnsi="Arial" w:cs="Arial"/>
                <w:sz w:val="20"/>
                <w:szCs w:val="20"/>
              </w:rPr>
            </w:pPr>
            <w:r>
              <w:rPr>
                <w:rFonts w:ascii="Arial" w:eastAsia="Arial" w:hAnsi="Arial" w:cs="Arial"/>
                <w:sz w:val="20"/>
                <w:szCs w:val="20"/>
                <w:lang w:val="en-US"/>
              </w:rPr>
              <w:t>s</w:t>
            </w:r>
            <w:r>
              <w:rPr>
                <w:rFonts w:ascii="Arial" w:eastAsia="Arial" w:hAnsi="Arial" w:cs="Arial"/>
                <w:sz w:val="20"/>
                <w:szCs w:val="20"/>
                <w:vertAlign w:val="superscript"/>
                <w:lang w:val="en-US"/>
              </w:rPr>
              <w:t>-1</w:t>
            </w:r>
          </w:p>
        </w:tc>
        <w:tc>
          <w:tcPr>
            <w:tcW w:w="1701" w:type="dxa"/>
            <w:shd w:val="clear" w:color="auto" w:fill="E2EFD9" w:themeFill="accent6" w:themeFillTint="33"/>
            <w:vAlign w:val="center"/>
          </w:tcPr>
          <w:p w14:paraId="6AB878BC" w14:textId="77777777"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Description of the bunch pattern</w:t>
            </w:r>
          </w:p>
        </w:tc>
        <w:tc>
          <w:tcPr>
            <w:tcW w:w="3119" w:type="dxa"/>
            <w:shd w:val="clear" w:color="auto" w:fill="E2EFD9" w:themeFill="accent6" w:themeFillTint="33"/>
            <w:vAlign w:val="center"/>
          </w:tcPr>
          <w:p w14:paraId="41FCB3A4" w14:textId="77777777"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NXentry:NXinstrument:NXsource:bunch_pattern</w:t>
            </w:r>
            <w:proofErr w:type="spellEnd"/>
          </w:p>
        </w:tc>
        <w:tc>
          <w:tcPr>
            <w:tcW w:w="992" w:type="dxa"/>
            <w:shd w:val="clear" w:color="auto" w:fill="E2EFD9" w:themeFill="accent6" w:themeFillTint="33"/>
            <w:vAlign w:val="center"/>
          </w:tcPr>
          <w:p w14:paraId="16847146" w14:textId="215A8240" w:rsidR="003662AD" w:rsidRDefault="003662AD" w:rsidP="003662AD">
            <w:pPr>
              <w:jc w:val="center"/>
              <w:rPr>
                <w:rFonts w:ascii="Arial" w:eastAsia="Arial" w:hAnsi="Arial" w:cs="Arial"/>
                <w:sz w:val="20"/>
                <w:szCs w:val="20"/>
              </w:rPr>
            </w:pPr>
            <w:proofErr w:type="spellStart"/>
            <w:r>
              <w:rPr>
                <w:rFonts w:ascii="Arial" w:eastAsia="Arial" w:hAnsi="Arial" w:cs="Arial"/>
                <w:sz w:val="20"/>
                <w:szCs w:val="20"/>
                <w:lang w:val="en-US"/>
              </w:rPr>
              <w:t>NX_FLOAT:NXdata</w:t>
            </w:r>
            <w:proofErr w:type="spellEnd"/>
          </w:p>
        </w:tc>
        <w:tc>
          <w:tcPr>
            <w:tcW w:w="992" w:type="dxa"/>
            <w:shd w:val="clear" w:color="auto" w:fill="E2EFD9" w:themeFill="accent6" w:themeFillTint="33"/>
            <w:vAlign w:val="center"/>
          </w:tcPr>
          <w:p w14:paraId="71FA43F9" w14:textId="77777777" w:rsidR="003662AD" w:rsidRDefault="003662AD" w:rsidP="003662AD">
            <w:pPr>
              <w:jc w:val="center"/>
              <w:rPr>
                <w:rFonts w:ascii="Arial" w:eastAsia="Arial" w:hAnsi="Arial" w:cs="Arial"/>
                <w:sz w:val="20"/>
                <w:szCs w:val="20"/>
              </w:rPr>
            </w:pPr>
            <w:r>
              <w:rPr>
                <w:rFonts w:ascii="Arial" w:eastAsia="Arial" w:hAnsi="Arial" w:cs="Arial"/>
                <w:b/>
                <w:sz w:val="20"/>
                <w:szCs w:val="20"/>
                <w:lang w:val="en-US"/>
              </w:rPr>
              <w:t>x</w:t>
            </w:r>
          </w:p>
        </w:tc>
      </w:tr>
      <w:tr w:rsidR="00DA6892" w:rsidRPr="00DA6892" w14:paraId="450E5371" w14:textId="77777777" w:rsidTr="008275B6">
        <w:tc>
          <w:tcPr>
            <w:tcW w:w="2122" w:type="dxa"/>
            <w:shd w:val="clear" w:color="auto" w:fill="E2EFD9" w:themeFill="accent6" w:themeFillTint="33"/>
            <w:vAlign w:val="center"/>
          </w:tcPr>
          <w:p w14:paraId="4039A789" w14:textId="243406FB" w:rsidR="00DA6892" w:rsidRDefault="00DA6892"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rms_jitter</w:t>
            </w:r>
            <w:proofErr w:type="spellEnd"/>
          </w:p>
        </w:tc>
        <w:tc>
          <w:tcPr>
            <w:tcW w:w="708" w:type="dxa"/>
            <w:shd w:val="clear" w:color="auto" w:fill="E2EFD9" w:themeFill="accent6" w:themeFillTint="33"/>
            <w:vAlign w:val="center"/>
          </w:tcPr>
          <w:p w14:paraId="7EDD0004" w14:textId="7AFC9A4E" w:rsidR="00DA6892" w:rsidRDefault="00DA6892" w:rsidP="003662AD">
            <w:pPr>
              <w:jc w:val="center"/>
              <w:rPr>
                <w:rFonts w:ascii="Arial" w:eastAsia="Arial" w:hAnsi="Arial" w:cs="Arial"/>
                <w:sz w:val="20"/>
                <w:szCs w:val="20"/>
                <w:lang w:val="en-US"/>
              </w:rPr>
            </w:pPr>
            <w:r>
              <w:rPr>
                <w:rFonts w:ascii="Arial" w:eastAsia="Arial" w:hAnsi="Arial" w:cs="Arial"/>
                <w:sz w:val="20"/>
                <w:szCs w:val="20"/>
                <w:lang w:val="en-US"/>
              </w:rPr>
              <w:t>fs</w:t>
            </w:r>
          </w:p>
        </w:tc>
        <w:tc>
          <w:tcPr>
            <w:tcW w:w="1701" w:type="dxa"/>
            <w:shd w:val="clear" w:color="auto" w:fill="E2EFD9" w:themeFill="accent6" w:themeFillTint="33"/>
            <w:vAlign w:val="center"/>
          </w:tcPr>
          <w:p w14:paraId="7F56A411" w14:textId="04B21425" w:rsidR="00DA6892" w:rsidRDefault="00DA6892" w:rsidP="003662AD">
            <w:pPr>
              <w:jc w:val="center"/>
              <w:rPr>
                <w:rFonts w:ascii="Arial" w:eastAsia="Arial" w:hAnsi="Arial" w:cs="Arial"/>
                <w:sz w:val="20"/>
                <w:szCs w:val="20"/>
                <w:lang w:val="en-US"/>
              </w:rPr>
            </w:pPr>
            <w:r>
              <w:rPr>
                <w:rFonts w:ascii="Arial" w:eastAsia="Arial" w:hAnsi="Arial" w:cs="Arial"/>
                <w:sz w:val="20"/>
                <w:szCs w:val="20"/>
                <w:lang w:val="en-US"/>
              </w:rPr>
              <w:t xml:space="preserve">For pump-probe experiments, the synchronization error between </w:t>
            </w:r>
            <w:r>
              <w:rPr>
                <w:rFonts w:ascii="Arial" w:eastAsia="Arial" w:hAnsi="Arial" w:cs="Arial"/>
                <w:sz w:val="20"/>
                <w:szCs w:val="20"/>
                <w:lang w:val="en-US"/>
              </w:rPr>
              <w:lastRenderedPageBreak/>
              <w:t>pump and probe.</w:t>
            </w:r>
          </w:p>
        </w:tc>
        <w:tc>
          <w:tcPr>
            <w:tcW w:w="3119" w:type="dxa"/>
            <w:shd w:val="clear" w:color="auto" w:fill="E2EFD9" w:themeFill="accent6" w:themeFillTint="33"/>
            <w:vAlign w:val="center"/>
          </w:tcPr>
          <w:p w14:paraId="39E121E1" w14:textId="5B22C9D8" w:rsidR="00DA6892" w:rsidRDefault="00DA6892" w:rsidP="00DA6892">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NXentry:NXinstrument:NXsource:</w:t>
            </w:r>
            <w:r>
              <w:rPr>
                <w:rFonts w:ascii="Arial" w:eastAsia="Arial" w:hAnsi="Arial" w:cs="Arial"/>
                <w:color w:val="FF0000"/>
                <w:sz w:val="20"/>
                <w:szCs w:val="20"/>
                <w:lang w:val="en-US"/>
              </w:rPr>
              <w:t>rms_jitter</w:t>
            </w:r>
            <w:proofErr w:type="spellEnd"/>
          </w:p>
        </w:tc>
        <w:tc>
          <w:tcPr>
            <w:tcW w:w="992" w:type="dxa"/>
            <w:shd w:val="clear" w:color="auto" w:fill="E2EFD9" w:themeFill="accent6" w:themeFillTint="33"/>
            <w:vAlign w:val="center"/>
          </w:tcPr>
          <w:p w14:paraId="0CDD7867" w14:textId="20D6840C" w:rsidR="00DA6892" w:rsidRDefault="00DA6892" w:rsidP="003662AD">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E2EFD9" w:themeFill="accent6" w:themeFillTint="33"/>
            <w:vAlign w:val="center"/>
          </w:tcPr>
          <w:p w14:paraId="2760BBB8" w14:textId="60948691" w:rsidR="00DA6892" w:rsidRDefault="00DA6892" w:rsidP="003662AD">
            <w:pPr>
              <w:jc w:val="center"/>
              <w:rPr>
                <w:rFonts w:ascii="Arial" w:eastAsia="Arial" w:hAnsi="Arial" w:cs="Arial"/>
                <w:b/>
                <w:sz w:val="20"/>
                <w:szCs w:val="20"/>
                <w:lang w:val="en-US"/>
              </w:rPr>
            </w:pPr>
            <w:r>
              <w:rPr>
                <w:rFonts w:ascii="Arial" w:eastAsia="Arial" w:hAnsi="Arial" w:cs="Arial"/>
                <w:b/>
                <w:sz w:val="20"/>
                <w:szCs w:val="20"/>
                <w:lang w:val="en-US"/>
              </w:rPr>
              <w:t>x</w:t>
            </w:r>
          </w:p>
        </w:tc>
      </w:tr>
      <w:tr w:rsidR="003662AD" w:rsidRPr="003662AD" w14:paraId="776CB6ED" w14:textId="77777777" w:rsidTr="008275B6">
        <w:tc>
          <w:tcPr>
            <w:tcW w:w="2122" w:type="dxa"/>
            <w:shd w:val="clear" w:color="auto" w:fill="FFF2CC" w:themeFill="accent4" w:themeFillTint="33"/>
            <w:vAlign w:val="center"/>
          </w:tcPr>
          <w:p w14:paraId="20533A95" w14:textId="7298B722" w:rsidR="003662AD" w:rsidRDefault="003662AD" w:rsidP="003662AD">
            <w:pPr>
              <w:jc w:val="center"/>
              <w:rPr>
                <w:rFonts w:ascii="Arial" w:eastAsia="Arial" w:hAnsi="Arial" w:cs="Arial"/>
                <w:sz w:val="20"/>
                <w:szCs w:val="20"/>
                <w:lang w:val="en-US"/>
              </w:rPr>
            </w:pPr>
            <w:proofErr w:type="spellStart"/>
            <w:r>
              <w:rPr>
                <w:rFonts w:ascii="Arial" w:eastAsia="Arial" w:hAnsi="Arial" w:cs="Arial"/>
                <w:sz w:val="20"/>
                <w:szCs w:val="20"/>
                <w:lang w:val="en-US"/>
              </w:rPr>
              <w:t>bunch_number_start</w:t>
            </w:r>
            <w:proofErr w:type="spellEnd"/>
          </w:p>
        </w:tc>
        <w:tc>
          <w:tcPr>
            <w:tcW w:w="708" w:type="dxa"/>
            <w:shd w:val="clear" w:color="auto" w:fill="FFF2CC" w:themeFill="accent4" w:themeFillTint="33"/>
            <w:vAlign w:val="center"/>
          </w:tcPr>
          <w:p w14:paraId="33FB2EE3" w14:textId="0B9454DF"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6427C40" w14:textId="722240E0"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Some facilities tag each bunch. First bunch of the  measurement</w:t>
            </w:r>
          </w:p>
        </w:tc>
        <w:tc>
          <w:tcPr>
            <w:tcW w:w="3119" w:type="dxa"/>
            <w:shd w:val="clear" w:color="auto" w:fill="FFF2CC" w:themeFill="accent4" w:themeFillTint="33"/>
            <w:vAlign w:val="center"/>
          </w:tcPr>
          <w:p w14:paraId="7FA58F85" w14:textId="68AC62BC" w:rsidR="003662AD" w:rsidRDefault="003662AD" w:rsidP="00DA6892">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sidR="00DA6892" w:rsidRPr="00DA6892">
              <w:rPr>
                <w:rFonts w:ascii="Arial" w:eastAsia="Arial" w:hAnsi="Arial" w:cs="Arial"/>
                <w:color w:val="FF0000"/>
                <w:sz w:val="20"/>
                <w:szCs w:val="20"/>
                <w:lang w:val="en-US"/>
              </w:rPr>
              <w:t>bunch_number_start</w:t>
            </w:r>
            <w:proofErr w:type="spellEnd"/>
          </w:p>
        </w:tc>
        <w:tc>
          <w:tcPr>
            <w:tcW w:w="992" w:type="dxa"/>
            <w:shd w:val="clear" w:color="auto" w:fill="FFF2CC" w:themeFill="accent4" w:themeFillTint="33"/>
            <w:vAlign w:val="center"/>
          </w:tcPr>
          <w:p w14:paraId="0D7FCD37" w14:textId="6E8171D9" w:rsidR="003662AD" w:rsidRDefault="003662AD" w:rsidP="003662AD">
            <w:pPr>
              <w:jc w:val="center"/>
              <w:rPr>
                <w:rFonts w:ascii="Arial" w:eastAsia="Arial" w:hAnsi="Arial" w:cs="Arial"/>
                <w:sz w:val="20"/>
                <w:szCs w:val="20"/>
                <w:lang w:val="en-US"/>
              </w:rPr>
            </w:pPr>
            <w:r>
              <w:rPr>
                <w:rFonts w:ascii="Arial" w:eastAsia="Arial" w:hAnsi="Arial" w:cs="Arial"/>
                <w:sz w:val="20"/>
                <w:szCs w:val="20"/>
                <w:lang w:val="en-US"/>
              </w:rPr>
              <w:t>NX_INT</w:t>
            </w:r>
          </w:p>
        </w:tc>
        <w:tc>
          <w:tcPr>
            <w:tcW w:w="992" w:type="dxa"/>
            <w:shd w:val="clear" w:color="auto" w:fill="FFF2CC" w:themeFill="accent4" w:themeFillTint="33"/>
            <w:vAlign w:val="center"/>
          </w:tcPr>
          <w:p w14:paraId="7AF08008" w14:textId="3854C05B" w:rsidR="003662AD" w:rsidRDefault="00DA6892" w:rsidP="003662AD">
            <w:pPr>
              <w:jc w:val="center"/>
              <w:rPr>
                <w:rFonts w:ascii="Arial" w:eastAsia="Arial" w:hAnsi="Arial" w:cs="Arial"/>
                <w:b/>
                <w:sz w:val="20"/>
                <w:szCs w:val="20"/>
                <w:lang w:val="en-US"/>
              </w:rPr>
            </w:pPr>
            <w:r>
              <w:rPr>
                <w:rFonts w:ascii="Arial" w:eastAsia="Arial" w:hAnsi="Arial" w:cs="Arial"/>
                <w:b/>
                <w:sz w:val="20"/>
                <w:szCs w:val="20"/>
                <w:lang w:val="en-US"/>
              </w:rPr>
              <w:t>x</w:t>
            </w:r>
          </w:p>
        </w:tc>
      </w:tr>
      <w:tr w:rsidR="00DA6892" w:rsidRPr="003662AD" w14:paraId="3DFF1A06" w14:textId="77777777" w:rsidTr="008275B6">
        <w:tc>
          <w:tcPr>
            <w:tcW w:w="2122" w:type="dxa"/>
            <w:shd w:val="clear" w:color="auto" w:fill="FFF2CC" w:themeFill="accent4" w:themeFillTint="33"/>
            <w:vAlign w:val="center"/>
          </w:tcPr>
          <w:p w14:paraId="6F8AB1E5" w14:textId="7E183A7A" w:rsidR="00DA6892" w:rsidRDefault="00DA6892" w:rsidP="00DA6892">
            <w:pPr>
              <w:jc w:val="center"/>
              <w:rPr>
                <w:rFonts w:ascii="Arial" w:eastAsia="Arial" w:hAnsi="Arial" w:cs="Arial"/>
                <w:sz w:val="20"/>
                <w:szCs w:val="20"/>
                <w:lang w:val="en-US"/>
              </w:rPr>
            </w:pPr>
            <w:proofErr w:type="spellStart"/>
            <w:r>
              <w:rPr>
                <w:rFonts w:ascii="Arial" w:eastAsia="Arial" w:hAnsi="Arial" w:cs="Arial"/>
                <w:sz w:val="20"/>
                <w:szCs w:val="20"/>
                <w:lang w:val="en-US"/>
              </w:rPr>
              <w:t>bunch_number_end</w:t>
            </w:r>
            <w:proofErr w:type="spellEnd"/>
          </w:p>
        </w:tc>
        <w:tc>
          <w:tcPr>
            <w:tcW w:w="708" w:type="dxa"/>
            <w:shd w:val="clear" w:color="auto" w:fill="FFF2CC" w:themeFill="accent4" w:themeFillTint="33"/>
            <w:vAlign w:val="center"/>
          </w:tcPr>
          <w:p w14:paraId="36D78358" w14:textId="2B30E364" w:rsidR="00DA6892" w:rsidRDefault="00DA6892" w:rsidP="00DA6892">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04D6A934" w14:textId="37CC5B63" w:rsidR="00DA6892" w:rsidRDefault="00DA6892" w:rsidP="00DA6892">
            <w:pPr>
              <w:jc w:val="center"/>
              <w:rPr>
                <w:rFonts w:ascii="Arial" w:eastAsia="Arial" w:hAnsi="Arial" w:cs="Arial"/>
                <w:sz w:val="20"/>
                <w:szCs w:val="20"/>
                <w:lang w:val="en-US"/>
              </w:rPr>
            </w:pPr>
            <w:r>
              <w:rPr>
                <w:rFonts w:ascii="Arial" w:eastAsia="Arial" w:hAnsi="Arial" w:cs="Arial"/>
                <w:sz w:val="20"/>
                <w:szCs w:val="20"/>
                <w:lang w:val="en-US"/>
              </w:rPr>
              <w:t>Last bunch of the  measurement</w:t>
            </w:r>
          </w:p>
        </w:tc>
        <w:tc>
          <w:tcPr>
            <w:tcW w:w="3119" w:type="dxa"/>
            <w:shd w:val="clear" w:color="auto" w:fill="FFF2CC" w:themeFill="accent4" w:themeFillTint="33"/>
            <w:vAlign w:val="center"/>
          </w:tcPr>
          <w:p w14:paraId="3A25E863" w14:textId="3BECC533" w:rsidR="00DA6892" w:rsidRDefault="00DA6892" w:rsidP="00DA6892">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NXentry:NXinstrument:NXsource:</w:t>
            </w:r>
            <w:r w:rsidRPr="00DA6892">
              <w:rPr>
                <w:rFonts w:ascii="Arial" w:eastAsia="Arial" w:hAnsi="Arial" w:cs="Arial"/>
                <w:color w:val="FF0000"/>
                <w:sz w:val="20"/>
                <w:szCs w:val="20"/>
                <w:lang w:val="en-US"/>
              </w:rPr>
              <w:t>bunch_number_end</w:t>
            </w:r>
            <w:proofErr w:type="spellEnd"/>
          </w:p>
        </w:tc>
        <w:tc>
          <w:tcPr>
            <w:tcW w:w="992" w:type="dxa"/>
            <w:shd w:val="clear" w:color="auto" w:fill="FFF2CC" w:themeFill="accent4" w:themeFillTint="33"/>
            <w:vAlign w:val="center"/>
          </w:tcPr>
          <w:p w14:paraId="5B50F627" w14:textId="51ECD709" w:rsidR="00DA6892" w:rsidRDefault="00DA6892" w:rsidP="00DA6892">
            <w:pPr>
              <w:jc w:val="center"/>
              <w:rPr>
                <w:rFonts w:ascii="Arial" w:eastAsia="Arial" w:hAnsi="Arial" w:cs="Arial"/>
                <w:sz w:val="20"/>
                <w:szCs w:val="20"/>
                <w:lang w:val="en-US"/>
              </w:rPr>
            </w:pPr>
            <w:r>
              <w:rPr>
                <w:rFonts w:ascii="Arial" w:eastAsia="Arial" w:hAnsi="Arial" w:cs="Arial"/>
                <w:sz w:val="20"/>
                <w:szCs w:val="20"/>
                <w:lang w:val="en-US"/>
              </w:rPr>
              <w:t>NX_INT</w:t>
            </w:r>
          </w:p>
        </w:tc>
        <w:tc>
          <w:tcPr>
            <w:tcW w:w="992" w:type="dxa"/>
            <w:shd w:val="clear" w:color="auto" w:fill="FFF2CC" w:themeFill="accent4" w:themeFillTint="33"/>
            <w:vAlign w:val="center"/>
          </w:tcPr>
          <w:p w14:paraId="4C002E5A" w14:textId="0602571B" w:rsidR="00DA6892" w:rsidRDefault="00DA6892" w:rsidP="00DA6892">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54B3BFE2" w14:textId="1063257A" w:rsidR="002001A9" w:rsidRDefault="00A06DB4">
      <w:pPr>
        <w:pStyle w:val="Titolo1"/>
        <w:rPr>
          <w:sz w:val="20"/>
          <w:lang w:val="en-US"/>
        </w:rPr>
      </w:pPr>
      <w:r>
        <w:rPr>
          <w:sz w:val="20"/>
          <w:lang w:val="en-US"/>
        </w:rPr>
        <w:t xml:space="preserve"> </w:t>
      </w:r>
    </w:p>
    <w:p w14:paraId="0ED5206B" w14:textId="77777777" w:rsidR="002001A9" w:rsidRPr="00DA6892" w:rsidRDefault="00A06DB4">
      <w:pPr>
        <w:rPr>
          <w:rFonts w:ascii="Arial" w:eastAsia="Arial" w:hAnsi="Arial" w:cs="Arial"/>
          <w:b/>
          <w:sz w:val="20"/>
        </w:rPr>
      </w:pPr>
      <w:r w:rsidRPr="00DA6892">
        <w:rPr>
          <w:rFonts w:ascii="Arial" w:eastAsia="Arial" w:hAnsi="Arial" w:cs="Arial"/>
          <w:b/>
          <w:sz w:val="20"/>
        </w:rPr>
        <w:t>Beam</w:t>
      </w:r>
    </w:p>
    <w:p w14:paraId="21494EC9" w14:textId="3443C110" w:rsidR="002001A9" w:rsidRPr="00A06DB4" w:rsidRDefault="00A06DB4">
      <w:pPr>
        <w:rPr>
          <w:rFonts w:ascii="Arial" w:eastAsia="Arial" w:hAnsi="Arial" w:cs="Arial"/>
          <w:sz w:val="20"/>
          <w:lang w:val="en-US"/>
        </w:rPr>
      </w:pPr>
      <w:proofErr w:type="spellStart"/>
      <w:r w:rsidRPr="00DA6892">
        <w:rPr>
          <w:rFonts w:ascii="Arial" w:eastAsia="Arial" w:hAnsi="Arial" w:cs="Arial"/>
          <w:sz w:val="20"/>
          <w:lang w:val="en-US"/>
        </w:rPr>
        <w:t>NXbeam</w:t>
      </w:r>
      <w:proofErr w:type="spellEnd"/>
      <w:r w:rsidRPr="00DA6892">
        <w:rPr>
          <w:rFonts w:ascii="Arial" w:eastAsia="Arial" w:hAnsi="Arial" w:cs="Arial"/>
          <w:sz w:val="20"/>
          <w:lang w:val="en-US"/>
        </w:rPr>
        <w:t xml:space="preserve"> allows to specify the properties of the beam at any desired point of the beamline. Its most important use is to define</w:t>
      </w:r>
      <w:r w:rsidR="00DA6892">
        <w:rPr>
          <w:rFonts w:ascii="Arial" w:eastAsia="Arial" w:hAnsi="Arial" w:cs="Arial"/>
          <w:sz w:val="20"/>
          <w:lang w:val="en-US"/>
        </w:rPr>
        <w:t xml:space="preserve"> the properties at the sample. We</w:t>
      </w:r>
      <w:r w:rsidRPr="00DA6892">
        <w:rPr>
          <w:rFonts w:ascii="Arial" w:eastAsia="Arial" w:hAnsi="Arial" w:cs="Arial"/>
          <w:sz w:val="20"/>
          <w:lang w:val="en-US"/>
        </w:rPr>
        <w:t xml:space="preserve"> propose to use the naming convention: beam_probe_0 for the properties of the probe beam at the samp</w:t>
      </w:r>
      <w:r w:rsidR="00DA6892">
        <w:rPr>
          <w:rFonts w:ascii="Arial" w:eastAsia="Arial" w:hAnsi="Arial" w:cs="Arial"/>
          <w:sz w:val="20"/>
          <w:lang w:val="en-US"/>
        </w:rPr>
        <w:t>le. In case a pump is present, we</w:t>
      </w:r>
      <w:r w:rsidRPr="00DA6892">
        <w:rPr>
          <w:rFonts w:ascii="Arial" w:eastAsia="Arial" w:hAnsi="Arial" w:cs="Arial"/>
          <w:sz w:val="20"/>
          <w:lang w:val="en-US"/>
        </w:rPr>
        <w:t xml:space="preserve"> propose to use beam_pump_0. If there is reason to include in the metadata the beam properties at other points, </w:t>
      </w:r>
      <w:r w:rsidR="00DA6892">
        <w:rPr>
          <w:rFonts w:ascii="Arial" w:eastAsia="Arial" w:hAnsi="Arial" w:cs="Arial"/>
          <w:sz w:val="20"/>
          <w:lang w:val="en-US"/>
        </w:rPr>
        <w:t>we</w:t>
      </w:r>
      <w:r w:rsidRPr="00DA6892">
        <w:rPr>
          <w:rFonts w:ascii="Arial" w:eastAsia="Arial" w:hAnsi="Arial" w:cs="Arial"/>
          <w:sz w:val="20"/>
          <w:lang w:val="en-US"/>
        </w:rPr>
        <w:t xml:space="preserve"> propose to increase the last number, either sequentially (0,</w:t>
      </w:r>
      <w:proofErr w:type="gramStart"/>
      <w:r w:rsidRPr="00DA6892">
        <w:rPr>
          <w:rFonts w:ascii="Arial" w:eastAsia="Arial" w:hAnsi="Arial" w:cs="Arial"/>
          <w:sz w:val="20"/>
          <w:lang w:val="en-US"/>
        </w:rPr>
        <w:t>1,2,...</w:t>
      </w:r>
      <w:proofErr w:type="gramEnd"/>
      <w:r w:rsidRPr="00DA6892">
        <w:rPr>
          <w:rFonts w:ascii="Arial" w:eastAsia="Arial" w:hAnsi="Arial" w:cs="Arial"/>
          <w:sz w:val="20"/>
          <w:lang w:val="en-US"/>
        </w:rPr>
        <w:t>) or according to the distance from the sample in cm.</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13DEF4A1" w14:textId="77777777" w:rsidTr="008275B6">
        <w:trPr>
          <w:trHeight w:val="426"/>
        </w:trPr>
        <w:tc>
          <w:tcPr>
            <w:tcW w:w="2122" w:type="dxa"/>
            <w:vAlign w:val="center"/>
          </w:tcPr>
          <w:p w14:paraId="14604B6A"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Name</w:t>
            </w:r>
          </w:p>
        </w:tc>
        <w:tc>
          <w:tcPr>
            <w:tcW w:w="708" w:type="dxa"/>
            <w:vAlign w:val="center"/>
          </w:tcPr>
          <w:p w14:paraId="4D39E58B"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Unit</w:t>
            </w:r>
          </w:p>
        </w:tc>
        <w:tc>
          <w:tcPr>
            <w:tcW w:w="1701" w:type="dxa"/>
            <w:vAlign w:val="center"/>
          </w:tcPr>
          <w:p w14:paraId="4127DCA3"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Description</w:t>
            </w:r>
          </w:p>
        </w:tc>
        <w:tc>
          <w:tcPr>
            <w:tcW w:w="3119" w:type="dxa"/>
            <w:vAlign w:val="center"/>
          </w:tcPr>
          <w:p w14:paraId="31483C92"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Nexus hierarchy</w:t>
            </w:r>
          </w:p>
        </w:tc>
        <w:tc>
          <w:tcPr>
            <w:tcW w:w="992" w:type="dxa"/>
            <w:vAlign w:val="center"/>
          </w:tcPr>
          <w:p w14:paraId="3B488156" w14:textId="77777777" w:rsidR="002001A9" w:rsidRPr="00DA6892" w:rsidRDefault="00A06DB4">
            <w:pPr>
              <w:jc w:val="center"/>
              <w:rPr>
                <w:rFonts w:ascii="Arial" w:eastAsia="Arial" w:hAnsi="Arial" w:cs="Arial"/>
                <w:b/>
              </w:rPr>
            </w:pPr>
            <w:r w:rsidRPr="00DA6892">
              <w:rPr>
                <w:rFonts w:ascii="Arial" w:eastAsia="Arial" w:hAnsi="Arial" w:cs="Arial"/>
                <w:b/>
                <w:sz w:val="20"/>
                <w:szCs w:val="20"/>
                <w:lang w:val="en-US"/>
              </w:rPr>
              <w:t>NX variable</w:t>
            </w:r>
          </w:p>
        </w:tc>
        <w:tc>
          <w:tcPr>
            <w:tcW w:w="992" w:type="dxa"/>
            <w:vAlign w:val="center"/>
          </w:tcPr>
          <w:p w14:paraId="679680FA" w14:textId="77777777" w:rsidR="002001A9" w:rsidRPr="00DA6892" w:rsidRDefault="00A06DB4">
            <w:pPr>
              <w:jc w:val="center"/>
              <w:rPr>
                <w:rFonts w:ascii="Arial" w:eastAsia="Arial" w:hAnsi="Arial" w:cs="Arial"/>
                <w:b/>
              </w:rPr>
            </w:pPr>
            <w:proofErr w:type="spellStart"/>
            <w:r w:rsidRPr="00DA6892">
              <w:rPr>
                <w:rFonts w:ascii="Arial" w:eastAsia="Arial" w:hAnsi="Arial" w:cs="Arial"/>
                <w:b/>
                <w:sz w:val="20"/>
                <w:szCs w:val="20"/>
                <w:lang w:val="en-US"/>
              </w:rPr>
              <w:t>NXarpes</w:t>
            </w:r>
            <w:proofErr w:type="spellEnd"/>
          </w:p>
        </w:tc>
      </w:tr>
      <w:tr w:rsidR="002001A9" w14:paraId="672084BA" w14:textId="77777777" w:rsidTr="008275B6">
        <w:tc>
          <w:tcPr>
            <w:tcW w:w="2122" w:type="dxa"/>
            <w:shd w:val="clear" w:color="auto" w:fill="E2EFD9" w:themeFill="accent6" w:themeFillTint="33"/>
            <w:vAlign w:val="center"/>
          </w:tcPr>
          <w:p w14:paraId="6B5B76FD" w14:textId="20DAFFBE" w:rsidR="002001A9" w:rsidRDefault="00DA6892">
            <w:pPr>
              <w:jc w:val="center"/>
              <w:rPr>
                <w:rFonts w:ascii="Arial" w:eastAsia="Arial" w:hAnsi="Arial" w:cs="Arial"/>
              </w:rPr>
            </w:pPr>
            <w:r>
              <w:rPr>
                <w:rFonts w:ascii="Arial" w:eastAsia="Arial" w:hAnsi="Arial" w:cs="Arial"/>
                <w:sz w:val="20"/>
                <w:szCs w:val="20"/>
                <w:lang w:val="en-US"/>
              </w:rPr>
              <w:t>distance</w:t>
            </w:r>
          </w:p>
        </w:tc>
        <w:tc>
          <w:tcPr>
            <w:tcW w:w="708" w:type="dxa"/>
            <w:shd w:val="clear" w:color="auto" w:fill="E2EFD9" w:themeFill="accent6" w:themeFillTint="33"/>
            <w:vAlign w:val="center"/>
          </w:tcPr>
          <w:p w14:paraId="2EF0B216" w14:textId="77777777" w:rsidR="002001A9" w:rsidRDefault="00A06DB4">
            <w:pPr>
              <w:jc w:val="center"/>
              <w:rPr>
                <w:rFonts w:ascii="Arial" w:eastAsia="Arial" w:hAnsi="Arial" w:cs="Arial"/>
              </w:rPr>
            </w:pPr>
            <w:r>
              <w:rPr>
                <w:rFonts w:ascii="Arial" w:eastAsia="Arial" w:hAnsi="Arial" w:cs="Arial"/>
                <w:sz w:val="20"/>
                <w:szCs w:val="20"/>
              </w:rPr>
              <w:t>cm</w:t>
            </w:r>
          </w:p>
        </w:tc>
        <w:tc>
          <w:tcPr>
            <w:tcW w:w="1701" w:type="dxa"/>
            <w:shd w:val="clear" w:color="auto" w:fill="E2EFD9" w:themeFill="accent6" w:themeFillTint="33"/>
            <w:vAlign w:val="center"/>
          </w:tcPr>
          <w:p w14:paraId="62ECB84D" w14:textId="77777777" w:rsidR="002001A9" w:rsidRDefault="00A06DB4">
            <w:pPr>
              <w:jc w:val="center"/>
              <w:rPr>
                <w:rFonts w:ascii="Arial" w:eastAsia="Arial" w:hAnsi="Arial" w:cs="Arial"/>
              </w:rPr>
            </w:pPr>
            <w:r>
              <w:rPr>
                <w:rFonts w:ascii="Arial" w:eastAsia="Arial" w:hAnsi="Arial" w:cs="Arial"/>
                <w:sz w:val="20"/>
                <w:szCs w:val="20"/>
                <w:lang w:val="en-US"/>
              </w:rPr>
              <w:t>Distance from the sample</w:t>
            </w:r>
          </w:p>
        </w:tc>
        <w:tc>
          <w:tcPr>
            <w:tcW w:w="3119" w:type="dxa"/>
            <w:shd w:val="clear" w:color="auto" w:fill="E2EFD9" w:themeFill="accent6" w:themeFillTint="33"/>
            <w:vAlign w:val="center"/>
          </w:tcPr>
          <w:p w14:paraId="2E6758A9" w14:textId="77777777" w:rsidR="002001A9" w:rsidRDefault="00A06DB4">
            <w:pPr>
              <w:jc w:val="center"/>
              <w:rPr>
                <w:rFonts w:ascii="Arial" w:eastAsia="Arial" w:hAnsi="Arial" w:cs="Arial"/>
                <w:lang w:val="en-US"/>
              </w:rPr>
            </w:pPr>
            <w:proofErr w:type="spellStart"/>
            <w:r>
              <w:rPr>
                <w:rFonts w:ascii="Arial" w:eastAsia="Arial" w:hAnsi="Arial" w:cs="Arial"/>
                <w:sz w:val="20"/>
                <w:szCs w:val="20"/>
                <w:lang w:val="en-US"/>
              </w:rPr>
              <w:t>NXentry:NXinstrument:NXbeam:distance</w:t>
            </w:r>
            <w:proofErr w:type="spellEnd"/>
          </w:p>
        </w:tc>
        <w:tc>
          <w:tcPr>
            <w:tcW w:w="992" w:type="dxa"/>
            <w:shd w:val="clear" w:color="auto" w:fill="E2EFD9" w:themeFill="accent6" w:themeFillTint="33"/>
            <w:vAlign w:val="center"/>
          </w:tcPr>
          <w:p w14:paraId="4DC11A72" w14:textId="0F601B7C" w:rsidR="002001A9" w:rsidRDefault="00DA6892" w:rsidP="00DA6892">
            <w:pPr>
              <w:jc w:val="center"/>
              <w:rPr>
                <w:rFonts w:ascii="Arial" w:eastAsia="Arial" w:hAnsi="Arial" w:cs="Arial"/>
              </w:rPr>
            </w:pPr>
            <w:r>
              <w:rPr>
                <w:rFonts w:ascii="Arial" w:eastAsia="Arial" w:hAnsi="Arial" w:cs="Arial"/>
                <w:sz w:val="20"/>
                <w:szCs w:val="20"/>
                <w:lang w:val="en-US"/>
              </w:rPr>
              <w:t>NX_FLOAT:NX_LENGTH</w:t>
            </w:r>
          </w:p>
        </w:tc>
        <w:tc>
          <w:tcPr>
            <w:tcW w:w="992" w:type="dxa"/>
            <w:shd w:val="clear" w:color="auto" w:fill="E2EFD9" w:themeFill="accent6" w:themeFillTint="33"/>
            <w:vAlign w:val="center"/>
          </w:tcPr>
          <w:p w14:paraId="04205318" w14:textId="77777777" w:rsidR="002001A9" w:rsidRDefault="00A06DB4">
            <w:pPr>
              <w:jc w:val="center"/>
              <w:rPr>
                <w:rFonts w:ascii="Arial" w:eastAsia="Arial" w:hAnsi="Arial" w:cs="Arial"/>
              </w:rPr>
            </w:pPr>
            <w:r>
              <w:rPr>
                <w:rFonts w:ascii="Arial" w:eastAsia="Arial" w:hAnsi="Arial" w:cs="Arial"/>
                <w:b/>
                <w:sz w:val="20"/>
                <w:szCs w:val="20"/>
                <w:lang w:val="en-US"/>
              </w:rPr>
              <w:t>x</w:t>
            </w:r>
          </w:p>
        </w:tc>
      </w:tr>
      <w:tr w:rsidR="00DA6892" w14:paraId="55A41EBB" w14:textId="77777777" w:rsidTr="008275B6">
        <w:tc>
          <w:tcPr>
            <w:tcW w:w="2122" w:type="dxa"/>
            <w:shd w:val="clear" w:color="auto" w:fill="FFF2CC" w:themeFill="accent4" w:themeFillTint="33"/>
            <w:vAlign w:val="center"/>
          </w:tcPr>
          <w:p w14:paraId="6590B892" w14:textId="08F3A6B4" w:rsidR="00DA6892" w:rsidRDefault="00DA6892" w:rsidP="00DA6892">
            <w:pPr>
              <w:jc w:val="center"/>
              <w:rPr>
                <w:rFonts w:ascii="Arial" w:eastAsia="Arial" w:hAnsi="Arial" w:cs="Arial"/>
              </w:rPr>
            </w:pPr>
            <w:proofErr w:type="spellStart"/>
            <w:r>
              <w:rPr>
                <w:rFonts w:ascii="Arial" w:eastAsia="Arial" w:hAnsi="Arial" w:cs="Arial"/>
                <w:sz w:val="20"/>
                <w:szCs w:val="20"/>
                <w:lang w:val="en-US"/>
              </w:rPr>
              <w:t>pulse_energy</w:t>
            </w:r>
            <w:proofErr w:type="spellEnd"/>
          </w:p>
        </w:tc>
        <w:tc>
          <w:tcPr>
            <w:tcW w:w="708" w:type="dxa"/>
            <w:shd w:val="clear" w:color="auto" w:fill="FFF2CC" w:themeFill="accent4" w:themeFillTint="33"/>
            <w:vAlign w:val="center"/>
          </w:tcPr>
          <w:p w14:paraId="7C05B38B" w14:textId="214DED8D" w:rsidR="00DA6892" w:rsidRDefault="00DA6892" w:rsidP="00DA6892">
            <w:pPr>
              <w:jc w:val="center"/>
              <w:rPr>
                <w:rFonts w:ascii="Arial" w:eastAsia="Arial" w:hAnsi="Arial" w:cs="Arial"/>
              </w:rPr>
            </w:pPr>
            <w:proofErr w:type="spellStart"/>
            <w:r>
              <w:rPr>
                <w:rFonts w:ascii="Arial" w:eastAsia="Arial" w:hAnsi="Arial" w:cs="Arial"/>
                <w:sz w:val="20"/>
                <w:szCs w:val="20"/>
                <w:lang w:val="en-US"/>
              </w:rPr>
              <w:t>uJ</w:t>
            </w:r>
            <w:proofErr w:type="spellEnd"/>
          </w:p>
        </w:tc>
        <w:tc>
          <w:tcPr>
            <w:tcW w:w="1701" w:type="dxa"/>
            <w:shd w:val="clear" w:color="auto" w:fill="FFF2CC" w:themeFill="accent4" w:themeFillTint="33"/>
            <w:vAlign w:val="center"/>
          </w:tcPr>
          <w:p w14:paraId="01C5DB07" w14:textId="6D319EB7" w:rsidR="00DA6892" w:rsidRPr="00DA6892" w:rsidRDefault="008B3CB9" w:rsidP="00DA6892">
            <w:pPr>
              <w:jc w:val="center"/>
              <w:rPr>
                <w:rFonts w:ascii="Arial" w:eastAsia="Arial" w:hAnsi="Arial" w:cs="Arial"/>
                <w:lang w:val="en-US"/>
              </w:rPr>
            </w:pPr>
            <w:r>
              <w:rPr>
                <w:rFonts w:ascii="Arial" w:eastAsia="Arial" w:hAnsi="Arial" w:cs="Arial"/>
                <w:sz w:val="20"/>
                <w:szCs w:val="20"/>
                <w:lang w:val="en-US"/>
              </w:rPr>
              <w:t>E</w:t>
            </w:r>
            <w:r w:rsidR="00DA6892">
              <w:rPr>
                <w:rFonts w:ascii="Arial" w:eastAsia="Arial" w:hAnsi="Arial" w:cs="Arial"/>
                <w:sz w:val="20"/>
                <w:szCs w:val="20"/>
                <w:lang w:val="en-US"/>
              </w:rPr>
              <w:t>nergy of a single pulse</w:t>
            </w:r>
            <w:r>
              <w:rPr>
                <w:rFonts w:ascii="Arial" w:eastAsia="Arial" w:hAnsi="Arial" w:cs="Arial"/>
                <w:sz w:val="20"/>
                <w:szCs w:val="20"/>
                <w:lang w:val="en-US"/>
              </w:rPr>
              <w:t xml:space="preserve"> at the sample</w:t>
            </w:r>
          </w:p>
        </w:tc>
        <w:tc>
          <w:tcPr>
            <w:tcW w:w="3119" w:type="dxa"/>
            <w:shd w:val="clear" w:color="auto" w:fill="FFF2CC" w:themeFill="accent4" w:themeFillTint="33"/>
            <w:vAlign w:val="center"/>
          </w:tcPr>
          <w:p w14:paraId="1E705504" w14:textId="2C0E9D7F" w:rsidR="00DA6892" w:rsidRPr="00DA6892" w:rsidRDefault="00DA6892" w:rsidP="008B3CB9">
            <w:pPr>
              <w:jc w:val="center"/>
              <w:rPr>
                <w:rFonts w:ascii="Arial" w:eastAsia="Arial" w:hAnsi="Arial" w:cs="Arial"/>
                <w:lang w:val="en-US"/>
              </w:rPr>
            </w:pPr>
            <w:proofErr w:type="spellStart"/>
            <w:r>
              <w:rPr>
                <w:rFonts w:ascii="Arial" w:eastAsia="Arial" w:hAnsi="Arial" w:cs="Arial"/>
                <w:sz w:val="20"/>
                <w:szCs w:val="20"/>
                <w:lang w:val="en-US"/>
              </w:rPr>
              <w:t>NXentry:NXinstrument:NX</w:t>
            </w:r>
            <w:r w:rsidR="008B3CB9">
              <w:rPr>
                <w:rFonts w:ascii="Arial" w:eastAsia="Arial" w:hAnsi="Arial" w:cs="Arial"/>
                <w:sz w:val="20"/>
                <w:szCs w:val="20"/>
                <w:lang w:val="en-US"/>
              </w:rPr>
              <w:t>beam</w:t>
            </w:r>
            <w:r>
              <w:rPr>
                <w:rFonts w:ascii="Arial" w:eastAsia="Arial" w:hAnsi="Arial" w:cs="Arial"/>
                <w:sz w:val="20"/>
                <w:szCs w:val="20"/>
                <w:lang w:val="en-US"/>
              </w:rPr>
              <w:t>:</w:t>
            </w:r>
            <w:r>
              <w:rPr>
                <w:rFonts w:ascii="Arial" w:eastAsia="Arial" w:hAnsi="Arial" w:cs="Arial"/>
                <w:color w:val="FF0000"/>
                <w:sz w:val="20"/>
                <w:szCs w:val="20"/>
                <w:lang w:val="en-US"/>
              </w:rPr>
              <w:t>pulse</w:t>
            </w:r>
            <w:r w:rsidRPr="00350878">
              <w:rPr>
                <w:rFonts w:ascii="Arial" w:eastAsia="Arial" w:hAnsi="Arial" w:cs="Arial"/>
                <w:color w:val="FF0000"/>
                <w:sz w:val="20"/>
                <w:szCs w:val="20"/>
                <w:lang w:val="en-US"/>
              </w:rPr>
              <w:t>_energy</w:t>
            </w:r>
            <w:proofErr w:type="spellEnd"/>
          </w:p>
        </w:tc>
        <w:tc>
          <w:tcPr>
            <w:tcW w:w="992" w:type="dxa"/>
            <w:shd w:val="clear" w:color="auto" w:fill="FFF2CC" w:themeFill="accent4" w:themeFillTint="33"/>
            <w:vAlign w:val="center"/>
          </w:tcPr>
          <w:p w14:paraId="2A15770F" w14:textId="6E3B24D7" w:rsidR="00DA6892" w:rsidRDefault="00DA6892" w:rsidP="00DA6892">
            <w:pPr>
              <w:jc w:val="center"/>
              <w:rPr>
                <w:rFonts w:ascii="Arial" w:eastAsia="Arial" w:hAnsi="Arial" w:cs="Arial"/>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14853738" w14:textId="3FC887D4" w:rsidR="00DA6892" w:rsidRDefault="00DA6892" w:rsidP="00DA6892">
            <w:pPr>
              <w:jc w:val="center"/>
              <w:rPr>
                <w:rFonts w:ascii="Arial" w:eastAsia="Arial" w:hAnsi="Arial" w:cs="Arial"/>
              </w:rPr>
            </w:pPr>
            <w:r>
              <w:rPr>
                <w:rFonts w:ascii="Arial" w:eastAsia="Arial" w:hAnsi="Arial" w:cs="Arial"/>
                <w:b/>
                <w:sz w:val="20"/>
                <w:szCs w:val="20"/>
                <w:lang w:val="en-US"/>
              </w:rPr>
              <w:t>x</w:t>
            </w:r>
          </w:p>
        </w:tc>
      </w:tr>
      <w:tr w:rsidR="008B3CB9" w14:paraId="10865465" w14:textId="77777777" w:rsidTr="008275B6">
        <w:tc>
          <w:tcPr>
            <w:tcW w:w="2122" w:type="dxa"/>
            <w:shd w:val="clear" w:color="auto" w:fill="FFF2CC" w:themeFill="accent4" w:themeFillTint="33"/>
            <w:vAlign w:val="center"/>
          </w:tcPr>
          <w:p w14:paraId="403F279A" w14:textId="38235E67"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average_power</w:t>
            </w:r>
            <w:proofErr w:type="spellEnd"/>
          </w:p>
        </w:tc>
        <w:tc>
          <w:tcPr>
            <w:tcW w:w="708" w:type="dxa"/>
            <w:shd w:val="clear" w:color="auto" w:fill="FFF2CC" w:themeFill="accent4" w:themeFillTint="33"/>
            <w:vAlign w:val="center"/>
          </w:tcPr>
          <w:p w14:paraId="51DF1633" w14:textId="3FE95435"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W</w:t>
            </w:r>
          </w:p>
        </w:tc>
        <w:tc>
          <w:tcPr>
            <w:tcW w:w="1701" w:type="dxa"/>
            <w:shd w:val="clear" w:color="auto" w:fill="FFF2CC" w:themeFill="accent4" w:themeFillTint="33"/>
            <w:vAlign w:val="center"/>
          </w:tcPr>
          <w:p w14:paraId="76637D30" w14:textId="4C7D70FB"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Average power at the sample</w:t>
            </w:r>
          </w:p>
        </w:tc>
        <w:tc>
          <w:tcPr>
            <w:tcW w:w="3119" w:type="dxa"/>
            <w:shd w:val="clear" w:color="auto" w:fill="FFF2CC" w:themeFill="accent4" w:themeFillTint="33"/>
            <w:vAlign w:val="center"/>
          </w:tcPr>
          <w:p w14:paraId="61C69265" w14:textId="7B50D294"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3662AD">
              <w:rPr>
                <w:rFonts w:ascii="Arial" w:eastAsia="Arial" w:hAnsi="Arial" w:cs="Arial"/>
                <w:color w:val="FF0000"/>
                <w:sz w:val="20"/>
                <w:szCs w:val="20"/>
                <w:lang w:val="en-US"/>
              </w:rPr>
              <w:t>average_power</w:t>
            </w:r>
            <w:proofErr w:type="spellEnd"/>
          </w:p>
        </w:tc>
        <w:tc>
          <w:tcPr>
            <w:tcW w:w="992" w:type="dxa"/>
            <w:shd w:val="clear" w:color="auto" w:fill="FFF2CC" w:themeFill="accent4" w:themeFillTint="33"/>
            <w:vAlign w:val="center"/>
          </w:tcPr>
          <w:p w14:paraId="19EB258E" w14:textId="1970DEB1"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NX_FLOAT:NX_POWER</w:t>
            </w:r>
          </w:p>
        </w:tc>
        <w:tc>
          <w:tcPr>
            <w:tcW w:w="992" w:type="dxa"/>
            <w:shd w:val="clear" w:color="auto" w:fill="FFF2CC" w:themeFill="accent4" w:themeFillTint="33"/>
            <w:vAlign w:val="center"/>
          </w:tcPr>
          <w:p w14:paraId="6D0C6B89" w14:textId="1A1BFD60"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8B3CB9" w14:paraId="7F45A77F" w14:textId="77777777" w:rsidTr="008275B6">
        <w:tc>
          <w:tcPr>
            <w:tcW w:w="2122" w:type="dxa"/>
            <w:shd w:val="clear" w:color="auto" w:fill="FFF2CC" w:themeFill="accent4" w:themeFillTint="33"/>
            <w:vAlign w:val="center"/>
          </w:tcPr>
          <w:p w14:paraId="2D79C1B2" w14:textId="6BA8B9FD"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photon_energy</w:t>
            </w:r>
            <w:proofErr w:type="spellEnd"/>
          </w:p>
        </w:tc>
        <w:tc>
          <w:tcPr>
            <w:tcW w:w="708" w:type="dxa"/>
            <w:shd w:val="clear" w:color="auto" w:fill="FFF2CC" w:themeFill="accent4" w:themeFillTint="33"/>
            <w:vAlign w:val="center"/>
          </w:tcPr>
          <w:p w14:paraId="33088D07" w14:textId="42F41A9E"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6A170455" w14:textId="785BA336"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The center photon energy at sample</w:t>
            </w:r>
          </w:p>
        </w:tc>
        <w:tc>
          <w:tcPr>
            <w:tcW w:w="3119" w:type="dxa"/>
            <w:shd w:val="clear" w:color="auto" w:fill="FFF2CC" w:themeFill="accent4" w:themeFillTint="33"/>
            <w:vAlign w:val="center"/>
          </w:tcPr>
          <w:p w14:paraId="100E12F7" w14:textId="035BABE8"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350878">
              <w:rPr>
                <w:rFonts w:ascii="Arial" w:eastAsia="Arial" w:hAnsi="Arial" w:cs="Arial"/>
                <w:color w:val="FF0000"/>
                <w:sz w:val="20"/>
                <w:szCs w:val="20"/>
                <w:lang w:val="en-US"/>
              </w:rPr>
              <w:t>photon_energy</w:t>
            </w:r>
            <w:proofErr w:type="spellEnd"/>
          </w:p>
        </w:tc>
        <w:tc>
          <w:tcPr>
            <w:tcW w:w="992" w:type="dxa"/>
            <w:shd w:val="clear" w:color="auto" w:fill="FFF2CC" w:themeFill="accent4" w:themeFillTint="33"/>
            <w:vAlign w:val="center"/>
          </w:tcPr>
          <w:p w14:paraId="06FA384B" w14:textId="068B1CE5"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484E4F51" w14:textId="21E03670"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8B3CB9" w:rsidRPr="008B3CB9" w14:paraId="5E7234CE" w14:textId="77777777" w:rsidTr="008275B6">
        <w:tc>
          <w:tcPr>
            <w:tcW w:w="2122" w:type="dxa"/>
            <w:shd w:val="clear" w:color="auto" w:fill="FFF2CC" w:themeFill="accent4" w:themeFillTint="33"/>
            <w:vAlign w:val="center"/>
          </w:tcPr>
          <w:p w14:paraId="143BDF67" w14:textId="77777777" w:rsidR="008B3CB9" w:rsidRDefault="008B3CB9" w:rsidP="008B3CB9">
            <w:pPr>
              <w:jc w:val="center"/>
              <w:rPr>
                <w:rFonts w:ascii="Arial" w:eastAsia="Arial" w:hAnsi="Arial" w:cs="Arial"/>
              </w:rPr>
            </w:pPr>
            <w:proofErr w:type="spellStart"/>
            <w:r>
              <w:rPr>
                <w:rFonts w:ascii="Arial" w:eastAsia="Arial" w:hAnsi="Arial" w:cs="Arial"/>
                <w:sz w:val="20"/>
                <w:szCs w:val="20"/>
                <w:lang w:val="en-US"/>
              </w:rPr>
              <w:t>polarization_angle</w:t>
            </w:r>
            <w:proofErr w:type="spellEnd"/>
          </w:p>
        </w:tc>
        <w:tc>
          <w:tcPr>
            <w:tcW w:w="708" w:type="dxa"/>
            <w:shd w:val="clear" w:color="auto" w:fill="FFF2CC" w:themeFill="accent4" w:themeFillTint="33"/>
            <w:vAlign w:val="center"/>
          </w:tcPr>
          <w:p w14:paraId="57F6225F" w14:textId="6ADDB39A" w:rsidR="008B3CB9" w:rsidRDefault="008B3CB9" w:rsidP="008B3CB9">
            <w:pPr>
              <w:jc w:val="center"/>
              <w:rPr>
                <w:rFonts w:ascii="Arial" w:eastAsia="Arial" w:hAnsi="Arial" w:cs="Arial"/>
              </w:rPr>
            </w:pPr>
            <w:r>
              <w:rPr>
                <w:rFonts w:ascii="Arial" w:eastAsia="Arial" w:hAnsi="Arial" w:cs="Arial"/>
                <w:sz w:val="20"/>
                <w:szCs w:val="20"/>
                <w:lang w:val="en-US"/>
              </w:rPr>
              <w:t>Deg</w:t>
            </w:r>
          </w:p>
        </w:tc>
        <w:tc>
          <w:tcPr>
            <w:tcW w:w="1701" w:type="dxa"/>
            <w:shd w:val="clear" w:color="auto" w:fill="FFF2CC" w:themeFill="accent4" w:themeFillTint="33"/>
            <w:vAlign w:val="center"/>
          </w:tcPr>
          <w:p w14:paraId="189179F2" w14:textId="789CD5AC" w:rsidR="008B3CB9" w:rsidRDefault="008B3CB9" w:rsidP="008B3CB9">
            <w:pPr>
              <w:jc w:val="center"/>
              <w:rPr>
                <w:rFonts w:ascii="Arial" w:eastAsia="Arial" w:hAnsi="Arial" w:cs="Arial"/>
                <w:lang w:val="en-US"/>
              </w:rPr>
            </w:pPr>
            <w:commentRangeStart w:id="30"/>
            <w:r>
              <w:rPr>
                <w:rFonts w:ascii="Arial" w:eastAsia="Arial" w:hAnsi="Arial" w:cs="Arial"/>
                <w:sz w:val="20"/>
                <w:szCs w:val="20"/>
                <w:lang w:val="en-US"/>
              </w:rPr>
              <w:t xml:space="preserve">Angle of polarization ellipse from the plane of incidence. </w:t>
            </w:r>
            <w:proofErr w:type="spellStart"/>
            <w:r>
              <w:rPr>
                <w:rFonts w:ascii="Arial" w:eastAsia="Arial" w:hAnsi="Arial" w:cs="Arial"/>
                <w:sz w:val="20"/>
                <w:szCs w:val="20"/>
                <w:lang w:val="en-US"/>
              </w:rPr>
              <w:t>NaN</w:t>
            </w:r>
            <w:proofErr w:type="spellEnd"/>
            <w:r>
              <w:rPr>
                <w:rFonts w:ascii="Arial" w:eastAsia="Arial" w:hAnsi="Arial" w:cs="Arial"/>
                <w:sz w:val="20"/>
                <w:szCs w:val="20"/>
                <w:lang w:val="en-US"/>
              </w:rPr>
              <w:t xml:space="preserve"> for circular</w:t>
            </w:r>
            <w:commentRangeEnd w:id="30"/>
            <w:r w:rsidR="001E69F4">
              <w:rPr>
                <w:rStyle w:val="Rimandocommento"/>
              </w:rPr>
              <w:commentReference w:id="30"/>
            </w:r>
            <w:r>
              <w:rPr>
                <w:rFonts w:ascii="Arial" w:eastAsia="Arial" w:hAnsi="Arial" w:cs="Arial"/>
                <w:sz w:val="20"/>
                <w:szCs w:val="20"/>
                <w:lang w:val="en-US"/>
              </w:rPr>
              <w:t>.</w:t>
            </w:r>
          </w:p>
        </w:tc>
        <w:tc>
          <w:tcPr>
            <w:tcW w:w="3119" w:type="dxa"/>
            <w:shd w:val="clear" w:color="auto" w:fill="FFF2CC" w:themeFill="accent4" w:themeFillTint="33"/>
            <w:vAlign w:val="center"/>
          </w:tcPr>
          <w:p w14:paraId="1FFFEDD1" w14:textId="5AAD4DEB" w:rsidR="008B3CB9" w:rsidRPr="008B3CB9" w:rsidRDefault="008B3CB9" w:rsidP="008B3CB9">
            <w:pPr>
              <w:jc w:val="center"/>
              <w:rPr>
                <w:rFonts w:ascii="Arial" w:eastAsia="Arial" w:hAnsi="Arial" w:cs="Arial"/>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polarization_angle</w:t>
            </w:r>
            <w:proofErr w:type="spellEnd"/>
          </w:p>
        </w:tc>
        <w:tc>
          <w:tcPr>
            <w:tcW w:w="992" w:type="dxa"/>
            <w:shd w:val="clear" w:color="auto" w:fill="FFF2CC" w:themeFill="accent4" w:themeFillTint="33"/>
            <w:vAlign w:val="center"/>
          </w:tcPr>
          <w:p w14:paraId="6920D74F" w14:textId="5FD5133E" w:rsidR="008B3CB9" w:rsidRPr="008B3CB9" w:rsidRDefault="008B3CB9" w:rsidP="008B3CB9">
            <w:pPr>
              <w:jc w:val="center"/>
              <w:rPr>
                <w:rFonts w:ascii="Arial" w:eastAsia="Arial" w:hAnsi="Arial" w:cs="Arial"/>
                <w:lang w:val="en-US"/>
              </w:rPr>
            </w:pPr>
            <w:r>
              <w:rPr>
                <w:rFonts w:ascii="Arial" w:eastAsia="Arial" w:hAnsi="Arial" w:cs="Arial"/>
                <w:sz w:val="20"/>
                <w:szCs w:val="20"/>
                <w:lang w:val="en-US"/>
              </w:rPr>
              <w:t>NX_FLOAT:NX_ANGLE</w:t>
            </w:r>
          </w:p>
        </w:tc>
        <w:tc>
          <w:tcPr>
            <w:tcW w:w="992" w:type="dxa"/>
            <w:shd w:val="clear" w:color="auto" w:fill="FFF2CC" w:themeFill="accent4" w:themeFillTint="33"/>
            <w:vAlign w:val="center"/>
          </w:tcPr>
          <w:p w14:paraId="54D08459" w14:textId="78C79E50" w:rsidR="008B3CB9" w:rsidRPr="008B3CB9" w:rsidRDefault="008B3CB9" w:rsidP="008B3CB9">
            <w:pPr>
              <w:jc w:val="center"/>
              <w:rPr>
                <w:rFonts w:ascii="Arial" w:eastAsia="Arial" w:hAnsi="Arial" w:cs="Arial"/>
                <w:lang w:val="en-US"/>
              </w:rPr>
            </w:pPr>
            <w:r>
              <w:rPr>
                <w:rFonts w:ascii="Arial" w:eastAsia="Arial" w:hAnsi="Arial" w:cs="Arial"/>
                <w:b/>
                <w:sz w:val="20"/>
                <w:szCs w:val="20"/>
                <w:lang w:val="en-US"/>
              </w:rPr>
              <w:t>x</w:t>
            </w:r>
          </w:p>
        </w:tc>
      </w:tr>
      <w:tr w:rsidR="008B3CB9" w14:paraId="0C0EADF3" w14:textId="77777777" w:rsidTr="008275B6">
        <w:tc>
          <w:tcPr>
            <w:tcW w:w="2122" w:type="dxa"/>
            <w:shd w:val="clear" w:color="auto" w:fill="FFF2CC" w:themeFill="accent4" w:themeFillTint="33"/>
            <w:vAlign w:val="center"/>
          </w:tcPr>
          <w:p w14:paraId="5E60A0F2" w14:textId="77777777" w:rsidR="008B3CB9" w:rsidRPr="008B3CB9" w:rsidRDefault="008B3CB9" w:rsidP="008B3CB9">
            <w:pPr>
              <w:jc w:val="center"/>
              <w:rPr>
                <w:rFonts w:ascii="Arial" w:eastAsia="Arial" w:hAnsi="Arial" w:cs="Arial"/>
                <w:lang w:val="en-US"/>
              </w:rPr>
            </w:pPr>
            <w:proofErr w:type="spellStart"/>
            <w:r w:rsidRPr="008B3CB9">
              <w:rPr>
                <w:rFonts w:ascii="Arial" w:eastAsia="Arial" w:hAnsi="Arial" w:cs="Arial"/>
                <w:sz w:val="20"/>
                <w:szCs w:val="20"/>
                <w:lang w:val="en-US"/>
              </w:rPr>
              <w:t>polarization_ellipticity</w:t>
            </w:r>
            <w:proofErr w:type="spellEnd"/>
          </w:p>
        </w:tc>
        <w:tc>
          <w:tcPr>
            <w:tcW w:w="708" w:type="dxa"/>
            <w:shd w:val="clear" w:color="auto" w:fill="FFF2CC" w:themeFill="accent4" w:themeFillTint="33"/>
            <w:vAlign w:val="center"/>
          </w:tcPr>
          <w:p w14:paraId="3C0B4326" w14:textId="0A40F9EA" w:rsidR="008B3CB9" w:rsidRPr="008B3CB9" w:rsidRDefault="008B3CB9" w:rsidP="008B3CB9">
            <w:pPr>
              <w:jc w:val="center"/>
              <w:rPr>
                <w:rFonts w:ascii="Arial" w:eastAsia="Arial" w:hAnsi="Arial" w:cs="Arial"/>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71BDD7A" w14:textId="355AF737" w:rsidR="008B3CB9" w:rsidRPr="008B3CB9" w:rsidRDefault="008B3CB9" w:rsidP="008B3CB9">
            <w:pPr>
              <w:jc w:val="center"/>
              <w:rPr>
                <w:rFonts w:ascii="Arial" w:eastAsia="Arial" w:hAnsi="Arial" w:cs="Arial"/>
                <w:lang w:val="en-US"/>
              </w:rPr>
            </w:pPr>
            <w:r>
              <w:rPr>
                <w:rFonts w:ascii="Arial" w:eastAsia="Arial" w:hAnsi="Arial" w:cs="Arial"/>
                <w:sz w:val="20"/>
                <w:szCs w:val="20"/>
                <w:lang w:val="en-US"/>
              </w:rPr>
              <w:t>Ellipticity of polarization, [-1,1].</w:t>
            </w:r>
          </w:p>
        </w:tc>
        <w:tc>
          <w:tcPr>
            <w:tcW w:w="3119" w:type="dxa"/>
            <w:shd w:val="clear" w:color="auto" w:fill="FFF2CC" w:themeFill="accent4" w:themeFillTint="33"/>
            <w:vAlign w:val="center"/>
          </w:tcPr>
          <w:p w14:paraId="230C4E8A" w14:textId="27D60079" w:rsidR="008B3CB9" w:rsidRPr="008B3CB9" w:rsidRDefault="008B3CB9" w:rsidP="008B3CB9">
            <w:pPr>
              <w:jc w:val="center"/>
              <w:rPr>
                <w:rFonts w:ascii="Arial" w:eastAsia="Arial" w:hAnsi="Arial" w:cs="Arial"/>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polarization_ellipticity</w:t>
            </w:r>
            <w:proofErr w:type="spellEnd"/>
          </w:p>
        </w:tc>
        <w:tc>
          <w:tcPr>
            <w:tcW w:w="992" w:type="dxa"/>
            <w:shd w:val="clear" w:color="auto" w:fill="FFF2CC" w:themeFill="accent4" w:themeFillTint="33"/>
            <w:vAlign w:val="center"/>
          </w:tcPr>
          <w:p w14:paraId="2A2DC6F8" w14:textId="57DCF2A7" w:rsidR="008B3CB9" w:rsidRDefault="008B3CB9" w:rsidP="008B3CB9">
            <w:pPr>
              <w:jc w:val="center"/>
              <w:rPr>
                <w:rFonts w:ascii="Arial" w:eastAsia="Arial" w:hAnsi="Arial" w:cs="Arial"/>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3936F2D5" w14:textId="77777777" w:rsidR="008B3CB9" w:rsidRDefault="008B3CB9" w:rsidP="008B3CB9">
            <w:pPr>
              <w:jc w:val="center"/>
              <w:rPr>
                <w:rFonts w:ascii="Arial" w:eastAsia="Arial" w:hAnsi="Arial" w:cs="Arial"/>
              </w:rPr>
            </w:pPr>
            <w:r>
              <w:rPr>
                <w:rFonts w:ascii="Arial" w:eastAsia="Arial" w:hAnsi="Arial" w:cs="Arial"/>
                <w:b/>
                <w:sz w:val="20"/>
                <w:szCs w:val="20"/>
                <w:lang w:val="en-US"/>
              </w:rPr>
              <w:t>x</w:t>
            </w:r>
          </w:p>
        </w:tc>
      </w:tr>
      <w:tr w:rsidR="008B3CB9" w14:paraId="34E176BE" w14:textId="77777777" w:rsidTr="008275B6">
        <w:tc>
          <w:tcPr>
            <w:tcW w:w="2122" w:type="dxa"/>
            <w:shd w:val="clear" w:color="auto" w:fill="FFF2CC" w:themeFill="accent4" w:themeFillTint="33"/>
            <w:vAlign w:val="center"/>
          </w:tcPr>
          <w:p w14:paraId="7F060C08" w14:textId="32CE3ADA" w:rsidR="008B3CB9" w:rsidRP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size_x</w:t>
            </w:r>
            <w:proofErr w:type="spellEnd"/>
          </w:p>
        </w:tc>
        <w:tc>
          <w:tcPr>
            <w:tcW w:w="708" w:type="dxa"/>
            <w:shd w:val="clear" w:color="auto" w:fill="FFF2CC" w:themeFill="accent4" w:themeFillTint="33"/>
            <w:vAlign w:val="center"/>
          </w:tcPr>
          <w:p w14:paraId="26088944" w14:textId="2CB4989C"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3086C102" w14:textId="274F633A"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horizontal beam size</w:t>
            </w:r>
          </w:p>
        </w:tc>
        <w:tc>
          <w:tcPr>
            <w:tcW w:w="3119" w:type="dxa"/>
            <w:shd w:val="clear" w:color="auto" w:fill="FFF2CC" w:themeFill="accent4" w:themeFillTint="33"/>
            <w:vAlign w:val="center"/>
          </w:tcPr>
          <w:p w14:paraId="3CA73242" w14:textId="0FA8CBB8"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size_x</w:t>
            </w:r>
            <w:proofErr w:type="spellEnd"/>
          </w:p>
        </w:tc>
        <w:tc>
          <w:tcPr>
            <w:tcW w:w="992" w:type="dxa"/>
            <w:shd w:val="clear" w:color="auto" w:fill="FFF2CC" w:themeFill="accent4" w:themeFillTint="33"/>
            <w:vAlign w:val="center"/>
          </w:tcPr>
          <w:p w14:paraId="753FE138" w14:textId="7960CB08"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2EB019FB" w14:textId="1159E6CC"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8B3CB9" w14:paraId="0529B883" w14:textId="77777777" w:rsidTr="008275B6">
        <w:tc>
          <w:tcPr>
            <w:tcW w:w="2122" w:type="dxa"/>
            <w:shd w:val="clear" w:color="auto" w:fill="FFF2CC" w:themeFill="accent4" w:themeFillTint="33"/>
            <w:vAlign w:val="center"/>
          </w:tcPr>
          <w:p w14:paraId="5C83816F" w14:textId="40F7E15F" w:rsidR="008B3CB9" w:rsidRP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size_y</w:t>
            </w:r>
            <w:proofErr w:type="spellEnd"/>
          </w:p>
        </w:tc>
        <w:tc>
          <w:tcPr>
            <w:tcW w:w="708" w:type="dxa"/>
            <w:shd w:val="clear" w:color="auto" w:fill="FFF2CC" w:themeFill="accent4" w:themeFillTint="33"/>
            <w:vAlign w:val="center"/>
          </w:tcPr>
          <w:p w14:paraId="3C0963E1" w14:textId="008DDB5F"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4F497F6F" w14:textId="5D258787"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vertical beam size</w:t>
            </w:r>
          </w:p>
        </w:tc>
        <w:tc>
          <w:tcPr>
            <w:tcW w:w="3119" w:type="dxa"/>
            <w:shd w:val="clear" w:color="auto" w:fill="FFF2CC" w:themeFill="accent4" w:themeFillTint="33"/>
            <w:vAlign w:val="center"/>
          </w:tcPr>
          <w:p w14:paraId="51AAB737" w14:textId="42B976F2"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size_y</w:t>
            </w:r>
            <w:proofErr w:type="spellEnd"/>
          </w:p>
        </w:tc>
        <w:tc>
          <w:tcPr>
            <w:tcW w:w="992" w:type="dxa"/>
            <w:shd w:val="clear" w:color="auto" w:fill="FFF2CC" w:themeFill="accent4" w:themeFillTint="33"/>
            <w:vAlign w:val="center"/>
          </w:tcPr>
          <w:p w14:paraId="1D43966B" w14:textId="72243D84"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44EE4DC1" w14:textId="7358E1DE"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8B3CB9" w14:paraId="3189199F" w14:textId="77777777" w:rsidTr="008275B6">
        <w:tc>
          <w:tcPr>
            <w:tcW w:w="2122" w:type="dxa"/>
            <w:shd w:val="clear" w:color="auto" w:fill="FFF2CC" w:themeFill="accent4" w:themeFillTint="33"/>
            <w:vAlign w:val="center"/>
          </w:tcPr>
          <w:p w14:paraId="0067F683" w14:textId="3091A19F" w:rsidR="008B3CB9" w:rsidRP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fluence</w:t>
            </w:r>
          </w:p>
        </w:tc>
        <w:tc>
          <w:tcPr>
            <w:tcW w:w="708" w:type="dxa"/>
            <w:shd w:val="clear" w:color="auto" w:fill="FFF2CC" w:themeFill="accent4" w:themeFillTint="33"/>
            <w:vAlign w:val="center"/>
          </w:tcPr>
          <w:p w14:paraId="2F689D7D" w14:textId="342A40FF"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mJ</w:t>
            </w:r>
            <w:proofErr w:type="spellEnd"/>
            <w:r>
              <w:rPr>
                <w:rFonts w:ascii="Arial" w:eastAsia="Arial" w:hAnsi="Arial" w:cs="Arial"/>
                <w:sz w:val="20"/>
                <w:szCs w:val="20"/>
                <w:lang w:val="en-US"/>
              </w:rPr>
              <w:t xml:space="preserve"> cm</w:t>
            </w:r>
            <w:r>
              <w:rPr>
                <w:rFonts w:ascii="Arial" w:eastAsia="Arial" w:hAnsi="Arial" w:cs="Arial"/>
                <w:sz w:val="20"/>
                <w:szCs w:val="20"/>
                <w:vertAlign w:val="superscript"/>
                <w:lang w:val="en-US"/>
              </w:rPr>
              <w:t>-2</w:t>
            </w:r>
          </w:p>
        </w:tc>
        <w:tc>
          <w:tcPr>
            <w:tcW w:w="1701" w:type="dxa"/>
            <w:shd w:val="clear" w:color="auto" w:fill="FFF2CC" w:themeFill="accent4" w:themeFillTint="33"/>
            <w:vAlign w:val="center"/>
          </w:tcPr>
          <w:p w14:paraId="5B6E8A18" w14:textId="734CFDB0" w:rsidR="008B3CB9" w:rsidRDefault="008B3CB9" w:rsidP="008B3CB9">
            <w:pPr>
              <w:jc w:val="center"/>
              <w:rPr>
                <w:rFonts w:ascii="Arial" w:eastAsia="Arial" w:hAnsi="Arial" w:cs="Arial"/>
                <w:sz w:val="20"/>
                <w:szCs w:val="20"/>
                <w:lang w:val="en-US"/>
              </w:rPr>
            </w:pPr>
            <w:r>
              <w:rPr>
                <w:rFonts w:ascii="Arial" w:eastAsia="Arial" w:hAnsi="Arial" w:cs="Arial"/>
                <w:sz w:val="20"/>
                <w:szCs w:val="20"/>
                <w:lang w:val="en-US"/>
              </w:rPr>
              <w:t>Incident fluence at the sample</w:t>
            </w:r>
          </w:p>
        </w:tc>
        <w:tc>
          <w:tcPr>
            <w:tcW w:w="3119" w:type="dxa"/>
            <w:shd w:val="clear" w:color="auto" w:fill="FFF2CC" w:themeFill="accent4" w:themeFillTint="33"/>
            <w:vAlign w:val="center"/>
          </w:tcPr>
          <w:p w14:paraId="3AB4A019" w14:textId="1E9D02D9" w:rsidR="008B3CB9" w:rsidRDefault="008B3CB9" w:rsidP="008B3CB9">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8B3CB9">
              <w:rPr>
                <w:rFonts w:ascii="Arial" w:eastAsia="Arial" w:hAnsi="Arial" w:cs="Arial"/>
                <w:color w:val="FF0000"/>
                <w:sz w:val="20"/>
                <w:szCs w:val="20"/>
                <w:lang w:val="en-US"/>
              </w:rPr>
              <w:t>fluence</w:t>
            </w:r>
            <w:proofErr w:type="spellEnd"/>
          </w:p>
        </w:tc>
        <w:tc>
          <w:tcPr>
            <w:tcW w:w="992" w:type="dxa"/>
            <w:shd w:val="clear" w:color="auto" w:fill="FFF2CC" w:themeFill="accent4" w:themeFillTint="33"/>
            <w:vAlign w:val="center"/>
          </w:tcPr>
          <w:p w14:paraId="3E6EAFB5" w14:textId="78E587AC" w:rsidR="008B3CB9" w:rsidRDefault="008B3CB9" w:rsidP="002E5E6F">
            <w:pPr>
              <w:jc w:val="center"/>
              <w:rPr>
                <w:rFonts w:ascii="Arial" w:eastAsia="Arial" w:hAnsi="Arial" w:cs="Arial"/>
                <w:sz w:val="20"/>
                <w:szCs w:val="20"/>
                <w:lang w:val="en-US"/>
              </w:rPr>
            </w:pPr>
            <w:r>
              <w:rPr>
                <w:rFonts w:ascii="Arial" w:eastAsia="Arial" w:hAnsi="Arial" w:cs="Arial"/>
                <w:sz w:val="20"/>
                <w:szCs w:val="20"/>
                <w:lang w:val="en-US"/>
              </w:rPr>
              <w:t>NX_FLOAT:NX_</w:t>
            </w:r>
            <w:r w:rsidR="002E5E6F">
              <w:rPr>
                <w:rFonts w:ascii="Arial" w:eastAsia="Arial" w:hAnsi="Arial" w:cs="Arial"/>
                <w:sz w:val="20"/>
                <w:szCs w:val="20"/>
                <w:lang w:val="en-US"/>
              </w:rPr>
              <w:t>ANY</w:t>
            </w:r>
          </w:p>
        </w:tc>
        <w:tc>
          <w:tcPr>
            <w:tcW w:w="992" w:type="dxa"/>
            <w:shd w:val="clear" w:color="auto" w:fill="FFF2CC" w:themeFill="accent4" w:themeFillTint="33"/>
            <w:vAlign w:val="center"/>
          </w:tcPr>
          <w:p w14:paraId="37577750" w14:textId="3539FC4D" w:rsidR="008B3CB9" w:rsidRDefault="008B3CB9" w:rsidP="008B3CB9">
            <w:pPr>
              <w:jc w:val="center"/>
              <w:rPr>
                <w:rFonts w:ascii="Arial" w:eastAsia="Arial" w:hAnsi="Arial" w:cs="Arial"/>
                <w:b/>
                <w:sz w:val="20"/>
                <w:szCs w:val="20"/>
                <w:lang w:val="en-US"/>
              </w:rPr>
            </w:pPr>
            <w:r>
              <w:rPr>
                <w:rFonts w:ascii="Arial" w:eastAsia="Arial" w:hAnsi="Arial" w:cs="Arial"/>
                <w:b/>
                <w:sz w:val="20"/>
                <w:szCs w:val="20"/>
                <w:lang w:val="en-US"/>
              </w:rPr>
              <w:t>x</w:t>
            </w:r>
          </w:p>
        </w:tc>
      </w:tr>
      <w:tr w:rsidR="004751B0" w14:paraId="524752EE" w14:textId="77777777" w:rsidTr="008275B6">
        <w:tc>
          <w:tcPr>
            <w:tcW w:w="2122" w:type="dxa"/>
            <w:shd w:val="clear" w:color="auto" w:fill="FFF2CC" w:themeFill="accent4" w:themeFillTint="33"/>
            <w:vAlign w:val="center"/>
          </w:tcPr>
          <w:p w14:paraId="0D4C609A" w14:textId="1210936F" w:rsidR="004751B0" w:rsidRPr="008B3CB9" w:rsidRDefault="004751B0" w:rsidP="004751B0">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pulse_duration</w:t>
            </w:r>
            <w:proofErr w:type="spellEnd"/>
          </w:p>
        </w:tc>
        <w:tc>
          <w:tcPr>
            <w:tcW w:w="708" w:type="dxa"/>
            <w:shd w:val="clear" w:color="auto" w:fill="FFF2CC" w:themeFill="accent4" w:themeFillTint="33"/>
            <w:vAlign w:val="center"/>
          </w:tcPr>
          <w:p w14:paraId="46229C42" w14:textId="20F4C27F" w:rsidR="004751B0" w:rsidRDefault="004751B0" w:rsidP="004751B0">
            <w:pPr>
              <w:jc w:val="center"/>
              <w:rPr>
                <w:rFonts w:ascii="Arial" w:eastAsia="Arial" w:hAnsi="Arial" w:cs="Arial"/>
                <w:sz w:val="20"/>
                <w:szCs w:val="20"/>
                <w:lang w:val="en-US"/>
              </w:rPr>
            </w:pPr>
            <w:proofErr w:type="spellStart"/>
            <w:r>
              <w:rPr>
                <w:rFonts w:ascii="Arial" w:eastAsia="Arial" w:hAnsi="Arial" w:cs="Arial"/>
                <w:sz w:val="20"/>
                <w:szCs w:val="20"/>
                <w:lang w:val="en-US"/>
              </w:rPr>
              <w:t>ps</w:t>
            </w:r>
            <w:proofErr w:type="spellEnd"/>
          </w:p>
        </w:tc>
        <w:tc>
          <w:tcPr>
            <w:tcW w:w="1701" w:type="dxa"/>
            <w:shd w:val="clear" w:color="auto" w:fill="FFF2CC" w:themeFill="accent4" w:themeFillTint="33"/>
            <w:vAlign w:val="center"/>
          </w:tcPr>
          <w:p w14:paraId="38D15F2D" w14:textId="4D3DAE76" w:rsidR="004751B0" w:rsidRDefault="004751B0" w:rsidP="004751B0">
            <w:pPr>
              <w:jc w:val="center"/>
              <w:rPr>
                <w:rFonts w:ascii="Arial" w:eastAsia="Arial" w:hAnsi="Arial" w:cs="Arial"/>
                <w:sz w:val="20"/>
                <w:szCs w:val="20"/>
                <w:lang w:val="en-US"/>
              </w:rPr>
            </w:pPr>
            <w:r>
              <w:rPr>
                <w:rFonts w:ascii="Arial" w:eastAsia="Arial" w:hAnsi="Arial" w:cs="Arial"/>
                <w:sz w:val="20"/>
                <w:szCs w:val="20"/>
                <w:lang w:val="en-US"/>
              </w:rPr>
              <w:t>Duration of the pulses at the sample</w:t>
            </w:r>
          </w:p>
        </w:tc>
        <w:tc>
          <w:tcPr>
            <w:tcW w:w="3119" w:type="dxa"/>
            <w:shd w:val="clear" w:color="auto" w:fill="FFF2CC" w:themeFill="accent4" w:themeFillTint="33"/>
            <w:vAlign w:val="center"/>
          </w:tcPr>
          <w:p w14:paraId="533D1AF6" w14:textId="586F9CE4" w:rsidR="004751B0" w:rsidRDefault="004751B0" w:rsidP="004751B0">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sidRPr="004751B0">
              <w:rPr>
                <w:rFonts w:ascii="Arial" w:eastAsia="Arial" w:hAnsi="Arial" w:cs="Arial"/>
                <w:color w:val="FF0000"/>
                <w:sz w:val="20"/>
                <w:szCs w:val="20"/>
                <w:lang w:val="en-US"/>
              </w:rPr>
              <w:t>pulse_duration</w:t>
            </w:r>
            <w:proofErr w:type="spellEnd"/>
          </w:p>
        </w:tc>
        <w:tc>
          <w:tcPr>
            <w:tcW w:w="992" w:type="dxa"/>
            <w:shd w:val="clear" w:color="auto" w:fill="FFF2CC" w:themeFill="accent4" w:themeFillTint="33"/>
            <w:vAlign w:val="center"/>
          </w:tcPr>
          <w:p w14:paraId="6A40327F" w14:textId="6213E303" w:rsidR="004751B0" w:rsidRDefault="004751B0" w:rsidP="004751B0">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3BDE17E4" w14:textId="2FF8DD1C" w:rsidR="004751B0" w:rsidRDefault="004751B0" w:rsidP="004751B0">
            <w:pPr>
              <w:jc w:val="center"/>
              <w:rPr>
                <w:rFonts w:ascii="Arial" w:eastAsia="Arial" w:hAnsi="Arial" w:cs="Arial"/>
                <w:b/>
                <w:sz w:val="20"/>
                <w:szCs w:val="20"/>
                <w:lang w:val="en-US"/>
              </w:rPr>
            </w:pPr>
            <w:r>
              <w:rPr>
                <w:rFonts w:ascii="Arial" w:eastAsia="Arial" w:hAnsi="Arial" w:cs="Arial"/>
                <w:b/>
                <w:sz w:val="20"/>
                <w:szCs w:val="20"/>
                <w:lang w:val="en-US"/>
              </w:rPr>
              <w:t>x</w:t>
            </w:r>
          </w:p>
        </w:tc>
      </w:tr>
      <w:tr w:rsidR="004751B0" w:rsidRPr="004751B0" w14:paraId="4E0DC514" w14:textId="77777777" w:rsidTr="008275B6">
        <w:tc>
          <w:tcPr>
            <w:tcW w:w="2122" w:type="dxa"/>
            <w:shd w:val="clear" w:color="auto" w:fill="FFF2CC" w:themeFill="accent4" w:themeFillTint="33"/>
            <w:vAlign w:val="center"/>
          </w:tcPr>
          <w:p w14:paraId="6F4BE989" w14:textId="39EED319" w:rsidR="004751B0" w:rsidRDefault="004751B0" w:rsidP="004751B0">
            <w:pPr>
              <w:jc w:val="center"/>
              <w:rPr>
                <w:rFonts w:ascii="Arial" w:eastAsia="Arial" w:hAnsi="Arial" w:cs="Arial"/>
                <w:sz w:val="20"/>
                <w:szCs w:val="20"/>
                <w:lang w:val="en-US"/>
              </w:rPr>
            </w:pPr>
            <w:proofErr w:type="spellStart"/>
            <w:r>
              <w:rPr>
                <w:rFonts w:ascii="Arial" w:eastAsia="Arial" w:hAnsi="Arial" w:cs="Arial"/>
                <w:sz w:val="20"/>
                <w:szCs w:val="20"/>
                <w:lang w:val="en-US"/>
              </w:rPr>
              <w:t>chirp_spectrum</w:t>
            </w:r>
            <w:proofErr w:type="spellEnd"/>
          </w:p>
        </w:tc>
        <w:tc>
          <w:tcPr>
            <w:tcW w:w="708" w:type="dxa"/>
            <w:shd w:val="clear" w:color="auto" w:fill="FFF2CC" w:themeFill="accent4" w:themeFillTint="33"/>
            <w:vAlign w:val="center"/>
          </w:tcPr>
          <w:p w14:paraId="4E4B2CD2" w14:textId="1A254A44" w:rsidR="004751B0" w:rsidRDefault="004751B0" w:rsidP="004751B0">
            <w:pPr>
              <w:jc w:val="center"/>
              <w:rPr>
                <w:rFonts w:ascii="Arial" w:eastAsia="Arial" w:hAnsi="Arial" w:cs="Arial"/>
                <w:sz w:val="20"/>
                <w:szCs w:val="20"/>
                <w:lang w:val="en-US"/>
              </w:rPr>
            </w:pPr>
            <w:r>
              <w:rPr>
                <w:rFonts w:ascii="Arial" w:eastAsia="Arial" w:hAnsi="Arial" w:cs="Arial"/>
                <w:sz w:val="20"/>
                <w:szCs w:val="20"/>
                <w:lang w:val="en-US"/>
              </w:rPr>
              <w:t>fs</w:t>
            </w:r>
            <w:r w:rsidRPr="004751B0">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35035E77" w14:textId="1C4E0E16" w:rsidR="004751B0" w:rsidRDefault="004751B0" w:rsidP="004751B0">
            <w:pPr>
              <w:jc w:val="center"/>
              <w:rPr>
                <w:rFonts w:ascii="Arial" w:eastAsia="Arial" w:hAnsi="Arial" w:cs="Arial"/>
                <w:sz w:val="20"/>
                <w:szCs w:val="20"/>
                <w:lang w:val="en-US"/>
              </w:rPr>
            </w:pPr>
            <w:r>
              <w:rPr>
                <w:rFonts w:ascii="Arial" w:eastAsia="Arial" w:hAnsi="Arial" w:cs="Arial"/>
                <w:sz w:val="20"/>
                <w:szCs w:val="20"/>
                <w:lang w:val="en-US"/>
              </w:rPr>
              <w:t>Spectrum of pulse frequency vs time.</w:t>
            </w:r>
          </w:p>
        </w:tc>
        <w:tc>
          <w:tcPr>
            <w:tcW w:w="3119" w:type="dxa"/>
            <w:shd w:val="clear" w:color="auto" w:fill="FFF2CC" w:themeFill="accent4" w:themeFillTint="33"/>
            <w:vAlign w:val="center"/>
          </w:tcPr>
          <w:p w14:paraId="5D4BBD77" w14:textId="6FAD6321" w:rsidR="004751B0"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Pr>
                <w:rFonts w:ascii="Arial" w:eastAsia="Arial" w:hAnsi="Arial" w:cs="Arial"/>
                <w:color w:val="FF0000"/>
                <w:sz w:val="20"/>
                <w:szCs w:val="20"/>
                <w:lang w:val="en-US"/>
              </w:rPr>
              <w:t>chirp_spectrum</w:t>
            </w:r>
            <w:proofErr w:type="spellEnd"/>
          </w:p>
        </w:tc>
        <w:tc>
          <w:tcPr>
            <w:tcW w:w="992" w:type="dxa"/>
            <w:shd w:val="clear" w:color="auto" w:fill="FFF2CC" w:themeFill="accent4" w:themeFillTint="33"/>
            <w:vAlign w:val="center"/>
          </w:tcPr>
          <w:p w14:paraId="3DB06DF3" w14:textId="5B6DD763" w:rsidR="004751B0"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NX_FLOAT:NX_Data</w:t>
            </w:r>
            <w:proofErr w:type="spellEnd"/>
          </w:p>
        </w:tc>
        <w:tc>
          <w:tcPr>
            <w:tcW w:w="992" w:type="dxa"/>
            <w:shd w:val="clear" w:color="auto" w:fill="FFF2CC" w:themeFill="accent4" w:themeFillTint="33"/>
            <w:vAlign w:val="center"/>
          </w:tcPr>
          <w:p w14:paraId="3476D673" w14:textId="1FECDAEA" w:rsidR="004751B0" w:rsidRDefault="005F0A35" w:rsidP="004751B0">
            <w:pPr>
              <w:jc w:val="center"/>
              <w:rPr>
                <w:rFonts w:ascii="Arial" w:eastAsia="Arial" w:hAnsi="Arial" w:cs="Arial"/>
                <w:b/>
                <w:sz w:val="20"/>
                <w:szCs w:val="20"/>
                <w:lang w:val="en-US"/>
              </w:rPr>
            </w:pPr>
            <w:r>
              <w:rPr>
                <w:rFonts w:ascii="Arial" w:eastAsia="Arial" w:hAnsi="Arial" w:cs="Arial"/>
                <w:b/>
                <w:sz w:val="20"/>
                <w:szCs w:val="20"/>
                <w:lang w:val="en-US"/>
              </w:rPr>
              <w:t>x</w:t>
            </w:r>
          </w:p>
        </w:tc>
      </w:tr>
      <w:tr w:rsidR="005F0A35" w:rsidRPr="004751B0" w14:paraId="20DF5B04" w14:textId="77777777" w:rsidTr="008275B6">
        <w:tc>
          <w:tcPr>
            <w:tcW w:w="2122" w:type="dxa"/>
            <w:shd w:val="clear" w:color="auto" w:fill="FFF2CC" w:themeFill="accent4" w:themeFillTint="33"/>
            <w:vAlign w:val="center"/>
          </w:tcPr>
          <w:p w14:paraId="51B98364" w14:textId="02E26635" w:rsidR="005F0A35"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chirp_type</w:t>
            </w:r>
            <w:proofErr w:type="spellEnd"/>
          </w:p>
        </w:tc>
        <w:tc>
          <w:tcPr>
            <w:tcW w:w="708" w:type="dxa"/>
            <w:shd w:val="clear" w:color="auto" w:fill="FFF2CC" w:themeFill="accent4" w:themeFillTint="33"/>
            <w:vAlign w:val="center"/>
          </w:tcPr>
          <w:p w14:paraId="54F26C1E" w14:textId="4277BC2C"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732A9E1A" w14:textId="5A60DC96"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The type of chirp implemented</w:t>
            </w:r>
          </w:p>
        </w:tc>
        <w:tc>
          <w:tcPr>
            <w:tcW w:w="3119" w:type="dxa"/>
            <w:shd w:val="clear" w:color="auto" w:fill="FFF2CC" w:themeFill="accent4" w:themeFillTint="33"/>
            <w:vAlign w:val="center"/>
          </w:tcPr>
          <w:p w14:paraId="4500382B" w14:textId="4392CA7B" w:rsidR="005F0A35"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Pr>
                <w:rFonts w:ascii="Arial" w:eastAsia="Arial" w:hAnsi="Arial" w:cs="Arial"/>
                <w:color w:val="FF0000"/>
                <w:sz w:val="20"/>
                <w:szCs w:val="20"/>
                <w:lang w:val="en-US"/>
              </w:rPr>
              <w:t>chirp_type</w:t>
            </w:r>
            <w:proofErr w:type="spellEnd"/>
          </w:p>
        </w:tc>
        <w:tc>
          <w:tcPr>
            <w:tcW w:w="992" w:type="dxa"/>
            <w:shd w:val="clear" w:color="auto" w:fill="FFF2CC" w:themeFill="accent4" w:themeFillTint="33"/>
            <w:vAlign w:val="center"/>
          </w:tcPr>
          <w:p w14:paraId="347792AD" w14:textId="3EE0F939"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6A42D481" w14:textId="57C5C35E" w:rsidR="005F0A35" w:rsidRDefault="005F0A35" w:rsidP="005F0A35">
            <w:pPr>
              <w:jc w:val="center"/>
              <w:rPr>
                <w:rFonts w:ascii="Arial" w:eastAsia="Arial" w:hAnsi="Arial" w:cs="Arial"/>
                <w:b/>
                <w:sz w:val="20"/>
                <w:szCs w:val="20"/>
                <w:lang w:val="en-US"/>
              </w:rPr>
            </w:pPr>
            <w:r>
              <w:rPr>
                <w:rFonts w:ascii="Arial" w:eastAsia="Arial" w:hAnsi="Arial" w:cs="Arial"/>
                <w:b/>
                <w:sz w:val="20"/>
                <w:szCs w:val="20"/>
                <w:lang w:val="en-US"/>
              </w:rPr>
              <w:t>x</w:t>
            </w:r>
          </w:p>
        </w:tc>
      </w:tr>
      <w:tr w:rsidR="005F0A35" w:rsidRPr="004751B0" w14:paraId="12806D02" w14:textId="77777777" w:rsidTr="008275B6">
        <w:tc>
          <w:tcPr>
            <w:tcW w:w="2122" w:type="dxa"/>
            <w:shd w:val="clear" w:color="auto" w:fill="FFF2CC" w:themeFill="accent4" w:themeFillTint="33"/>
            <w:vAlign w:val="center"/>
          </w:tcPr>
          <w:p w14:paraId="5FE0CA94" w14:textId="745ED67F" w:rsidR="005F0A35"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chirp_GDD</w:t>
            </w:r>
            <w:proofErr w:type="spellEnd"/>
          </w:p>
        </w:tc>
        <w:tc>
          <w:tcPr>
            <w:tcW w:w="708" w:type="dxa"/>
            <w:shd w:val="clear" w:color="auto" w:fill="FFF2CC" w:themeFill="accent4" w:themeFillTint="33"/>
            <w:vAlign w:val="center"/>
          </w:tcPr>
          <w:p w14:paraId="4DC8779E" w14:textId="1894DCDF"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fs</w:t>
            </w:r>
            <w:r w:rsidRPr="005F0A35">
              <w:rPr>
                <w:rFonts w:ascii="Arial" w:eastAsia="Arial" w:hAnsi="Arial" w:cs="Arial"/>
                <w:sz w:val="20"/>
                <w:szCs w:val="20"/>
                <w:vertAlign w:val="superscript"/>
                <w:lang w:val="en-US"/>
              </w:rPr>
              <w:t>2</w:t>
            </w:r>
          </w:p>
        </w:tc>
        <w:tc>
          <w:tcPr>
            <w:tcW w:w="1701" w:type="dxa"/>
            <w:shd w:val="clear" w:color="auto" w:fill="FFF2CC" w:themeFill="accent4" w:themeFillTint="33"/>
            <w:vAlign w:val="center"/>
          </w:tcPr>
          <w:p w14:paraId="1EA1B8CD" w14:textId="091F7D39"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Group delay dispersion of the pulse for linear chirp</w:t>
            </w:r>
          </w:p>
        </w:tc>
        <w:tc>
          <w:tcPr>
            <w:tcW w:w="3119" w:type="dxa"/>
            <w:shd w:val="clear" w:color="auto" w:fill="FFF2CC" w:themeFill="accent4" w:themeFillTint="33"/>
            <w:vAlign w:val="center"/>
          </w:tcPr>
          <w:p w14:paraId="3D3B4021" w14:textId="65C925AE" w:rsidR="005F0A35" w:rsidRDefault="005F0A35" w:rsidP="005F0A35">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NXentry:NXinstrument:NXbeam:</w:t>
            </w:r>
            <w:r>
              <w:rPr>
                <w:rFonts w:ascii="Arial" w:eastAsia="Arial" w:hAnsi="Arial" w:cs="Arial"/>
                <w:color w:val="FF0000"/>
                <w:sz w:val="20"/>
                <w:szCs w:val="20"/>
                <w:lang w:val="en-US"/>
              </w:rPr>
              <w:t>chirp_GDD</w:t>
            </w:r>
            <w:proofErr w:type="spellEnd"/>
          </w:p>
        </w:tc>
        <w:tc>
          <w:tcPr>
            <w:tcW w:w="992" w:type="dxa"/>
            <w:shd w:val="clear" w:color="auto" w:fill="FFF2CC" w:themeFill="accent4" w:themeFillTint="33"/>
            <w:vAlign w:val="center"/>
          </w:tcPr>
          <w:p w14:paraId="2517F98C" w14:textId="20ABC2C6" w:rsidR="005F0A35" w:rsidRDefault="005F0A35" w:rsidP="005F0A35">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23CD353F" w14:textId="5C9716B4" w:rsidR="005F0A35" w:rsidRDefault="005F0A35" w:rsidP="005F0A35">
            <w:pPr>
              <w:jc w:val="center"/>
              <w:rPr>
                <w:rFonts w:ascii="Arial" w:eastAsia="Arial" w:hAnsi="Arial" w:cs="Arial"/>
                <w:b/>
                <w:sz w:val="20"/>
                <w:szCs w:val="20"/>
                <w:lang w:val="en-US"/>
              </w:rPr>
            </w:pPr>
            <w:r>
              <w:rPr>
                <w:rFonts w:ascii="Arial" w:eastAsia="Arial" w:hAnsi="Arial" w:cs="Arial"/>
                <w:b/>
                <w:sz w:val="20"/>
                <w:szCs w:val="20"/>
                <w:lang w:val="en-US"/>
              </w:rPr>
              <w:t>x</w:t>
            </w:r>
          </w:p>
        </w:tc>
      </w:tr>
      <w:tr w:rsidR="00FE73DC" w:rsidRPr="004751B0" w14:paraId="710A28F3" w14:textId="77777777" w:rsidTr="00D471C2">
        <w:trPr>
          <w:ins w:id="31" w:author="Irene" w:date="2020-10-28T11:11:00Z"/>
        </w:trPr>
        <w:tc>
          <w:tcPr>
            <w:tcW w:w="2122" w:type="dxa"/>
            <w:shd w:val="clear" w:color="auto" w:fill="E2EFD9" w:themeFill="accent6" w:themeFillTint="33"/>
            <w:vAlign w:val="center"/>
          </w:tcPr>
          <w:p w14:paraId="41CC6163" w14:textId="7681D0D6" w:rsidR="00FE73DC" w:rsidRDefault="00FE73DC" w:rsidP="00FE73DC">
            <w:pPr>
              <w:jc w:val="center"/>
              <w:rPr>
                <w:ins w:id="32" w:author="Irene" w:date="2020-10-28T11:11:00Z"/>
                <w:rFonts w:ascii="Arial" w:eastAsia="Arial" w:hAnsi="Arial" w:cs="Arial"/>
                <w:sz w:val="20"/>
                <w:szCs w:val="20"/>
                <w:lang w:val="en-US"/>
              </w:rPr>
            </w:pPr>
            <w:ins w:id="33" w:author="Irene" w:date="2020-10-28T11:11:00Z">
              <w:r>
                <w:rPr>
                  <w:rFonts w:ascii="Arial" w:eastAsia="Arial" w:hAnsi="Arial" w:cs="Arial"/>
                  <w:sz w:val="20"/>
                  <w:szCs w:val="20"/>
                  <w:lang w:val="en-US"/>
                </w:rPr>
                <w:t>flux</w:t>
              </w:r>
            </w:ins>
          </w:p>
        </w:tc>
        <w:tc>
          <w:tcPr>
            <w:tcW w:w="708" w:type="dxa"/>
            <w:shd w:val="clear" w:color="auto" w:fill="E2EFD9" w:themeFill="accent6" w:themeFillTint="33"/>
            <w:vAlign w:val="center"/>
          </w:tcPr>
          <w:p w14:paraId="58C0F306" w14:textId="6D359474" w:rsidR="00FE73DC" w:rsidRDefault="00FE73DC" w:rsidP="00FE73DC">
            <w:pPr>
              <w:jc w:val="center"/>
              <w:rPr>
                <w:ins w:id="34" w:author="Irene" w:date="2020-10-28T11:11:00Z"/>
                <w:rFonts w:ascii="Arial" w:eastAsia="Arial" w:hAnsi="Arial" w:cs="Arial"/>
                <w:sz w:val="20"/>
                <w:szCs w:val="20"/>
                <w:lang w:val="en-US"/>
              </w:rPr>
            </w:pPr>
            <w:ins w:id="35" w:author="Irene" w:date="2020-10-28T11:11:00Z">
              <w:r>
                <w:rPr>
                  <w:rFonts w:ascii="Arial" w:eastAsia="Arial" w:hAnsi="Arial" w:cs="Arial"/>
                  <w:sz w:val="20"/>
                  <w:szCs w:val="20"/>
                  <w:lang w:val="en-US"/>
                </w:rPr>
                <w:t>s</w:t>
              </w:r>
              <w:r>
                <w:rPr>
                  <w:rFonts w:ascii="Arial" w:eastAsia="Arial" w:hAnsi="Arial" w:cs="Arial"/>
                  <w:sz w:val="20"/>
                  <w:szCs w:val="20"/>
                  <w:vertAlign w:val="superscript"/>
                  <w:lang w:val="en-US"/>
                </w:rPr>
                <w:t>-1</w:t>
              </w:r>
              <w:r>
                <w:rPr>
                  <w:rFonts w:ascii="Arial" w:eastAsia="Arial" w:hAnsi="Arial" w:cs="Arial"/>
                  <w:sz w:val="20"/>
                  <w:szCs w:val="20"/>
                  <w:lang w:val="en-US"/>
                </w:rPr>
                <w:t>cm</w:t>
              </w:r>
              <w:r>
                <w:rPr>
                  <w:rFonts w:ascii="Arial" w:eastAsia="Arial" w:hAnsi="Arial" w:cs="Arial"/>
                  <w:sz w:val="20"/>
                  <w:szCs w:val="20"/>
                  <w:vertAlign w:val="superscript"/>
                  <w:lang w:val="en-US"/>
                </w:rPr>
                <w:t>-2</w:t>
              </w:r>
            </w:ins>
          </w:p>
        </w:tc>
        <w:tc>
          <w:tcPr>
            <w:tcW w:w="1701" w:type="dxa"/>
            <w:shd w:val="clear" w:color="auto" w:fill="E2EFD9" w:themeFill="accent6" w:themeFillTint="33"/>
            <w:vAlign w:val="center"/>
          </w:tcPr>
          <w:p w14:paraId="7D3801C5" w14:textId="3B8D29F1" w:rsidR="00FE73DC" w:rsidRDefault="00FE73DC" w:rsidP="00FE73DC">
            <w:pPr>
              <w:jc w:val="center"/>
              <w:rPr>
                <w:ins w:id="36" w:author="Irene" w:date="2020-10-28T11:11:00Z"/>
                <w:rFonts w:ascii="Arial" w:eastAsia="Arial" w:hAnsi="Arial" w:cs="Arial"/>
                <w:sz w:val="20"/>
                <w:szCs w:val="20"/>
                <w:lang w:val="en-US"/>
              </w:rPr>
            </w:pPr>
            <w:ins w:id="37" w:author="Irene" w:date="2020-10-28T11:11:00Z">
              <w:r>
                <w:rPr>
                  <w:rFonts w:ascii="Arial" w:eastAsia="Arial" w:hAnsi="Arial" w:cs="Arial"/>
                  <w:sz w:val="20"/>
                  <w:szCs w:val="20"/>
                  <w:lang w:val="en-US"/>
                </w:rPr>
                <w:t xml:space="preserve">Photon </w:t>
              </w:r>
              <w:r w:rsidRPr="00DA17DD">
                <w:rPr>
                  <w:rFonts w:ascii="Arial" w:eastAsia="Arial" w:hAnsi="Arial" w:cs="Arial"/>
                  <w:sz w:val="20"/>
                  <w:szCs w:val="20"/>
                  <w:lang w:val="en-US"/>
                </w:rPr>
                <w:t xml:space="preserve">flux </w:t>
              </w:r>
              <w:r>
                <w:rPr>
                  <w:rFonts w:ascii="Arial" w:eastAsia="Arial" w:hAnsi="Arial" w:cs="Arial"/>
                  <w:sz w:val="20"/>
                  <w:szCs w:val="20"/>
                  <w:lang w:val="en-US"/>
                </w:rPr>
                <w:t>of the beamline</w:t>
              </w:r>
            </w:ins>
          </w:p>
        </w:tc>
        <w:tc>
          <w:tcPr>
            <w:tcW w:w="3119" w:type="dxa"/>
            <w:shd w:val="clear" w:color="auto" w:fill="E2EFD9" w:themeFill="accent6" w:themeFillTint="33"/>
            <w:vAlign w:val="center"/>
          </w:tcPr>
          <w:p w14:paraId="68A8E58A" w14:textId="318EC982" w:rsidR="00FE73DC" w:rsidRDefault="00FE73DC" w:rsidP="00FE73DC">
            <w:pPr>
              <w:jc w:val="center"/>
              <w:rPr>
                <w:ins w:id="38" w:author="Irene" w:date="2020-10-28T11:11:00Z"/>
                <w:rFonts w:ascii="Arial" w:eastAsia="Arial" w:hAnsi="Arial" w:cs="Arial"/>
                <w:sz w:val="20"/>
                <w:szCs w:val="20"/>
                <w:lang w:val="en-US"/>
              </w:rPr>
            </w:pPr>
            <w:proofErr w:type="spellStart"/>
            <w:ins w:id="39" w:author="Irene" w:date="2020-10-28T11:11:00Z">
              <w:r>
                <w:rPr>
                  <w:rFonts w:ascii="Arial" w:eastAsia="Arial" w:hAnsi="Arial" w:cs="Arial"/>
                  <w:sz w:val="20"/>
                  <w:szCs w:val="20"/>
                  <w:lang w:val="en-US"/>
                </w:rPr>
                <w:t>NXentry:NXinstrument</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NXbeam:flux</w:t>
              </w:r>
              <w:proofErr w:type="spellEnd"/>
            </w:ins>
          </w:p>
        </w:tc>
        <w:tc>
          <w:tcPr>
            <w:tcW w:w="992" w:type="dxa"/>
            <w:shd w:val="clear" w:color="auto" w:fill="E2EFD9" w:themeFill="accent6" w:themeFillTint="33"/>
            <w:vAlign w:val="center"/>
          </w:tcPr>
          <w:p w14:paraId="327ACC74" w14:textId="4DD55A97" w:rsidR="00FE73DC" w:rsidRDefault="00FE73DC" w:rsidP="00FE73DC">
            <w:pPr>
              <w:jc w:val="center"/>
              <w:rPr>
                <w:ins w:id="40" w:author="Irene" w:date="2020-10-28T11:11:00Z"/>
                <w:rFonts w:ascii="Arial" w:eastAsia="Arial" w:hAnsi="Arial" w:cs="Arial"/>
                <w:sz w:val="20"/>
                <w:szCs w:val="20"/>
                <w:lang w:val="en-US"/>
              </w:rPr>
            </w:pPr>
            <w:ins w:id="41" w:author="Irene" w:date="2020-10-28T11:11:00Z">
              <w:r>
                <w:rPr>
                  <w:rFonts w:ascii="Arial" w:eastAsia="Arial" w:hAnsi="Arial" w:cs="Arial"/>
                  <w:sz w:val="20"/>
                  <w:szCs w:val="20"/>
                  <w:lang w:val="en-US"/>
                </w:rPr>
                <w:t>NX_FLOAT:NX_FLUX</w:t>
              </w:r>
            </w:ins>
          </w:p>
        </w:tc>
        <w:tc>
          <w:tcPr>
            <w:tcW w:w="992" w:type="dxa"/>
            <w:shd w:val="clear" w:color="auto" w:fill="E2EFD9" w:themeFill="accent6" w:themeFillTint="33"/>
            <w:vAlign w:val="center"/>
          </w:tcPr>
          <w:p w14:paraId="2C025881" w14:textId="0D012EF2" w:rsidR="00FE73DC" w:rsidRDefault="00FE73DC" w:rsidP="00FE73DC">
            <w:pPr>
              <w:jc w:val="center"/>
              <w:rPr>
                <w:ins w:id="42" w:author="Irene" w:date="2020-10-28T11:11:00Z"/>
                <w:rFonts w:ascii="Arial" w:eastAsia="Arial" w:hAnsi="Arial" w:cs="Arial"/>
                <w:b/>
                <w:sz w:val="20"/>
                <w:szCs w:val="20"/>
                <w:lang w:val="en-US"/>
              </w:rPr>
            </w:pPr>
            <w:ins w:id="43" w:author="Irene" w:date="2020-10-28T11:11:00Z">
              <w:r>
                <w:rPr>
                  <w:rFonts w:ascii="Arial" w:eastAsia="Arial" w:hAnsi="Arial" w:cs="Arial"/>
                  <w:b/>
                  <w:sz w:val="20"/>
                  <w:szCs w:val="20"/>
                  <w:lang w:val="en-US"/>
                </w:rPr>
                <w:t>x</w:t>
              </w:r>
            </w:ins>
          </w:p>
        </w:tc>
      </w:tr>
    </w:tbl>
    <w:p w14:paraId="2A33EB37" w14:textId="77777777" w:rsidR="002001A9" w:rsidRPr="004751B0" w:rsidRDefault="002001A9">
      <w:pPr>
        <w:rPr>
          <w:rFonts w:ascii="Arial" w:eastAsia="Arial" w:hAnsi="Arial" w:cs="Arial"/>
          <w:sz w:val="20"/>
          <w:lang w:val="en-US"/>
        </w:rPr>
      </w:pPr>
    </w:p>
    <w:p w14:paraId="24D36FB4" w14:textId="77777777" w:rsidR="002001A9" w:rsidRDefault="00A06DB4">
      <w:pPr>
        <w:rPr>
          <w:rFonts w:ascii="Arial" w:eastAsia="Arial" w:hAnsi="Arial" w:cs="Arial"/>
          <w:b/>
          <w:sz w:val="20"/>
        </w:rPr>
      </w:pPr>
      <w:r>
        <w:rPr>
          <w:rFonts w:ascii="Arial" w:eastAsia="Arial" w:hAnsi="Arial" w:cs="Arial"/>
          <w:b/>
          <w:sz w:val="20"/>
          <w:lang w:val="en-US"/>
        </w:rPr>
        <w:t>Monochromator</w:t>
      </w:r>
    </w:p>
    <w:p w14:paraId="5E71143F" w14:textId="1A056C13" w:rsidR="002001A9" w:rsidRDefault="00A06DB4">
      <w:pPr>
        <w:rPr>
          <w:rFonts w:ascii="Arial" w:eastAsia="Arial" w:hAnsi="Arial" w:cs="Arial"/>
          <w:sz w:val="20"/>
          <w:lang w:val="en-US"/>
        </w:rPr>
      </w:pPr>
      <w:r>
        <w:rPr>
          <w:rFonts w:ascii="Arial" w:eastAsia="Arial" w:hAnsi="Arial" w:cs="Arial"/>
          <w:sz w:val="20"/>
          <w:lang w:val="en-US"/>
        </w:rPr>
        <w:t xml:space="preserve">A monochromator of some sort is </w:t>
      </w:r>
      <w:r w:rsidR="00DA6892">
        <w:rPr>
          <w:rFonts w:ascii="Arial" w:eastAsia="Arial" w:hAnsi="Arial" w:cs="Arial"/>
          <w:sz w:val="20"/>
          <w:lang w:val="en-US"/>
        </w:rPr>
        <w:t>used</w:t>
      </w:r>
      <w:r>
        <w:rPr>
          <w:rFonts w:ascii="Arial" w:eastAsia="Arial" w:hAnsi="Arial" w:cs="Arial"/>
          <w:sz w:val="20"/>
          <w:lang w:val="en-US"/>
        </w:rPr>
        <w:t xml:space="preserve"> in most of ARPES experiments. The type of monochromator can be inserted in </w:t>
      </w:r>
      <w:proofErr w:type="spellStart"/>
      <w:proofErr w:type="gramStart"/>
      <w:r>
        <w:rPr>
          <w:rFonts w:ascii="Arial" w:eastAsia="Arial" w:hAnsi="Arial" w:cs="Arial"/>
          <w:sz w:val="20"/>
          <w:lang w:val="en-US"/>
        </w:rPr>
        <w:t>NXentry:NXinstrument</w:t>
      </w:r>
      <w:proofErr w:type="gramEnd"/>
      <w:r>
        <w:rPr>
          <w:rFonts w:ascii="Arial" w:eastAsia="Arial" w:hAnsi="Arial" w:cs="Arial"/>
          <w:sz w:val="20"/>
          <w:lang w:val="en-US"/>
        </w:rPr>
        <w:t>:NXmonochromator</w:t>
      </w:r>
      <w:proofErr w:type="spellEnd"/>
      <w:r>
        <w:rPr>
          <w:rFonts w:ascii="Arial" w:eastAsia="Arial" w:hAnsi="Arial" w:cs="Arial"/>
          <w:sz w:val="20"/>
          <w:lang w:val="en-US"/>
        </w:rPr>
        <w:t xml:space="preserve"> by using the appropriate sub-elements such as </w:t>
      </w:r>
      <w:proofErr w:type="spellStart"/>
      <w:r>
        <w:rPr>
          <w:rFonts w:ascii="Arial" w:eastAsia="Arial" w:hAnsi="Arial" w:cs="Arial"/>
          <w:sz w:val="20"/>
          <w:lang w:val="en-US"/>
        </w:rPr>
        <w:t>NXgrating</w:t>
      </w:r>
      <w:proofErr w:type="spellEnd"/>
      <w:r>
        <w:rPr>
          <w:rFonts w:ascii="Arial" w:eastAsia="Arial" w:hAnsi="Arial" w:cs="Arial"/>
          <w:sz w:val="20"/>
          <w:lang w:val="en-US"/>
        </w:rPr>
        <w:t xml:space="preserve">, </w:t>
      </w:r>
      <w:proofErr w:type="spellStart"/>
      <w:r>
        <w:rPr>
          <w:rFonts w:ascii="Arial" w:eastAsia="Arial" w:hAnsi="Arial" w:cs="Arial"/>
          <w:sz w:val="20"/>
          <w:lang w:val="en-US"/>
        </w:rPr>
        <w:t>NXmirror</w:t>
      </w:r>
      <w:proofErr w:type="spellEnd"/>
      <w:r>
        <w:rPr>
          <w:rFonts w:ascii="Arial" w:eastAsia="Arial" w:hAnsi="Arial" w:cs="Arial"/>
          <w:sz w:val="20"/>
          <w:lang w:val="en-US"/>
        </w:rPr>
        <w:t xml:space="preserve">, </w:t>
      </w:r>
      <w:proofErr w:type="spellStart"/>
      <w:r>
        <w:rPr>
          <w:rFonts w:ascii="Arial" w:eastAsia="Arial" w:hAnsi="Arial" w:cs="Arial"/>
          <w:sz w:val="20"/>
          <w:lang w:val="en-US"/>
        </w:rPr>
        <w:t>NXfilter</w:t>
      </w:r>
      <w:proofErr w:type="spellEnd"/>
      <w:r>
        <w:rPr>
          <w:rFonts w:ascii="Arial" w:eastAsia="Arial" w:hAnsi="Arial" w:cs="Arial"/>
          <w:sz w:val="20"/>
          <w:lang w:val="en-US"/>
        </w:rPr>
        <w:t xml:space="preserve">, </w:t>
      </w:r>
      <w:proofErr w:type="spellStart"/>
      <w:r>
        <w:rPr>
          <w:rFonts w:ascii="Arial" w:eastAsia="Arial" w:hAnsi="Arial" w:cs="Arial"/>
          <w:sz w:val="20"/>
          <w:lang w:val="en-US"/>
        </w:rPr>
        <w:t>NXcrystal</w:t>
      </w:r>
      <w:proofErr w:type="spellEnd"/>
      <w:r w:rsidR="00DA6892">
        <w:rPr>
          <w:rFonts w:ascii="Arial" w:eastAsia="Arial" w:hAnsi="Arial" w:cs="Arial"/>
          <w:sz w:val="20"/>
          <w:lang w:val="en-US"/>
        </w:rPr>
        <w:t xml:space="preserve">, </w:t>
      </w:r>
      <w:proofErr w:type="spellStart"/>
      <w:r w:rsidR="00DA6892">
        <w:rPr>
          <w:rFonts w:ascii="Arial" w:eastAsia="Arial" w:hAnsi="Arial" w:cs="Arial"/>
          <w:sz w:val="20"/>
          <w:lang w:val="en-US"/>
        </w:rPr>
        <w:t>NXslits</w:t>
      </w:r>
      <w:proofErr w:type="spellEnd"/>
      <w:r>
        <w:rPr>
          <w:rFonts w:ascii="Arial" w:eastAsia="Arial" w:hAnsi="Arial" w:cs="Arial"/>
          <w:sz w:val="20"/>
          <w:lang w:val="en-US"/>
        </w:rPr>
        <w:t>.</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35D82785" w14:textId="77777777" w:rsidTr="008275B6">
        <w:trPr>
          <w:trHeight w:val="530"/>
        </w:trPr>
        <w:tc>
          <w:tcPr>
            <w:tcW w:w="2122" w:type="dxa"/>
            <w:shd w:val="clear" w:color="auto" w:fill="FFFFFF" w:themeFill="background1"/>
            <w:vAlign w:val="center"/>
          </w:tcPr>
          <w:p w14:paraId="3322962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8" w:type="dxa"/>
            <w:shd w:val="clear" w:color="auto" w:fill="FFFFFF" w:themeFill="background1"/>
            <w:vAlign w:val="center"/>
          </w:tcPr>
          <w:p w14:paraId="50E6DA7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4356E21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shd w:val="clear" w:color="auto" w:fill="FFFFFF" w:themeFill="background1"/>
            <w:vAlign w:val="center"/>
          </w:tcPr>
          <w:p w14:paraId="772C594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shd w:val="clear" w:color="auto" w:fill="FFFFFF" w:themeFill="background1"/>
            <w:vAlign w:val="center"/>
          </w:tcPr>
          <w:p w14:paraId="7B6AF41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51228F1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73D456CE" w14:textId="77777777" w:rsidTr="008275B6">
        <w:tc>
          <w:tcPr>
            <w:tcW w:w="2122" w:type="dxa"/>
            <w:shd w:val="clear" w:color="auto" w:fill="E2EFD9" w:themeFill="accent6" w:themeFillTint="33"/>
            <w:vAlign w:val="center"/>
          </w:tcPr>
          <w:p w14:paraId="4070DBB4" w14:textId="09C73B4D" w:rsidR="002001A9" w:rsidRDefault="001F46C1">
            <w:pPr>
              <w:jc w:val="center"/>
              <w:rPr>
                <w:rFonts w:ascii="Arial" w:eastAsia="Arial" w:hAnsi="Arial" w:cs="Arial"/>
                <w:sz w:val="20"/>
                <w:szCs w:val="20"/>
              </w:rPr>
            </w:pPr>
            <w:r>
              <w:rPr>
                <w:rFonts w:ascii="Arial" w:eastAsia="Arial" w:hAnsi="Arial" w:cs="Arial"/>
                <w:sz w:val="20"/>
                <w:szCs w:val="20"/>
                <w:lang w:val="en-US"/>
              </w:rPr>
              <w:t>energy</w:t>
            </w:r>
          </w:p>
        </w:tc>
        <w:tc>
          <w:tcPr>
            <w:tcW w:w="708" w:type="dxa"/>
            <w:shd w:val="clear" w:color="auto" w:fill="E2EFD9" w:themeFill="accent6" w:themeFillTint="33"/>
            <w:vAlign w:val="center"/>
          </w:tcPr>
          <w:p w14:paraId="44A95FA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eV</w:t>
            </w:r>
          </w:p>
        </w:tc>
        <w:tc>
          <w:tcPr>
            <w:tcW w:w="1701" w:type="dxa"/>
            <w:shd w:val="clear" w:color="auto" w:fill="E2EFD9" w:themeFill="accent6" w:themeFillTint="33"/>
            <w:vAlign w:val="center"/>
          </w:tcPr>
          <w:p w14:paraId="30C8878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 xml:space="preserve">Central energy </w:t>
            </w:r>
          </w:p>
        </w:tc>
        <w:tc>
          <w:tcPr>
            <w:tcW w:w="3119" w:type="dxa"/>
            <w:shd w:val="clear" w:color="auto" w:fill="E2EFD9" w:themeFill="accent6" w:themeFillTint="33"/>
            <w:vAlign w:val="center"/>
          </w:tcPr>
          <w:p w14:paraId="18032BE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NXentry:NXinstrument:NXmonochromator:energy</w:t>
            </w:r>
            <w:proofErr w:type="spellEnd"/>
          </w:p>
        </w:tc>
        <w:tc>
          <w:tcPr>
            <w:tcW w:w="992" w:type="dxa"/>
            <w:shd w:val="clear" w:color="auto" w:fill="E2EFD9" w:themeFill="accent6" w:themeFillTint="33"/>
            <w:vAlign w:val="center"/>
          </w:tcPr>
          <w:p w14:paraId="4CB897DC" w14:textId="4B805720"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NX_ENERGY</w:t>
            </w:r>
          </w:p>
        </w:tc>
        <w:tc>
          <w:tcPr>
            <w:tcW w:w="992" w:type="dxa"/>
            <w:shd w:val="clear" w:color="auto" w:fill="E2EFD9" w:themeFill="accent6" w:themeFillTint="33"/>
            <w:vAlign w:val="center"/>
          </w:tcPr>
          <w:p w14:paraId="60A6A351"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501A1B71" w14:textId="77777777" w:rsidTr="008275B6">
        <w:tc>
          <w:tcPr>
            <w:tcW w:w="2122" w:type="dxa"/>
            <w:shd w:val="clear" w:color="auto" w:fill="E2EFD9" w:themeFill="accent6" w:themeFillTint="33"/>
            <w:vAlign w:val="center"/>
          </w:tcPr>
          <w:p w14:paraId="34130AC2"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energy_error</w:t>
            </w:r>
            <w:proofErr w:type="spellEnd"/>
          </w:p>
        </w:tc>
        <w:tc>
          <w:tcPr>
            <w:tcW w:w="708" w:type="dxa"/>
            <w:shd w:val="clear" w:color="auto" w:fill="E2EFD9" w:themeFill="accent6" w:themeFillTint="33"/>
            <w:vAlign w:val="center"/>
          </w:tcPr>
          <w:p w14:paraId="599079E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eV</w:t>
            </w:r>
          </w:p>
        </w:tc>
        <w:tc>
          <w:tcPr>
            <w:tcW w:w="1701" w:type="dxa"/>
            <w:shd w:val="clear" w:color="auto" w:fill="E2EFD9" w:themeFill="accent6" w:themeFillTint="33"/>
            <w:vAlign w:val="center"/>
          </w:tcPr>
          <w:p w14:paraId="16A2AE4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Energy standard deviation</w:t>
            </w:r>
          </w:p>
        </w:tc>
        <w:tc>
          <w:tcPr>
            <w:tcW w:w="3119" w:type="dxa"/>
            <w:shd w:val="clear" w:color="auto" w:fill="E2EFD9" w:themeFill="accent6" w:themeFillTint="33"/>
            <w:vAlign w:val="center"/>
          </w:tcPr>
          <w:p w14:paraId="7A049535"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NXentry:NXinstrument:NXmonochromator:energy_error</w:t>
            </w:r>
            <w:proofErr w:type="spellEnd"/>
          </w:p>
        </w:tc>
        <w:tc>
          <w:tcPr>
            <w:tcW w:w="992" w:type="dxa"/>
            <w:shd w:val="clear" w:color="auto" w:fill="E2EFD9" w:themeFill="accent6" w:themeFillTint="33"/>
            <w:vAlign w:val="center"/>
          </w:tcPr>
          <w:p w14:paraId="1CDD140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8564175"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29D495CA" w14:textId="77777777" w:rsidTr="008275B6">
        <w:tc>
          <w:tcPr>
            <w:tcW w:w="2122" w:type="dxa"/>
            <w:shd w:val="clear" w:color="auto" w:fill="E2EFD9" w:themeFill="accent6" w:themeFillTint="33"/>
            <w:vAlign w:val="center"/>
          </w:tcPr>
          <w:p w14:paraId="149B942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distribution</w:t>
            </w:r>
          </w:p>
        </w:tc>
        <w:tc>
          <w:tcPr>
            <w:tcW w:w="708" w:type="dxa"/>
            <w:shd w:val="clear" w:color="auto" w:fill="E2EFD9" w:themeFill="accent6" w:themeFillTint="33"/>
            <w:vAlign w:val="center"/>
          </w:tcPr>
          <w:p w14:paraId="2F8F1DF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data</w:t>
            </w:r>
          </w:p>
        </w:tc>
        <w:tc>
          <w:tcPr>
            <w:tcW w:w="1701" w:type="dxa"/>
            <w:shd w:val="clear" w:color="auto" w:fill="E2EFD9" w:themeFill="accent6" w:themeFillTint="33"/>
            <w:vAlign w:val="center"/>
          </w:tcPr>
          <w:p w14:paraId="207D745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Spectrum or live diagnostic</w:t>
            </w:r>
          </w:p>
        </w:tc>
        <w:tc>
          <w:tcPr>
            <w:tcW w:w="3119" w:type="dxa"/>
            <w:shd w:val="clear" w:color="auto" w:fill="E2EFD9" w:themeFill="accent6" w:themeFillTint="33"/>
            <w:vAlign w:val="center"/>
          </w:tcPr>
          <w:p w14:paraId="07E5A8E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NXentry:NXinstrument:NXmonochromator:distribution</w:t>
            </w:r>
            <w:proofErr w:type="spellEnd"/>
          </w:p>
        </w:tc>
        <w:tc>
          <w:tcPr>
            <w:tcW w:w="992" w:type="dxa"/>
            <w:shd w:val="clear" w:color="auto" w:fill="E2EFD9" w:themeFill="accent6" w:themeFillTint="33"/>
            <w:vAlign w:val="center"/>
          </w:tcPr>
          <w:p w14:paraId="108DFB64"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NXdata</w:t>
            </w:r>
            <w:proofErr w:type="spellEnd"/>
          </w:p>
        </w:tc>
        <w:tc>
          <w:tcPr>
            <w:tcW w:w="992" w:type="dxa"/>
            <w:shd w:val="clear" w:color="auto" w:fill="E2EFD9" w:themeFill="accent6" w:themeFillTint="33"/>
            <w:vAlign w:val="center"/>
          </w:tcPr>
          <w:p w14:paraId="31F1F1C3"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bl>
    <w:p w14:paraId="5B8338F4" w14:textId="77777777" w:rsidR="002001A9" w:rsidRDefault="002001A9">
      <w:pPr>
        <w:rPr>
          <w:rFonts w:ascii="Arial" w:eastAsia="Arial" w:hAnsi="Arial" w:cs="Arial"/>
          <w:b/>
          <w:sz w:val="20"/>
        </w:rPr>
      </w:pPr>
    </w:p>
    <w:p w14:paraId="035B6D26" w14:textId="052173E1" w:rsidR="004751B0" w:rsidRPr="00794B59" w:rsidRDefault="004751B0">
      <w:pPr>
        <w:rPr>
          <w:rFonts w:ascii="Arial" w:eastAsia="Arial" w:hAnsi="Arial" w:cs="Arial"/>
          <w:sz w:val="20"/>
          <w:lang w:val="en-US"/>
        </w:rPr>
      </w:pPr>
      <w:r w:rsidRPr="00794B59">
        <w:rPr>
          <w:rFonts w:ascii="Arial" w:eastAsia="Arial" w:hAnsi="Arial" w:cs="Arial"/>
          <w:sz w:val="20"/>
          <w:lang w:val="en-US"/>
        </w:rPr>
        <w:t xml:space="preserve">Further beam control elements can be implemented using existing </w:t>
      </w:r>
      <w:proofErr w:type="spellStart"/>
      <w:r w:rsidRPr="00794B59">
        <w:rPr>
          <w:rFonts w:ascii="Arial" w:eastAsia="Arial" w:hAnsi="Arial" w:cs="Arial"/>
          <w:sz w:val="20"/>
          <w:lang w:val="en-US"/>
        </w:rPr>
        <w:t>NeXus</w:t>
      </w:r>
      <w:proofErr w:type="spellEnd"/>
      <w:r w:rsidRPr="00794B59">
        <w:rPr>
          <w:rFonts w:ascii="Arial" w:eastAsia="Arial" w:hAnsi="Arial" w:cs="Arial"/>
          <w:sz w:val="20"/>
          <w:lang w:val="en-US"/>
        </w:rPr>
        <w:t xml:space="preserve"> structures, such as </w:t>
      </w:r>
      <w:proofErr w:type="spellStart"/>
      <w:r w:rsidRPr="00794B59">
        <w:rPr>
          <w:rFonts w:ascii="Arial" w:eastAsia="Arial" w:hAnsi="Arial" w:cs="Arial"/>
          <w:sz w:val="20"/>
          <w:lang w:val="en-US"/>
        </w:rPr>
        <w:t>NXslits</w:t>
      </w:r>
      <w:proofErr w:type="spellEnd"/>
      <w:r w:rsidRPr="00794B59">
        <w:rPr>
          <w:rFonts w:ascii="Arial" w:eastAsia="Arial" w:hAnsi="Arial" w:cs="Arial"/>
          <w:sz w:val="20"/>
          <w:lang w:val="en-US"/>
        </w:rPr>
        <w:t xml:space="preserve">, </w:t>
      </w:r>
      <w:proofErr w:type="spellStart"/>
      <w:r w:rsidRPr="00794B59">
        <w:rPr>
          <w:rFonts w:ascii="Arial" w:eastAsia="Arial" w:hAnsi="Arial" w:cs="Arial"/>
          <w:sz w:val="20"/>
          <w:lang w:val="en-US"/>
        </w:rPr>
        <w:t>NXattenuator</w:t>
      </w:r>
      <w:proofErr w:type="spellEnd"/>
      <w:r w:rsidRPr="00794B59">
        <w:rPr>
          <w:rFonts w:ascii="Arial" w:eastAsia="Arial" w:hAnsi="Arial" w:cs="Arial"/>
          <w:sz w:val="20"/>
          <w:lang w:val="en-US"/>
        </w:rPr>
        <w:t xml:space="preserve">, </w:t>
      </w:r>
      <w:proofErr w:type="spellStart"/>
      <w:r w:rsidRPr="00794B59">
        <w:rPr>
          <w:rFonts w:ascii="Arial" w:eastAsia="Arial" w:hAnsi="Arial" w:cs="Arial"/>
          <w:sz w:val="20"/>
          <w:lang w:val="en-US"/>
        </w:rPr>
        <w:t>NXmirror</w:t>
      </w:r>
      <w:proofErr w:type="spellEnd"/>
      <w:r w:rsidRPr="00794B59">
        <w:rPr>
          <w:rFonts w:ascii="Arial" w:eastAsia="Arial" w:hAnsi="Arial" w:cs="Arial"/>
          <w:sz w:val="20"/>
          <w:lang w:val="en-US"/>
        </w:rPr>
        <w:t>, etc.</w:t>
      </w:r>
    </w:p>
    <w:p w14:paraId="542CC8EC" w14:textId="77777777" w:rsidR="002001A9" w:rsidRDefault="00A06DB4">
      <w:pPr>
        <w:rPr>
          <w:rFonts w:ascii="Arial" w:eastAsia="Arial" w:hAnsi="Arial" w:cs="Arial"/>
          <w:b/>
          <w:sz w:val="20"/>
          <w:lang w:val="en-US"/>
        </w:rPr>
      </w:pPr>
      <w:r>
        <w:rPr>
          <w:rFonts w:ascii="Arial" w:eastAsia="Arial" w:hAnsi="Arial" w:cs="Arial"/>
          <w:b/>
          <w:sz w:val="20"/>
          <w:lang w:val="en-US"/>
        </w:rPr>
        <w:t>Manipulator information</w:t>
      </w:r>
    </w:p>
    <w:p w14:paraId="68B96D14" w14:textId="6CBC930B" w:rsidR="003A59EF" w:rsidRPr="00794B59" w:rsidRDefault="00794B59">
      <w:pPr>
        <w:rPr>
          <w:rFonts w:ascii="Arial" w:eastAsia="Arial" w:hAnsi="Arial" w:cs="Arial"/>
          <w:sz w:val="20"/>
          <w:lang w:val="en-US"/>
        </w:rPr>
      </w:pPr>
      <w:r w:rsidRPr="00794B59">
        <w:rPr>
          <w:rFonts w:ascii="Arial" w:eastAsia="Arial" w:hAnsi="Arial" w:cs="Arial"/>
          <w:sz w:val="20"/>
          <w:lang w:val="en-US"/>
        </w:rPr>
        <w:t xml:space="preserve">For the manipulator, as generally used in an ARPES experiment, </w:t>
      </w:r>
      <w:r>
        <w:rPr>
          <w:rFonts w:ascii="Arial" w:eastAsia="Arial" w:hAnsi="Arial" w:cs="Arial"/>
          <w:sz w:val="20"/>
          <w:lang w:val="en-US"/>
        </w:rPr>
        <w:t xml:space="preserve">we used the </w:t>
      </w:r>
      <w:proofErr w:type="spellStart"/>
      <w:r>
        <w:rPr>
          <w:rFonts w:ascii="Arial" w:eastAsia="Arial" w:hAnsi="Arial" w:cs="Arial"/>
          <w:sz w:val="20"/>
          <w:lang w:val="en-US"/>
        </w:rPr>
        <w:t>NXpositioner</w:t>
      </w:r>
      <w:proofErr w:type="spellEnd"/>
      <w:r>
        <w:rPr>
          <w:rFonts w:ascii="Arial" w:eastAsia="Arial" w:hAnsi="Arial" w:cs="Arial"/>
          <w:sz w:val="20"/>
          <w:lang w:val="en-US"/>
        </w:rPr>
        <w:t xml:space="preserve"> class, that is however used in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documentation only for</w:t>
      </w:r>
      <w:r w:rsidR="003A59EF">
        <w:rPr>
          <w:rFonts w:ascii="Arial" w:eastAsia="Arial" w:hAnsi="Arial" w:cs="Arial"/>
          <w:sz w:val="20"/>
          <w:lang w:val="en-US"/>
        </w:rPr>
        <w:t xml:space="preserve"> very raw-level</w:t>
      </w:r>
      <w:r>
        <w:rPr>
          <w:rFonts w:ascii="Arial" w:eastAsia="Arial" w:hAnsi="Arial" w:cs="Arial"/>
          <w:sz w:val="20"/>
          <w:lang w:val="en-US"/>
        </w:rPr>
        <w:t xml:space="preserve"> </w:t>
      </w:r>
      <w:r w:rsidR="003A59EF">
        <w:rPr>
          <w:rFonts w:ascii="Arial" w:eastAsia="Arial" w:hAnsi="Arial" w:cs="Arial"/>
          <w:sz w:val="20"/>
          <w:lang w:val="en-US"/>
        </w:rPr>
        <w:t>metadata on single motors</w:t>
      </w:r>
      <w:r w:rsidRPr="00794B59">
        <w:rPr>
          <w:rFonts w:ascii="Arial" w:eastAsia="Arial" w:hAnsi="Arial" w:cs="Arial"/>
          <w:sz w:val="20"/>
          <w:lang w:val="en-US"/>
        </w:rPr>
        <w:t xml:space="preserve">. We could discuss whether it would be more appropriate to create a </w:t>
      </w:r>
      <w:proofErr w:type="spellStart"/>
      <w:r w:rsidRPr="00794B59">
        <w:rPr>
          <w:rFonts w:ascii="Arial" w:eastAsia="Arial" w:hAnsi="Arial" w:cs="Arial"/>
          <w:sz w:val="20"/>
          <w:lang w:val="en-US"/>
        </w:rPr>
        <w:t>NXmanipulator</w:t>
      </w:r>
      <w:proofErr w:type="spellEnd"/>
      <w:r w:rsidRPr="00794B59">
        <w:rPr>
          <w:rFonts w:ascii="Arial" w:eastAsia="Arial" w:hAnsi="Arial" w:cs="Arial"/>
          <w:sz w:val="20"/>
          <w:lang w:val="en-US"/>
        </w:rPr>
        <w:t xml:space="preserve"> class that directly extends </w:t>
      </w:r>
      <w:proofErr w:type="spellStart"/>
      <w:r w:rsidR="003A59EF">
        <w:rPr>
          <w:rFonts w:ascii="Arial" w:eastAsia="Arial" w:hAnsi="Arial" w:cs="Arial"/>
          <w:sz w:val="20"/>
          <w:lang w:val="en-US"/>
        </w:rPr>
        <w:t>NXinstrument</w:t>
      </w:r>
      <w:proofErr w:type="spellEnd"/>
      <w:r w:rsidR="003A59EF">
        <w:rPr>
          <w:rFonts w:ascii="Arial" w:eastAsia="Arial" w:hAnsi="Arial" w:cs="Arial"/>
          <w:sz w:val="20"/>
          <w:lang w:val="en-US"/>
        </w:rPr>
        <w:t xml:space="preserve">, or to add all the properties to </w:t>
      </w:r>
      <w:proofErr w:type="spellStart"/>
      <w:r w:rsidR="003A59EF">
        <w:rPr>
          <w:rFonts w:ascii="Arial" w:eastAsia="Arial" w:hAnsi="Arial" w:cs="Arial"/>
          <w:sz w:val="20"/>
          <w:lang w:val="en-US"/>
        </w:rPr>
        <w:t>NXsample</w:t>
      </w:r>
      <w:proofErr w:type="spellEnd"/>
      <w:r w:rsidR="003A59EF">
        <w:rPr>
          <w:rFonts w:ascii="Arial" w:eastAsia="Arial" w:hAnsi="Arial" w:cs="Arial"/>
          <w:sz w:val="20"/>
          <w:lang w:val="en-US"/>
        </w:rPr>
        <w:t xml:space="preserve"> with the </w:t>
      </w:r>
      <w:proofErr w:type="spellStart"/>
      <w:r w:rsidR="003A59EF">
        <w:rPr>
          <w:rFonts w:ascii="Arial" w:eastAsia="Arial" w:hAnsi="Arial" w:cs="Arial"/>
          <w:sz w:val="20"/>
          <w:lang w:val="en-US"/>
        </w:rPr>
        <w:t>NXtransformation</w:t>
      </w:r>
      <w:proofErr w:type="spellEnd"/>
      <w:r w:rsidR="003A59EF">
        <w:rPr>
          <w:rFonts w:ascii="Arial" w:eastAsia="Arial" w:hAnsi="Arial" w:cs="Arial"/>
          <w:sz w:val="20"/>
          <w:lang w:val="en-US"/>
        </w:rPr>
        <w:t xml:space="preserve"> class.</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794B59" w14:paraId="41E47219" w14:textId="77777777" w:rsidTr="008275B6">
        <w:trPr>
          <w:trHeight w:val="530"/>
        </w:trPr>
        <w:tc>
          <w:tcPr>
            <w:tcW w:w="2122" w:type="dxa"/>
            <w:shd w:val="clear" w:color="auto" w:fill="FFFFFF" w:themeFill="background1"/>
            <w:vAlign w:val="center"/>
          </w:tcPr>
          <w:p w14:paraId="33BEF1A9"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Name</w:t>
            </w:r>
          </w:p>
        </w:tc>
        <w:tc>
          <w:tcPr>
            <w:tcW w:w="708" w:type="dxa"/>
            <w:shd w:val="clear" w:color="auto" w:fill="FFFFFF" w:themeFill="background1"/>
            <w:vAlign w:val="center"/>
          </w:tcPr>
          <w:p w14:paraId="3F49A82D"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07C5A0A4"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shd w:val="clear" w:color="auto" w:fill="FFFFFF" w:themeFill="background1"/>
            <w:vAlign w:val="center"/>
          </w:tcPr>
          <w:p w14:paraId="43B06255"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shd w:val="clear" w:color="auto" w:fill="FFFFFF" w:themeFill="background1"/>
            <w:vAlign w:val="center"/>
          </w:tcPr>
          <w:p w14:paraId="60B93DE7" w14:textId="77777777" w:rsidR="00794B59" w:rsidRDefault="00794B59" w:rsidP="003A59EF">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3D88BDC1" w14:textId="77777777" w:rsidR="00794B59" w:rsidRDefault="00794B59" w:rsidP="003A59EF">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A40D5F" w:rsidRPr="003A59EF" w14:paraId="5C0BF1B5" w14:textId="77777777" w:rsidTr="008275B6">
        <w:tc>
          <w:tcPr>
            <w:tcW w:w="2122" w:type="dxa"/>
            <w:shd w:val="clear" w:color="auto" w:fill="E2EFD9" w:themeFill="accent6" w:themeFillTint="33"/>
            <w:vAlign w:val="center"/>
          </w:tcPr>
          <w:p w14:paraId="20B47874" w14:textId="52310ED1" w:rsidR="00A40D5F" w:rsidRDefault="00821A48" w:rsidP="003A59EF">
            <w:pPr>
              <w:jc w:val="center"/>
              <w:rPr>
                <w:rFonts w:ascii="Arial" w:eastAsia="Arial" w:hAnsi="Arial" w:cs="Arial"/>
                <w:sz w:val="20"/>
                <w:szCs w:val="20"/>
                <w:lang w:val="en-US"/>
              </w:rPr>
            </w:pPr>
            <w:r>
              <w:rPr>
                <w:rFonts w:ascii="Arial" w:eastAsia="Arial" w:hAnsi="Arial" w:cs="Arial"/>
                <w:sz w:val="20"/>
                <w:szCs w:val="20"/>
                <w:lang w:val="en-US"/>
              </w:rPr>
              <w:t>name</w:t>
            </w:r>
          </w:p>
        </w:tc>
        <w:tc>
          <w:tcPr>
            <w:tcW w:w="708" w:type="dxa"/>
            <w:shd w:val="clear" w:color="auto" w:fill="E2EFD9" w:themeFill="accent6" w:themeFillTint="33"/>
            <w:vAlign w:val="center"/>
          </w:tcPr>
          <w:p w14:paraId="467DC2E5" w14:textId="3A9A0C11" w:rsidR="00A40D5F" w:rsidRDefault="00821A48" w:rsidP="003A59EF">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E2EFD9" w:themeFill="accent6" w:themeFillTint="33"/>
            <w:vAlign w:val="center"/>
          </w:tcPr>
          <w:p w14:paraId="61AAB357" w14:textId="67A20744" w:rsidR="00A40D5F" w:rsidRDefault="00821A48" w:rsidP="003A59EF">
            <w:pPr>
              <w:jc w:val="center"/>
              <w:rPr>
                <w:rFonts w:ascii="Arial" w:eastAsia="Arial" w:hAnsi="Arial" w:cs="Arial"/>
                <w:sz w:val="20"/>
                <w:szCs w:val="20"/>
                <w:lang w:val="en-US"/>
              </w:rPr>
            </w:pPr>
            <w:r>
              <w:rPr>
                <w:rFonts w:ascii="Arial" w:eastAsia="Arial" w:hAnsi="Arial" w:cs="Arial"/>
                <w:sz w:val="20"/>
                <w:szCs w:val="20"/>
                <w:lang w:val="en-US"/>
              </w:rPr>
              <w:t>Name</w:t>
            </w:r>
          </w:p>
        </w:tc>
        <w:tc>
          <w:tcPr>
            <w:tcW w:w="3119" w:type="dxa"/>
            <w:shd w:val="clear" w:color="auto" w:fill="E2EFD9" w:themeFill="accent6" w:themeFillTint="33"/>
            <w:vAlign w:val="center"/>
          </w:tcPr>
          <w:p w14:paraId="6CAEFCE0" w14:textId="3D8564DE" w:rsidR="00A40D5F"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NXentry:NXinstrument:NXpositioner:name</w:t>
            </w:r>
            <w:proofErr w:type="spellEnd"/>
          </w:p>
        </w:tc>
        <w:tc>
          <w:tcPr>
            <w:tcW w:w="992" w:type="dxa"/>
            <w:shd w:val="clear" w:color="auto" w:fill="E2EFD9" w:themeFill="accent6" w:themeFillTint="33"/>
            <w:vAlign w:val="center"/>
          </w:tcPr>
          <w:p w14:paraId="10280946" w14:textId="106FFB35" w:rsidR="00A40D5F" w:rsidRDefault="00821A48" w:rsidP="003A59EF">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AF88B7C" w14:textId="3304CF03" w:rsidR="00A40D5F" w:rsidRDefault="00821A48" w:rsidP="003A59EF">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3A59EF" w14:paraId="0D4F9354" w14:textId="77777777" w:rsidTr="008275B6">
        <w:tc>
          <w:tcPr>
            <w:tcW w:w="2122" w:type="dxa"/>
            <w:shd w:val="clear" w:color="auto" w:fill="E2EFD9" w:themeFill="accent6" w:themeFillTint="33"/>
            <w:vAlign w:val="center"/>
          </w:tcPr>
          <w:p w14:paraId="619D02CB" w14:textId="40D3AD2C" w:rsidR="00821A48" w:rsidRDefault="00821A48" w:rsidP="003A59EF">
            <w:pPr>
              <w:jc w:val="center"/>
              <w:rPr>
                <w:rFonts w:ascii="Arial" w:eastAsia="Arial" w:hAnsi="Arial" w:cs="Arial"/>
                <w:sz w:val="20"/>
                <w:szCs w:val="20"/>
                <w:lang w:val="en-US"/>
              </w:rPr>
            </w:pPr>
            <w:r>
              <w:rPr>
                <w:rFonts w:ascii="Arial" w:eastAsia="Arial" w:hAnsi="Arial" w:cs="Arial"/>
                <w:sz w:val="20"/>
                <w:szCs w:val="20"/>
                <w:lang w:val="en-US"/>
              </w:rPr>
              <w:t>description</w:t>
            </w:r>
          </w:p>
        </w:tc>
        <w:tc>
          <w:tcPr>
            <w:tcW w:w="708" w:type="dxa"/>
            <w:shd w:val="clear" w:color="auto" w:fill="E2EFD9" w:themeFill="accent6" w:themeFillTint="33"/>
            <w:vAlign w:val="center"/>
          </w:tcPr>
          <w:p w14:paraId="5F80FF22" w14:textId="1130F1E2" w:rsidR="00821A48" w:rsidRDefault="00821A48" w:rsidP="003A59EF">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E2EFD9" w:themeFill="accent6" w:themeFillTint="33"/>
            <w:vAlign w:val="center"/>
          </w:tcPr>
          <w:p w14:paraId="72C8AFF0" w14:textId="5613183F" w:rsidR="00821A48" w:rsidRDefault="00821A48" w:rsidP="003A59EF">
            <w:pPr>
              <w:jc w:val="center"/>
              <w:rPr>
                <w:rFonts w:ascii="Arial" w:eastAsia="Arial" w:hAnsi="Arial" w:cs="Arial"/>
                <w:sz w:val="20"/>
                <w:szCs w:val="20"/>
                <w:lang w:val="en-US"/>
              </w:rPr>
            </w:pPr>
            <w:r>
              <w:rPr>
                <w:rFonts w:ascii="Arial" w:eastAsia="Arial" w:hAnsi="Arial" w:cs="Arial"/>
                <w:sz w:val="20"/>
                <w:szCs w:val="20"/>
                <w:lang w:val="en-US"/>
              </w:rPr>
              <w:t>Description</w:t>
            </w:r>
          </w:p>
        </w:tc>
        <w:tc>
          <w:tcPr>
            <w:tcW w:w="3119" w:type="dxa"/>
            <w:shd w:val="clear" w:color="auto" w:fill="E2EFD9" w:themeFill="accent6" w:themeFillTint="33"/>
            <w:vAlign w:val="center"/>
          </w:tcPr>
          <w:p w14:paraId="18127C4E" w14:textId="4932D474"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NXentry:NXinstrument:NXpositioner:description</w:t>
            </w:r>
            <w:proofErr w:type="spellEnd"/>
          </w:p>
        </w:tc>
        <w:tc>
          <w:tcPr>
            <w:tcW w:w="992" w:type="dxa"/>
            <w:shd w:val="clear" w:color="auto" w:fill="E2EFD9" w:themeFill="accent6" w:themeFillTint="33"/>
            <w:vAlign w:val="center"/>
          </w:tcPr>
          <w:p w14:paraId="18378864" w14:textId="62109B6E" w:rsidR="00821A48" w:rsidRDefault="00821A48" w:rsidP="003A59EF">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57825D1" w14:textId="3227C82B" w:rsidR="00821A48" w:rsidRDefault="00821A48" w:rsidP="003A59EF">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3A59EF" w14:paraId="625A609E" w14:textId="77777777" w:rsidTr="008275B6">
        <w:tc>
          <w:tcPr>
            <w:tcW w:w="2122" w:type="dxa"/>
            <w:shd w:val="clear" w:color="auto" w:fill="FFF2CC" w:themeFill="accent4" w:themeFillTint="33"/>
            <w:vAlign w:val="center"/>
          </w:tcPr>
          <w:p w14:paraId="0FE64583" w14:textId="4F40875D"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type</w:t>
            </w:r>
          </w:p>
        </w:tc>
        <w:tc>
          <w:tcPr>
            <w:tcW w:w="708" w:type="dxa"/>
            <w:shd w:val="clear" w:color="auto" w:fill="FFF2CC" w:themeFill="accent4" w:themeFillTint="33"/>
            <w:vAlign w:val="center"/>
          </w:tcPr>
          <w:p w14:paraId="10055A28" w14:textId="7995E9C0"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38606069" w14:textId="07356B55"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 xml:space="preserve">Type of manipulator: “Hexapod”, “Rod”, etc. </w:t>
            </w:r>
          </w:p>
        </w:tc>
        <w:tc>
          <w:tcPr>
            <w:tcW w:w="3119" w:type="dxa"/>
            <w:shd w:val="clear" w:color="auto" w:fill="FFF2CC" w:themeFill="accent4" w:themeFillTint="33"/>
            <w:vAlign w:val="center"/>
          </w:tcPr>
          <w:p w14:paraId="645F789B" w14:textId="276343AB"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821A48">
              <w:rPr>
                <w:rFonts w:ascii="Arial" w:eastAsia="Arial" w:hAnsi="Arial" w:cs="Arial"/>
                <w:color w:val="FF0000"/>
                <w:sz w:val="20"/>
                <w:szCs w:val="20"/>
                <w:lang w:val="en-US"/>
              </w:rPr>
              <w:t>type</w:t>
            </w:r>
            <w:proofErr w:type="spellEnd"/>
          </w:p>
        </w:tc>
        <w:tc>
          <w:tcPr>
            <w:tcW w:w="992" w:type="dxa"/>
            <w:shd w:val="clear" w:color="auto" w:fill="FFF2CC" w:themeFill="accent4" w:themeFillTint="33"/>
            <w:vAlign w:val="center"/>
          </w:tcPr>
          <w:p w14:paraId="3DA2B1B1" w14:textId="2627BBE8"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587B5E9" w14:textId="5D608361"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18C702B5" w14:textId="77777777" w:rsidTr="008275B6">
        <w:tc>
          <w:tcPr>
            <w:tcW w:w="2122" w:type="dxa"/>
            <w:shd w:val="clear" w:color="auto" w:fill="FFF2CC" w:themeFill="accent4" w:themeFillTint="33"/>
            <w:vAlign w:val="center"/>
          </w:tcPr>
          <w:p w14:paraId="02CA625F" w14:textId="0984C8E3" w:rsidR="00821A48" w:rsidRPr="003A59EF"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pos_x</w:t>
            </w:r>
            <w:proofErr w:type="spellEnd"/>
          </w:p>
        </w:tc>
        <w:tc>
          <w:tcPr>
            <w:tcW w:w="708" w:type="dxa"/>
            <w:shd w:val="clear" w:color="auto" w:fill="FFF2CC" w:themeFill="accent4" w:themeFillTint="33"/>
            <w:vAlign w:val="center"/>
          </w:tcPr>
          <w:p w14:paraId="292C8DCF" w14:textId="0A9B1AF0" w:rsidR="00821A48" w:rsidRPr="003A59EF" w:rsidRDefault="00821A48" w:rsidP="00821A48">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2D4919FD" w14:textId="3872839A" w:rsidR="00821A48" w:rsidRPr="003A59EF" w:rsidRDefault="00821A48" w:rsidP="00821A48">
            <w:pPr>
              <w:jc w:val="center"/>
              <w:rPr>
                <w:rFonts w:ascii="Arial" w:eastAsia="Arial" w:hAnsi="Arial" w:cs="Arial"/>
                <w:sz w:val="20"/>
                <w:szCs w:val="20"/>
                <w:lang w:val="en-US"/>
              </w:rPr>
            </w:pPr>
            <w:r>
              <w:rPr>
                <w:rFonts w:ascii="Arial" w:eastAsia="Arial" w:hAnsi="Arial" w:cs="Arial"/>
                <w:sz w:val="20"/>
                <w:szCs w:val="20"/>
                <w:lang w:val="en-US"/>
              </w:rPr>
              <w:t>Position in the x direction</w:t>
            </w:r>
          </w:p>
        </w:tc>
        <w:tc>
          <w:tcPr>
            <w:tcW w:w="3119" w:type="dxa"/>
            <w:shd w:val="clear" w:color="auto" w:fill="FFF2CC" w:themeFill="accent4" w:themeFillTint="33"/>
            <w:vAlign w:val="center"/>
          </w:tcPr>
          <w:p w14:paraId="6876DCF1" w14:textId="219A5D44"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821A48">
              <w:rPr>
                <w:rFonts w:ascii="Arial" w:eastAsia="Arial" w:hAnsi="Arial" w:cs="Arial"/>
                <w:color w:val="FF0000"/>
                <w:sz w:val="20"/>
                <w:szCs w:val="20"/>
                <w:lang w:val="en-US"/>
              </w:rPr>
              <w:t>pos_x</w:t>
            </w:r>
            <w:proofErr w:type="spellEnd"/>
          </w:p>
        </w:tc>
        <w:tc>
          <w:tcPr>
            <w:tcW w:w="992" w:type="dxa"/>
            <w:shd w:val="clear" w:color="auto" w:fill="FFF2CC" w:themeFill="accent4" w:themeFillTint="33"/>
            <w:vAlign w:val="center"/>
          </w:tcPr>
          <w:p w14:paraId="3307082E" w14:textId="5860BB8D" w:rsidR="00821A48" w:rsidRDefault="00821A48" w:rsidP="00821A48">
            <w:pPr>
              <w:jc w:val="center"/>
              <w:rPr>
                <w:rFonts w:ascii="Arial" w:eastAsia="Arial" w:hAnsi="Arial" w:cs="Arial"/>
                <w:sz w:val="20"/>
                <w:szCs w:val="20"/>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2FD1A581" w14:textId="77777777" w:rsidR="00821A48" w:rsidRDefault="00821A48" w:rsidP="00821A48">
            <w:pPr>
              <w:jc w:val="center"/>
              <w:rPr>
                <w:rFonts w:ascii="Arial" w:eastAsia="Arial" w:hAnsi="Arial" w:cs="Arial"/>
                <w:b/>
                <w:sz w:val="20"/>
                <w:szCs w:val="20"/>
              </w:rPr>
            </w:pPr>
            <w:r>
              <w:rPr>
                <w:rFonts w:ascii="Arial" w:eastAsia="Arial" w:hAnsi="Arial" w:cs="Arial"/>
                <w:b/>
                <w:sz w:val="20"/>
                <w:szCs w:val="20"/>
                <w:lang w:val="en-US"/>
              </w:rPr>
              <w:t>x</w:t>
            </w:r>
          </w:p>
        </w:tc>
      </w:tr>
      <w:tr w:rsidR="00821A48" w14:paraId="443AD126" w14:textId="77777777" w:rsidTr="008275B6">
        <w:tc>
          <w:tcPr>
            <w:tcW w:w="2122" w:type="dxa"/>
            <w:shd w:val="clear" w:color="auto" w:fill="FFF2CC" w:themeFill="accent4" w:themeFillTint="33"/>
            <w:vAlign w:val="center"/>
          </w:tcPr>
          <w:p w14:paraId="19F9E6AD" w14:textId="31BD01CE"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pos_y</w:t>
            </w:r>
            <w:proofErr w:type="spellEnd"/>
          </w:p>
        </w:tc>
        <w:tc>
          <w:tcPr>
            <w:tcW w:w="708" w:type="dxa"/>
            <w:shd w:val="clear" w:color="auto" w:fill="FFF2CC" w:themeFill="accent4" w:themeFillTint="33"/>
            <w:vAlign w:val="center"/>
          </w:tcPr>
          <w:p w14:paraId="23133EF6" w14:textId="5647596B"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34631B1D" w14:textId="472E926A"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Position in the y direction</w:t>
            </w:r>
          </w:p>
        </w:tc>
        <w:tc>
          <w:tcPr>
            <w:tcW w:w="3119" w:type="dxa"/>
            <w:shd w:val="clear" w:color="auto" w:fill="FFF2CC" w:themeFill="accent4" w:themeFillTint="33"/>
            <w:vAlign w:val="center"/>
          </w:tcPr>
          <w:p w14:paraId="591406C5" w14:textId="191A95B5"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821A48">
              <w:rPr>
                <w:rFonts w:ascii="Arial" w:eastAsia="Arial" w:hAnsi="Arial" w:cs="Arial"/>
                <w:color w:val="FF0000"/>
                <w:sz w:val="20"/>
                <w:szCs w:val="20"/>
                <w:lang w:val="en-US"/>
              </w:rPr>
              <w:t>pos_y</w:t>
            </w:r>
            <w:proofErr w:type="spellEnd"/>
          </w:p>
        </w:tc>
        <w:tc>
          <w:tcPr>
            <w:tcW w:w="992" w:type="dxa"/>
            <w:shd w:val="clear" w:color="auto" w:fill="FFF2CC" w:themeFill="accent4" w:themeFillTint="33"/>
            <w:vAlign w:val="center"/>
          </w:tcPr>
          <w:p w14:paraId="7054883C" w14:textId="643D68B4"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75FB4960" w14:textId="22E6A9EB"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5578D94A" w14:textId="77777777" w:rsidTr="008275B6">
        <w:tc>
          <w:tcPr>
            <w:tcW w:w="2122" w:type="dxa"/>
            <w:shd w:val="clear" w:color="auto" w:fill="FFF2CC" w:themeFill="accent4" w:themeFillTint="33"/>
            <w:vAlign w:val="center"/>
          </w:tcPr>
          <w:p w14:paraId="586381F0" w14:textId="4D9DDDF8"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pos_z</w:t>
            </w:r>
            <w:proofErr w:type="spellEnd"/>
          </w:p>
        </w:tc>
        <w:tc>
          <w:tcPr>
            <w:tcW w:w="708" w:type="dxa"/>
            <w:shd w:val="clear" w:color="auto" w:fill="FFF2CC" w:themeFill="accent4" w:themeFillTint="33"/>
            <w:vAlign w:val="center"/>
          </w:tcPr>
          <w:p w14:paraId="7C7CC5A0" w14:textId="58023F48"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2CC" w:themeFill="accent4" w:themeFillTint="33"/>
            <w:vAlign w:val="center"/>
          </w:tcPr>
          <w:p w14:paraId="59B68B7A" w14:textId="691B350A"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Position in the z direction</w:t>
            </w:r>
          </w:p>
        </w:tc>
        <w:tc>
          <w:tcPr>
            <w:tcW w:w="3119" w:type="dxa"/>
            <w:shd w:val="clear" w:color="auto" w:fill="FFF2CC" w:themeFill="accent4" w:themeFillTint="33"/>
            <w:vAlign w:val="center"/>
          </w:tcPr>
          <w:p w14:paraId="4B11A701" w14:textId="633247EE"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821A48">
              <w:rPr>
                <w:rFonts w:ascii="Arial" w:eastAsia="Arial" w:hAnsi="Arial" w:cs="Arial"/>
                <w:color w:val="FF0000"/>
                <w:sz w:val="20"/>
                <w:szCs w:val="20"/>
                <w:lang w:val="en-US"/>
              </w:rPr>
              <w:t>pos_z</w:t>
            </w:r>
            <w:proofErr w:type="spellEnd"/>
          </w:p>
        </w:tc>
        <w:tc>
          <w:tcPr>
            <w:tcW w:w="992" w:type="dxa"/>
            <w:shd w:val="clear" w:color="auto" w:fill="FFF2CC" w:themeFill="accent4" w:themeFillTint="33"/>
            <w:vAlign w:val="center"/>
          </w:tcPr>
          <w:p w14:paraId="7F40A97A" w14:textId="423B1F8E"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2CC" w:themeFill="accent4" w:themeFillTint="33"/>
            <w:vAlign w:val="center"/>
          </w:tcPr>
          <w:p w14:paraId="6EB29E89" w14:textId="71366C71"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2CF867DA" w14:textId="77777777" w:rsidTr="008275B6">
        <w:tc>
          <w:tcPr>
            <w:tcW w:w="2122" w:type="dxa"/>
            <w:shd w:val="clear" w:color="auto" w:fill="FFF2CC" w:themeFill="accent4" w:themeFillTint="33"/>
            <w:vAlign w:val="center"/>
          </w:tcPr>
          <w:p w14:paraId="12BF9FE5" w14:textId="5B4567F2"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pos_azimuth</w:t>
            </w:r>
            <w:proofErr w:type="spellEnd"/>
          </w:p>
        </w:tc>
        <w:tc>
          <w:tcPr>
            <w:tcW w:w="708" w:type="dxa"/>
            <w:shd w:val="clear" w:color="auto" w:fill="FFF2CC" w:themeFill="accent4" w:themeFillTint="33"/>
            <w:vAlign w:val="center"/>
          </w:tcPr>
          <w:p w14:paraId="5C65D1B5" w14:textId="01E4F639"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deg</w:t>
            </w:r>
          </w:p>
        </w:tc>
        <w:tc>
          <w:tcPr>
            <w:tcW w:w="1701" w:type="dxa"/>
            <w:shd w:val="clear" w:color="auto" w:fill="FFF2CC" w:themeFill="accent4" w:themeFillTint="33"/>
            <w:vAlign w:val="center"/>
          </w:tcPr>
          <w:p w14:paraId="492AEB77" w14:textId="32A87B28"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Angular position in the azimuthal direction</w:t>
            </w:r>
          </w:p>
        </w:tc>
        <w:tc>
          <w:tcPr>
            <w:tcW w:w="3119" w:type="dxa"/>
            <w:shd w:val="clear" w:color="auto" w:fill="FFF2CC" w:themeFill="accent4" w:themeFillTint="33"/>
            <w:vAlign w:val="center"/>
          </w:tcPr>
          <w:p w14:paraId="0E97FE7D" w14:textId="2D2EA0DD"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NXentry:NXinstrument:NXpositioner:pos_</w:t>
            </w:r>
            <w:r w:rsidRPr="00A40D5F">
              <w:rPr>
                <w:rFonts w:ascii="Arial" w:eastAsia="Arial" w:hAnsi="Arial" w:cs="Arial"/>
                <w:color w:val="FF0000"/>
                <w:sz w:val="20"/>
                <w:szCs w:val="20"/>
                <w:lang w:val="en-US"/>
              </w:rPr>
              <w:t>azimuth</w:t>
            </w:r>
            <w:proofErr w:type="spellEnd"/>
          </w:p>
        </w:tc>
        <w:tc>
          <w:tcPr>
            <w:tcW w:w="992" w:type="dxa"/>
            <w:shd w:val="clear" w:color="auto" w:fill="FFF2CC" w:themeFill="accent4" w:themeFillTint="33"/>
            <w:vAlign w:val="center"/>
          </w:tcPr>
          <w:p w14:paraId="780AB51C" w14:textId="01CA290D"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2CC" w:themeFill="accent4" w:themeFillTint="33"/>
            <w:vAlign w:val="center"/>
          </w:tcPr>
          <w:p w14:paraId="4DD2D9C0" w14:textId="73D10BFF"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6EE238D2" w14:textId="77777777" w:rsidTr="008275B6">
        <w:tc>
          <w:tcPr>
            <w:tcW w:w="2122" w:type="dxa"/>
            <w:shd w:val="clear" w:color="auto" w:fill="FFF2CC" w:themeFill="accent4" w:themeFillTint="33"/>
            <w:vAlign w:val="center"/>
          </w:tcPr>
          <w:p w14:paraId="5D7CBADA" w14:textId="0750B4D9"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pos_tilt</w:t>
            </w:r>
            <w:proofErr w:type="spellEnd"/>
          </w:p>
        </w:tc>
        <w:tc>
          <w:tcPr>
            <w:tcW w:w="708" w:type="dxa"/>
            <w:shd w:val="clear" w:color="auto" w:fill="FFF2CC" w:themeFill="accent4" w:themeFillTint="33"/>
            <w:vAlign w:val="center"/>
          </w:tcPr>
          <w:p w14:paraId="15193083" w14:textId="6E780282"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deg</w:t>
            </w:r>
          </w:p>
        </w:tc>
        <w:tc>
          <w:tcPr>
            <w:tcW w:w="1701" w:type="dxa"/>
            <w:shd w:val="clear" w:color="auto" w:fill="FFF2CC" w:themeFill="accent4" w:themeFillTint="33"/>
            <w:vAlign w:val="center"/>
          </w:tcPr>
          <w:p w14:paraId="0266D9FA" w14:textId="2C9A5532"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Angular position in the tilt direction</w:t>
            </w:r>
          </w:p>
        </w:tc>
        <w:tc>
          <w:tcPr>
            <w:tcW w:w="3119" w:type="dxa"/>
            <w:shd w:val="clear" w:color="auto" w:fill="FFF2CC" w:themeFill="accent4" w:themeFillTint="33"/>
            <w:vAlign w:val="center"/>
          </w:tcPr>
          <w:p w14:paraId="3EC4EAC4" w14:textId="1316D7E3"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A40D5F">
              <w:rPr>
                <w:rFonts w:ascii="Arial" w:eastAsia="Arial" w:hAnsi="Arial" w:cs="Arial"/>
                <w:color w:val="FF0000"/>
                <w:sz w:val="20"/>
                <w:szCs w:val="20"/>
                <w:lang w:val="en-US"/>
              </w:rPr>
              <w:t>pos_tilt</w:t>
            </w:r>
            <w:proofErr w:type="spellEnd"/>
          </w:p>
        </w:tc>
        <w:tc>
          <w:tcPr>
            <w:tcW w:w="992" w:type="dxa"/>
            <w:shd w:val="clear" w:color="auto" w:fill="FFF2CC" w:themeFill="accent4" w:themeFillTint="33"/>
            <w:vAlign w:val="center"/>
          </w:tcPr>
          <w:p w14:paraId="236F3BB9" w14:textId="2BD0F626"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 ANGLE</w:t>
            </w:r>
          </w:p>
        </w:tc>
        <w:tc>
          <w:tcPr>
            <w:tcW w:w="992" w:type="dxa"/>
            <w:shd w:val="clear" w:color="auto" w:fill="FFF2CC" w:themeFill="accent4" w:themeFillTint="33"/>
            <w:vAlign w:val="center"/>
          </w:tcPr>
          <w:p w14:paraId="7D52DC81" w14:textId="2B966A21"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271F2643" w14:textId="77777777" w:rsidTr="008275B6">
        <w:tc>
          <w:tcPr>
            <w:tcW w:w="2122" w:type="dxa"/>
            <w:shd w:val="clear" w:color="auto" w:fill="FFF2CC" w:themeFill="accent4" w:themeFillTint="33"/>
            <w:vAlign w:val="center"/>
          </w:tcPr>
          <w:p w14:paraId="2D766C26" w14:textId="4F9BB9EE"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pos_polar</w:t>
            </w:r>
            <w:proofErr w:type="spellEnd"/>
          </w:p>
        </w:tc>
        <w:tc>
          <w:tcPr>
            <w:tcW w:w="708" w:type="dxa"/>
            <w:shd w:val="clear" w:color="auto" w:fill="FFF2CC" w:themeFill="accent4" w:themeFillTint="33"/>
            <w:vAlign w:val="center"/>
          </w:tcPr>
          <w:p w14:paraId="331FCA91" w14:textId="1A727F0F"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deg</w:t>
            </w:r>
          </w:p>
        </w:tc>
        <w:tc>
          <w:tcPr>
            <w:tcW w:w="1701" w:type="dxa"/>
            <w:shd w:val="clear" w:color="auto" w:fill="FFF2CC" w:themeFill="accent4" w:themeFillTint="33"/>
            <w:vAlign w:val="center"/>
          </w:tcPr>
          <w:p w14:paraId="65AAF191" w14:textId="53B737D7"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Angular position in the polar direction</w:t>
            </w:r>
          </w:p>
        </w:tc>
        <w:tc>
          <w:tcPr>
            <w:tcW w:w="3119" w:type="dxa"/>
            <w:shd w:val="clear" w:color="auto" w:fill="FFF2CC" w:themeFill="accent4" w:themeFillTint="33"/>
            <w:vAlign w:val="center"/>
          </w:tcPr>
          <w:p w14:paraId="6A024029" w14:textId="2DCC2FEA"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A40D5F">
              <w:rPr>
                <w:rFonts w:ascii="Arial" w:eastAsia="Arial" w:hAnsi="Arial" w:cs="Arial"/>
                <w:color w:val="FF0000"/>
                <w:sz w:val="20"/>
                <w:szCs w:val="20"/>
                <w:lang w:val="en-US"/>
              </w:rPr>
              <w:t>pos_polar</w:t>
            </w:r>
            <w:proofErr w:type="spellEnd"/>
          </w:p>
        </w:tc>
        <w:tc>
          <w:tcPr>
            <w:tcW w:w="992" w:type="dxa"/>
            <w:shd w:val="clear" w:color="auto" w:fill="FFF2CC" w:themeFill="accent4" w:themeFillTint="33"/>
            <w:vAlign w:val="center"/>
          </w:tcPr>
          <w:p w14:paraId="736441BA" w14:textId="19582D9A"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 ANGLE</w:t>
            </w:r>
          </w:p>
        </w:tc>
        <w:tc>
          <w:tcPr>
            <w:tcW w:w="992" w:type="dxa"/>
            <w:shd w:val="clear" w:color="auto" w:fill="FFF2CC" w:themeFill="accent4" w:themeFillTint="33"/>
            <w:vAlign w:val="center"/>
          </w:tcPr>
          <w:p w14:paraId="683A7ECB" w14:textId="1A169F59"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14:paraId="0A5BE9EF" w14:textId="77777777" w:rsidTr="008275B6">
        <w:tc>
          <w:tcPr>
            <w:tcW w:w="2122" w:type="dxa"/>
            <w:shd w:val="clear" w:color="auto" w:fill="FFF2CC" w:themeFill="accent4" w:themeFillTint="33"/>
            <w:vAlign w:val="center"/>
          </w:tcPr>
          <w:p w14:paraId="25BFA01D" w14:textId="450957A4" w:rsidR="00821A48" w:rsidRDefault="00821A48" w:rsidP="00821A48">
            <w:pPr>
              <w:jc w:val="center"/>
              <w:rPr>
                <w:rFonts w:ascii="Arial" w:eastAsia="Arial" w:hAnsi="Arial" w:cs="Arial"/>
                <w:sz w:val="20"/>
                <w:szCs w:val="20"/>
              </w:rPr>
            </w:pPr>
            <w:proofErr w:type="spellStart"/>
            <w:r>
              <w:rPr>
                <w:rFonts w:ascii="Arial" w:eastAsia="Arial" w:hAnsi="Arial" w:cs="Arial"/>
                <w:sz w:val="20"/>
                <w:szCs w:val="20"/>
                <w:lang w:val="en-US"/>
              </w:rPr>
              <w:t>cryocoolant</w:t>
            </w:r>
            <w:proofErr w:type="spellEnd"/>
          </w:p>
        </w:tc>
        <w:tc>
          <w:tcPr>
            <w:tcW w:w="708" w:type="dxa"/>
            <w:shd w:val="clear" w:color="auto" w:fill="FFF2CC" w:themeFill="accent4" w:themeFillTint="33"/>
            <w:vAlign w:val="center"/>
          </w:tcPr>
          <w:p w14:paraId="436E4184" w14:textId="1F13B833" w:rsidR="00821A48" w:rsidRDefault="00821A48" w:rsidP="00821A48">
            <w:pPr>
              <w:jc w:val="center"/>
              <w:rPr>
                <w:rFonts w:ascii="Arial" w:eastAsia="Arial" w:hAnsi="Arial" w:cs="Arial"/>
                <w:sz w:val="20"/>
                <w:szCs w:val="20"/>
              </w:rPr>
            </w:pPr>
            <w:r>
              <w:rPr>
                <w:rFonts w:ascii="Arial" w:eastAsia="Arial" w:hAnsi="Arial" w:cs="Arial"/>
                <w:sz w:val="20"/>
                <w:szCs w:val="20"/>
                <w:lang w:val="en-US"/>
              </w:rPr>
              <w:t>bool</w:t>
            </w:r>
          </w:p>
        </w:tc>
        <w:tc>
          <w:tcPr>
            <w:tcW w:w="1701" w:type="dxa"/>
            <w:shd w:val="clear" w:color="auto" w:fill="FFF2CC" w:themeFill="accent4" w:themeFillTint="33"/>
            <w:vAlign w:val="center"/>
          </w:tcPr>
          <w:p w14:paraId="77D43BA4" w14:textId="596CBEF4" w:rsidR="00821A48" w:rsidRPr="003A59EF" w:rsidRDefault="00821A48" w:rsidP="00821A48">
            <w:pPr>
              <w:jc w:val="center"/>
              <w:rPr>
                <w:rFonts w:ascii="Arial" w:eastAsia="Arial" w:hAnsi="Arial" w:cs="Arial"/>
                <w:sz w:val="20"/>
                <w:szCs w:val="20"/>
                <w:lang w:val="en-US"/>
              </w:rPr>
            </w:pPr>
            <w:r>
              <w:rPr>
                <w:rFonts w:ascii="Arial" w:eastAsia="Arial" w:hAnsi="Arial" w:cs="Arial"/>
                <w:sz w:val="20"/>
                <w:szCs w:val="20"/>
                <w:lang w:val="en-US"/>
              </w:rPr>
              <w:t xml:space="preserve">Is </w:t>
            </w:r>
            <w:proofErr w:type="spellStart"/>
            <w:r>
              <w:rPr>
                <w:rFonts w:ascii="Arial" w:eastAsia="Arial" w:hAnsi="Arial" w:cs="Arial"/>
                <w:sz w:val="20"/>
                <w:szCs w:val="20"/>
                <w:lang w:val="en-US"/>
              </w:rPr>
              <w:t>cryocoolant</w:t>
            </w:r>
            <w:proofErr w:type="spellEnd"/>
            <w:r>
              <w:rPr>
                <w:rFonts w:ascii="Arial" w:eastAsia="Arial" w:hAnsi="Arial" w:cs="Arial"/>
                <w:sz w:val="20"/>
                <w:szCs w:val="20"/>
                <w:lang w:val="en-US"/>
              </w:rPr>
              <w:t xml:space="preserve"> flowing through the manipulator?</w:t>
            </w:r>
          </w:p>
        </w:tc>
        <w:tc>
          <w:tcPr>
            <w:tcW w:w="3119" w:type="dxa"/>
            <w:shd w:val="clear" w:color="auto" w:fill="FFF2CC" w:themeFill="accent4" w:themeFillTint="33"/>
            <w:vAlign w:val="center"/>
          </w:tcPr>
          <w:p w14:paraId="240108DA" w14:textId="5910F0A6" w:rsidR="00821A48" w:rsidRPr="003A59EF"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sidRPr="00A40D5F">
              <w:rPr>
                <w:rFonts w:ascii="Arial" w:eastAsia="Arial" w:hAnsi="Arial" w:cs="Arial"/>
                <w:color w:val="FF0000"/>
                <w:sz w:val="20"/>
                <w:szCs w:val="20"/>
                <w:lang w:val="en-US"/>
              </w:rPr>
              <w:t>pos_polar</w:t>
            </w:r>
            <w:proofErr w:type="spellEnd"/>
          </w:p>
        </w:tc>
        <w:tc>
          <w:tcPr>
            <w:tcW w:w="992" w:type="dxa"/>
            <w:shd w:val="clear" w:color="auto" w:fill="FFF2CC" w:themeFill="accent4" w:themeFillTint="33"/>
            <w:vAlign w:val="center"/>
          </w:tcPr>
          <w:p w14:paraId="56BD59DA" w14:textId="4B9DD66A" w:rsidR="00821A48" w:rsidRDefault="00821A48" w:rsidP="00821A48">
            <w:pPr>
              <w:jc w:val="center"/>
              <w:rPr>
                <w:rFonts w:ascii="Arial" w:eastAsia="Arial" w:hAnsi="Arial" w:cs="Arial"/>
                <w:sz w:val="20"/>
                <w:szCs w:val="20"/>
              </w:rPr>
            </w:pPr>
            <w:r>
              <w:rPr>
                <w:rFonts w:ascii="Arial" w:eastAsia="Arial" w:hAnsi="Arial" w:cs="Arial"/>
                <w:sz w:val="20"/>
                <w:szCs w:val="20"/>
                <w:lang w:val="en-US"/>
              </w:rPr>
              <w:t>NX_BOOL</w:t>
            </w:r>
          </w:p>
        </w:tc>
        <w:tc>
          <w:tcPr>
            <w:tcW w:w="992" w:type="dxa"/>
            <w:shd w:val="clear" w:color="auto" w:fill="FFF2CC" w:themeFill="accent4" w:themeFillTint="33"/>
            <w:vAlign w:val="center"/>
          </w:tcPr>
          <w:p w14:paraId="392CE50D" w14:textId="77777777" w:rsidR="00821A48" w:rsidRDefault="00821A48" w:rsidP="00821A48">
            <w:pPr>
              <w:jc w:val="center"/>
              <w:rPr>
                <w:rFonts w:ascii="Arial" w:eastAsia="Arial" w:hAnsi="Arial" w:cs="Arial"/>
                <w:b/>
                <w:sz w:val="20"/>
                <w:szCs w:val="20"/>
              </w:rPr>
            </w:pPr>
            <w:r>
              <w:rPr>
                <w:rFonts w:ascii="Arial" w:eastAsia="Arial" w:hAnsi="Arial" w:cs="Arial"/>
                <w:b/>
                <w:sz w:val="20"/>
                <w:szCs w:val="20"/>
                <w:lang w:val="en-US"/>
              </w:rPr>
              <w:t>x</w:t>
            </w:r>
          </w:p>
        </w:tc>
      </w:tr>
      <w:tr w:rsidR="00821A48" w:rsidRPr="00821A48" w14:paraId="238F1987" w14:textId="77777777" w:rsidTr="008275B6">
        <w:tc>
          <w:tcPr>
            <w:tcW w:w="2122" w:type="dxa"/>
            <w:shd w:val="clear" w:color="auto" w:fill="FFF2CC" w:themeFill="accent4" w:themeFillTint="33"/>
            <w:vAlign w:val="center"/>
          </w:tcPr>
          <w:p w14:paraId="740ED2D4" w14:textId="114BCAB2"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cryostat_temperature</w:t>
            </w:r>
            <w:proofErr w:type="spellEnd"/>
          </w:p>
        </w:tc>
        <w:tc>
          <w:tcPr>
            <w:tcW w:w="708" w:type="dxa"/>
            <w:shd w:val="clear" w:color="auto" w:fill="FFF2CC" w:themeFill="accent4" w:themeFillTint="33"/>
            <w:vAlign w:val="center"/>
          </w:tcPr>
          <w:p w14:paraId="77BB071F" w14:textId="23ABC451"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K</w:t>
            </w:r>
          </w:p>
        </w:tc>
        <w:tc>
          <w:tcPr>
            <w:tcW w:w="1701" w:type="dxa"/>
            <w:shd w:val="clear" w:color="auto" w:fill="FFF2CC" w:themeFill="accent4" w:themeFillTint="33"/>
            <w:vAlign w:val="center"/>
          </w:tcPr>
          <w:p w14:paraId="5D0D370E" w14:textId="5162AFCA"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Temperature of the cryostat (coldest point)</w:t>
            </w:r>
          </w:p>
        </w:tc>
        <w:tc>
          <w:tcPr>
            <w:tcW w:w="3119" w:type="dxa"/>
            <w:shd w:val="clear" w:color="auto" w:fill="FFF2CC" w:themeFill="accent4" w:themeFillTint="33"/>
            <w:vAlign w:val="center"/>
          </w:tcPr>
          <w:p w14:paraId="5F060B98" w14:textId="5F402B9C" w:rsidR="00821A48" w:rsidRDefault="00821A48"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cryostat_temperature</w:t>
            </w:r>
            <w:proofErr w:type="spellEnd"/>
          </w:p>
        </w:tc>
        <w:tc>
          <w:tcPr>
            <w:tcW w:w="992" w:type="dxa"/>
            <w:shd w:val="clear" w:color="auto" w:fill="FFF2CC" w:themeFill="accent4" w:themeFillTint="33"/>
            <w:vAlign w:val="center"/>
          </w:tcPr>
          <w:p w14:paraId="05F7BB8F" w14:textId="55F3A0AE" w:rsidR="00821A48" w:rsidRDefault="00821A48" w:rsidP="00821A48">
            <w:pPr>
              <w:jc w:val="center"/>
              <w:rPr>
                <w:rFonts w:ascii="Arial" w:eastAsia="Arial" w:hAnsi="Arial" w:cs="Arial"/>
                <w:sz w:val="20"/>
                <w:szCs w:val="20"/>
                <w:lang w:val="en-US"/>
              </w:rPr>
            </w:pPr>
            <w:r>
              <w:rPr>
                <w:rFonts w:ascii="Arial" w:eastAsia="Arial" w:hAnsi="Arial" w:cs="Arial"/>
                <w:sz w:val="20"/>
                <w:szCs w:val="20"/>
                <w:lang w:val="en-US"/>
              </w:rPr>
              <w:t>NX_FLOAT:NX_TEMPERATURE</w:t>
            </w:r>
          </w:p>
        </w:tc>
        <w:tc>
          <w:tcPr>
            <w:tcW w:w="992" w:type="dxa"/>
            <w:shd w:val="clear" w:color="auto" w:fill="FFF2CC" w:themeFill="accent4" w:themeFillTint="33"/>
            <w:vAlign w:val="center"/>
          </w:tcPr>
          <w:p w14:paraId="0BE321A9" w14:textId="7E68239A" w:rsidR="00821A48" w:rsidRDefault="00821A48"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1F46C1" w:rsidRPr="00821A48" w14:paraId="533101F4" w14:textId="77777777" w:rsidTr="008275B6">
        <w:tc>
          <w:tcPr>
            <w:tcW w:w="2122" w:type="dxa"/>
            <w:shd w:val="clear" w:color="auto" w:fill="FFF2CC" w:themeFill="accent4" w:themeFillTint="33"/>
            <w:vAlign w:val="center"/>
          </w:tcPr>
          <w:p w14:paraId="5CE62B41" w14:textId="242699B3" w:rsidR="001F46C1"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heater_power</w:t>
            </w:r>
            <w:proofErr w:type="spellEnd"/>
          </w:p>
        </w:tc>
        <w:tc>
          <w:tcPr>
            <w:tcW w:w="708" w:type="dxa"/>
            <w:shd w:val="clear" w:color="auto" w:fill="FFF2CC" w:themeFill="accent4" w:themeFillTint="33"/>
            <w:vAlign w:val="center"/>
          </w:tcPr>
          <w:p w14:paraId="05164D3C" w14:textId="77E33C3E" w:rsidR="001F46C1" w:rsidRDefault="001F46C1" w:rsidP="00821A48">
            <w:pPr>
              <w:jc w:val="center"/>
              <w:rPr>
                <w:rFonts w:ascii="Arial" w:eastAsia="Arial" w:hAnsi="Arial" w:cs="Arial"/>
                <w:sz w:val="20"/>
                <w:szCs w:val="20"/>
                <w:lang w:val="en-US"/>
              </w:rPr>
            </w:pPr>
            <w:r>
              <w:rPr>
                <w:rFonts w:ascii="Arial" w:eastAsia="Arial" w:hAnsi="Arial" w:cs="Arial"/>
                <w:sz w:val="20"/>
                <w:szCs w:val="20"/>
                <w:lang w:val="en-US"/>
              </w:rPr>
              <w:t>W</w:t>
            </w:r>
          </w:p>
        </w:tc>
        <w:tc>
          <w:tcPr>
            <w:tcW w:w="1701" w:type="dxa"/>
            <w:shd w:val="clear" w:color="auto" w:fill="FFF2CC" w:themeFill="accent4" w:themeFillTint="33"/>
            <w:vAlign w:val="center"/>
          </w:tcPr>
          <w:p w14:paraId="439DAA7F" w14:textId="7AFB165C" w:rsidR="001F46C1" w:rsidRDefault="001F46C1" w:rsidP="00821A48">
            <w:pPr>
              <w:jc w:val="center"/>
              <w:rPr>
                <w:rFonts w:ascii="Arial" w:eastAsia="Arial" w:hAnsi="Arial" w:cs="Arial"/>
                <w:sz w:val="20"/>
                <w:szCs w:val="20"/>
                <w:lang w:val="en-US"/>
              </w:rPr>
            </w:pPr>
            <w:r>
              <w:rPr>
                <w:rFonts w:ascii="Arial" w:eastAsia="Arial" w:hAnsi="Arial" w:cs="Arial"/>
                <w:sz w:val="20"/>
                <w:szCs w:val="20"/>
                <w:lang w:val="en-US"/>
              </w:rPr>
              <w:t>Power in the heater for temperature control.</w:t>
            </w:r>
          </w:p>
        </w:tc>
        <w:tc>
          <w:tcPr>
            <w:tcW w:w="3119" w:type="dxa"/>
            <w:shd w:val="clear" w:color="auto" w:fill="FFF2CC" w:themeFill="accent4" w:themeFillTint="33"/>
            <w:vAlign w:val="center"/>
          </w:tcPr>
          <w:p w14:paraId="12A2B0B7" w14:textId="16412511" w:rsidR="001F46C1" w:rsidRDefault="001F46C1" w:rsidP="001F46C1">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heater_power</w:t>
            </w:r>
            <w:proofErr w:type="spellEnd"/>
          </w:p>
        </w:tc>
        <w:tc>
          <w:tcPr>
            <w:tcW w:w="992" w:type="dxa"/>
            <w:shd w:val="clear" w:color="auto" w:fill="FFF2CC" w:themeFill="accent4" w:themeFillTint="33"/>
            <w:vAlign w:val="center"/>
          </w:tcPr>
          <w:p w14:paraId="06622983" w14:textId="65C119BC" w:rsidR="001F46C1" w:rsidRDefault="001F46C1" w:rsidP="001F46C1">
            <w:pPr>
              <w:jc w:val="center"/>
              <w:rPr>
                <w:rFonts w:ascii="Arial" w:eastAsia="Arial" w:hAnsi="Arial" w:cs="Arial"/>
                <w:sz w:val="20"/>
                <w:szCs w:val="20"/>
                <w:lang w:val="en-US"/>
              </w:rPr>
            </w:pPr>
            <w:r>
              <w:rPr>
                <w:rFonts w:ascii="Arial" w:eastAsia="Arial" w:hAnsi="Arial" w:cs="Arial"/>
                <w:sz w:val="20"/>
                <w:szCs w:val="20"/>
                <w:lang w:val="en-US"/>
              </w:rPr>
              <w:t>NX_FLOAT:NX_POWER</w:t>
            </w:r>
          </w:p>
        </w:tc>
        <w:tc>
          <w:tcPr>
            <w:tcW w:w="992" w:type="dxa"/>
            <w:shd w:val="clear" w:color="auto" w:fill="FFF2CC" w:themeFill="accent4" w:themeFillTint="33"/>
            <w:vAlign w:val="center"/>
          </w:tcPr>
          <w:p w14:paraId="7EDF2F92" w14:textId="3C053D74" w:rsidR="001F46C1" w:rsidRDefault="001F46C1"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821A48" w14:paraId="0267C1D9" w14:textId="77777777" w:rsidTr="008275B6">
        <w:tc>
          <w:tcPr>
            <w:tcW w:w="2122" w:type="dxa"/>
            <w:shd w:val="clear" w:color="auto" w:fill="FFF2CC" w:themeFill="accent4" w:themeFillTint="33"/>
            <w:vAlign w:val="center"/>
          </w:tcPr>
          <w:p w14:paraId="4EDF4BBA" w14:textId="5579DD92" w:rsidR="00821A48"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sample_temperature</w:t>
            </w:r>
            <w:proofErr w:type="spellEnd"/>
          </w:p>
        </w:tc>
        <w:tc>
          <w:tcPr>
            <w:tcW w:w="708" w:type="dxa"/>
            <w:shd w:val="clear" w:color="auto" w:fill="FFF2CC" w:themeFill="accent4" w:themeFillTint="33"/>
            <w:vAlign w:val="center"/>
          </w:tcPr>
          <w:p w14:paraId="6768EE4B" w14:textId="3F36205A"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K</w:t>
            </w:r>
          </w:p>
        </w:tc>
        <w:tc>
          <w:tcPr>
            <w:tcW w:w="1701" w:type="dxa"/>
            <w:shd w:val="clear" w:color="auto" w:fill="FFF2CC" w:themeFill="accent4" w:themeFillTint="33"/>
            <w:vAlign w:val="center"/>
          </w:tcPr>
          <w:p w14:paraId="3F8A9747" w14:textId="527EE3FC"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Temperature at the closest point to the sample</w:t>
            </w:r>
          </w:p>
        </w:tc>
        <w:tc>
          <w:tcPr>
            <w:tcW w:w="3119" w:type="dxa"/>
            <w:shd w:val="clear" w:color="auto" w:fill="FFF2CC" w:themeFill="accent4" w:themeFillTint="33"/>
            <w:vAlign w:val="center"/>
          </w:tcPr>
          <w:p w14:paraId="42DA4513" w14:textId="0467281B" w:rsidR="00821A48" w:rsidRDefault="001F46C1" w:rsidP="001F46C1">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sample_temperature</w:t>
            </w:r>
            <w:proofErr w:type="spellEnd"/>
          </w:p>
        </w:tc>
        <w:tc>
          <w:tcPr>
            <w:tcW w:w="992" w:type="dxa"/>
            <w:shd w:val="clear" w:color="auto" w:fill="FFF2CC" w:themeFill="accent4" w:themeFillTint="33"/>
            <w:vAlign w:val="center"/>
          </w:tcPr>
          <w:p w14:paraId="4A98D247" w14:textId="75AABA6E"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NX_FLOAT:NX_TEMPERATURE</w:t>
            </w:r>
          </w:p>
        </w:tc>
        <w:tc>
          <w:tcPr>
            <w:tcW w:w="992" w:type="dxa"/>
            <w:shd w:val="clear" w:color="auto" w:fill="FFF2CC" w:themeFill="accent4" w:themeFillTint="33"/>
            <w:vAlign w:val="center"/>
          </w:tcPr>
          <w:p w14:paraId="63C7C89B" w14:textId="31BF0061" w:rsidR="00821A48" w:rsidRDefault="001F46C1"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821A48" w14:paraId="1BC10585" w14:textId="77777777" w:rsidTr="008275B6">
        <w:tc>
          <w:tcPr>
            <w:tcW w:w="2122" w:type="dxa"/>
            <w:shd w:val="clear" w:color="auto" w:fill="FFF2CC" w:themeFill="accent4" w:themeFillTint="33"/>
            <w:vAlign w:val="center"/>
          </w:tcPr>
          <w:p w14:paraId="0AD3720D" w14:textId="46041701" w:rsidR="00821A48"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drain_current</w:t>
            </w:r>
            <w:proofErr w:type="spellEnd"/>
          </w:p>
        </w:tc>
        <w:tc>
          <w:tcPr>
            <w:tcW w:w="708" w:type="dxa"/>
            <w:shd w:val="clear" w:color="auto" w:fill="FFF2CC" w:themeFill="accent4" w:themeFillTint="33"/>
            <w:vAlign w:val="center"/>
          </w:tcPr>
          <w:p w14:paraId="6CCB0A5A" w14:textId="014FAA7A" w:rsidR="00821A48"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pA</w:t>
            </w:r>
            <w:proofErr w:type="spellEnd"/>
          </w:p>
        </w:tc>
        <w:tc>
          <w:tcPr>
            <w:tcW w:w="1701" w:type="dxa"/>
            <w:shd w:val="clear" w:color="auto" w:fill="FFF2CC" w:themeFill="accent4" w:themeFillTint="33"/>
            <w:vAlign w:val="center"/>
          </w:tcPr>
          <w:p w14:paraId="44591049" w14:textId="3ACBC328"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Current to neutralize the photoemission current</w:t>
            </w:r>
          </w:p>
        </w:tc>
        <w:tc>
          <w:tcPr>
            <w:tcW w:w="3119" w:type="dxa"/>
            <w:shd w:val="clear" w:color="auto" w:fill="FFF2CC" w:themeFill="accent4" w:themeFillTint="33"/>
            <w:vAlign w:val="center"/>
          </w:tcPr>
          <w:p w14:paraId="27D2A872" w14:textId="27FCECAE" w:rsidR="00821A48" w:rsidRDefault="001F46C1" w:rsidP="001F46C1">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drain_current</w:t>
            </w:r>
            <w:proofErr w:type="spellEnd"/>
          </w:p>
        </w:tc>
        <w:tc>
          <w:tcPr>
            <w:tcW w:w="992" w:type="dxa"/>
            <w:shd w:val="clear" w:color="auto" w:fill="FFF2CC" w:themeFill="accent4" w:themeFillTint="33"/>
            <w:vAlign w:val="center"/>
          </w:tcPr>
          <w:p w14:paraId="5794F4C8" w14:textId="2A74262D"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NX_FLOAT:NX_CURRENT</w:t>
            </w:r>
          </w:p>
        </w:tc>
        <w:tc>
          <w:tcPr>
            <w:tcW w:w="992" w:type="dxa"/>
            <w:shd w:val="clear" w:color="auto" w:fill="FFF2CC" w:themeFill="accent4" w:themeFillTint="33"/>
            <w:vAlign w:val="center"/>
          </w:tcPr>
          <w:p w14:paraId="087F6E8E" w14:textId="44E96703" w:rsidR="00821A48" w:rsidRDefault="001F46C1"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r w:rsidR="00821A48" w:rsidRPr="00821A48" w14:paraId="79129F38" w14:textId="77777777" w:rsidTr="008275B6">
        <w:tc>
          <w:tcPr>
            <w:tcW w:w="2122" w:type="dxa"/>
            <w:shd w:val="clear" w:color="auto" w:fill="FFF2CC" w:themeFill="accent4" w:themeFillTint="33"/>
            <w:vAlign w:val="center"/>
          </w:tcPr>
          <w:p w14:paraId="537888BE" w14:textId="24692CC5" w:rsidR="00821A48" w:rsidRDefault="001F46C1" w:rsidP="00821A48">
            <w:pPr>
              <w:jc w:val="center"/>
              <w:rPr>
                <w:rFonts w:ascii="Arial" w:eastAsia="Arial" w:hAnsi="Arial" w:cs="Arial"/>
                <w:sz w:val="20"/>
                <w:szCs w:val="20"/>
                <w:lang w:val="en-US"/>
              </w:rPr>
            </w:pPr>
            <w:proofErr w:type="spellStart"/>
            <w:r>
              <w:rPr>
                <w:rFonts w:ascii="Arial" w:eastAsia="Arial" w:hAnsi="Arial" w:cs="Arial"/>
                <w:sz w:val="20"/>
                <w:szCs w:val="20"/>
                <w:lang w:val="en-US"/>
              </w:rPr>
              <w:t>sample_bias</w:t>
            </w:r>
            <w:proofErr w:type="spellEnd"/>
          </w:p>
        </w:tc>
        <w:tc>
          <w:tcPr>
            <w:tcW w:w="708" w:type="dxa"/>
            <w:shd w:val="clear" w:color="auto" w:fill="FFF2CC" w:themeFill="accent4" w:themeFillTint="33"/>
            <w:vAlign w:val="center"/>
          </w:tcPr>
          <w:p w14:paraId="5222C594" w14:textId="71E74CF1"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V</w:t>
            </w:r>
          </w:p>
        </w:tc>
        <w:tc>
          <w:tcPr>
            <w:tcW w:w="1701" w:type="dxa"/>
            <w:shd w:val="clear" w:color="auto" w:fill="FFF2CC" w:themeFill="accent4" w:themeFillTint="33"/>
            <w:vAlign w:val="center"/>
          </w:tcPr>
          <w:p w14:paraId="1B028F77" w14:textId="7383C600"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 xml:space="preserve">Possible bias of the sample with respect to </w:t>
            </w:r>
            <w:proofErr w:type="spellStart"/>
            <w:r>
              <w:rPr>
                <w:rFonts w:ascii="Arial" w:eastAsia="Arial" w:hAnsi="Arial" w:cs="Arial"/>
                <w:sz w:val="20"/>
                <w:szCs w:val="20"/>
                <w:lang w:val="en-US"/>
              </w:rPr>
              <w:t>analyser</w:t>
            </w:r>
            <w:proofErr w:type="spellEnd"/>
            <w:r>
              <w:rPr>
                <w:rFonts w:ascii="Arial" w:eastAsia="Arial" w:hAnsi="Arial" w:cs="Arial"/>
                <w:sz w:val="20"/>
                <w:szCs w:val="20"/>
                <w:lang w:val="en-US"/>
              </w:rPr>
              <w:t xml:space="preserve"> ground</w:t>
            </w:r>
          </w:p>
        </w:tc>
        <w:tc>
          <w:tcPr>
            <w:tcW w:w="3119" w:type="dxa"/>
            <w:shd w:val="clear" w:color="auto" w:fill="FFF2CC" w:themeFill="accent4" w:themeFillTint="33"/>
            <w:vAlign w:val="center"/>
          </w:tcPr>
          <w:p w14:paraId="4C4693C2" w14:textId="58B24C1B" w:rsidR="00821A48" w:rsidRDefault="001F46C1" w:rsidP="001F46C1">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sample_bias</w:t>
            </w:r>
            <w:proofErr w:type="spellEnd"/>
          </w:p>
        </w:tc>
        <w:tc>
          <w:tcPr>
            <w:tcW w:w="992" w:type="dxa"/>
            <w:shd w:val="clear" w:color="auto" w:fill="FFF2CC" w:themeFill="accent4" w:themeFillTint="33"/>
            <w:vAlign w:val="center"/>
          </w:tcPr>
          <w:p w14:paraId="4A9F56E9" w14:textId="2DECBB2A" w:rsidR="00821A48" w:rsidRDefault="001F46C1" w:rsidP="00821A48">
            <w:pPr>
              <w:jc w:val="center"/>
              <w:rPr>
                <w:rFonts w:ascii="Arial" w:eastAsia="Arial" w:hAnsi="Arial" w:cs="Arial"/>
                <w:sz w:val="20"/>
                <w:szCs w:val="20"/>
                <w:lang w:val="en-US"/>
              </w:rPr>
            </w:pPr>
            <w:r>
              <w:rPr>
                <w:rFonts w:ascii="Arial" w:eastAsia="Arial" w:hAnsi="Arial" w:cs="Arial"/>
                <w:sz w:val="20"/>
                <w:szCs w:val="20"/>
                <w:lang w:val="en-US"/>
              </w:rPr>
              <w:t>NX_FLOAT:NX_CURRENT</w:t>
            </w:r>
          </w:p>
        </w:tc>
        <w:tc>
          <w:tcPr>
            <w:tcW w:w="992" w:type="dxa"/>
            <w:shd w:val="clear" w:color="auto" w:fill="FFF2CC" w:themeFill="accent4" w:themeFillTint="33"/>
            <w:vAlign w:val="center"/>
          </w:tcPr>
          <w:p w14:paraId="5DD615E3" w14:textId="6DD4FE84" w:rsidR="00821A48" w:rsidRDefault="001F46C1" w:rsidP="00821A48">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44F2DAC1" w14:textId="77777777" w:rsidR="00794B59" w:rsidRDefault="00794B59">
      <w:pPr>
        <w:rPr>
          <w:rFonts w:ascii="Arial" w:eastAsia="Arial" w:hAnsi="Arial" w:cs="Arial"/>
          <w:b/>
          <w:sz w:val="20"/>
          <w:lang w:val="en-US"/>
        </w:rPr>
      </w:pPr>
    </w:p>
    <w:p w14:paraId="5524EF3C" w14:textId="77777777" w:rsidR="002001A9" w:rsidRPr="00647912" w:rsidRDefault="00A06DB4">
      <w:pPr>
        <w:rPr>
          <w:rFonts w:ascii="Arial" w:eastAsia="Arial" w:hAnsi="Arial" w:cs="Arial"/>
          <w:b/>
          <w:sz w:val="20"/>
          <w:lang w:val="en-US"/>
        </w:rPr>
      </w:pPr>
      <w:r>
        <w:rPr>
          <w:rFonts w:ascii="Arial" w:eastAsia="Arial" w:hAnsi="Arial" w:cs="Arial"/>
          <w:b/>
          <w:sz w:val="20"/>
          <w:lang w:val="en-US"/>
        </w:rPr>
        <w:t xml:space="preserve">Detector information </w:t>
      </w:r>
    </w:p>
    <w:p w14:paraId="04FAA10D" w14:textId="2F154D39" w:rsidR="002001A9" w:rsidRDefault="00A06DB4">
      <w:pPr>
        <w:rPr>
          <w:rFonts w:ascii="Arial" w:eastAsia="Arial" w:hAnsi="Arial" w:cs="Arial"/>
          <w:sz w:val="20"/>
          <w:lang w:val="en-US"/>
        </w:rPr>
      </w:pPr>
      <w:r>
        <w:rPr>
          <w:rFonts w:ascii="Arial" w:eastAsia="Arial" w:hAnsi="Arial" w:cs="Arial"/>
          <w:sz w:val="20"/>
          <w:lang w:val="en-US"/>
        </w:rPr>
        <w:t xml:space="preserve">An </w:t>
      </w:r>
      <w:proofErr w:type="spellStart"/>
      <w:r>
        <w:rPr>
          <w:rFonts w:ascii="Arial" w:eastAsia="Arial" w:hAnsi="Arial" w:cs="Arial"/>
          <w:sz w:val="20"/>
          <w:lang w:val="en-US"/>
        </w:rPr>
        <w:t>analyser</w:t>
      </w:r>
      <w:proofErr w:type="spellEnd"/>
      <w:r>
        <w:rPr>
          <w:rFonts w:ascii="Arial" w:eastAsia="Arial" w:hAnsi="Arial" w:cs="Arial"/>
          <w:sz w:val="20"/>
          <w:lang w:val="en-US"/>
        </w:rPr>
        <w:t xml:space="preserve"> is composed of several parts </w:t>
      </w:r>
      <w:proofErr w:type="spellStart"/>
      <w:r>
        <w:rPr>
          <w:rFonts w:ascii="Arial" w:eastAsia="Arial" w:hAnsi="Arial" w:cs="Arial"/>
          <w:sz w:val="20"/>
          <w:lang w:val="en-US"/>
        </w:rPr>
        <w:t>parts</w:t>
      </w:r>
      <w:proofErr w:type="spellEnd"/>
      <w:r>
        <w:rPr>
          <w:rFonts w:ascii="Arial" w:eastAsia="Arial" w:hAnsi="Arial" w:cs="Arial"/>
          <w:sz w:val="20"/>
          <w:lang w:val="en-US"/>
        </w:rPr>
        <w:t xml:space="preserve">: the collection column, the energy dispersion section, the spin dispersion section and the detection section. </w:t>
      </w:r>
      <w:r w:rsidR="00647912">
        <w:rPr>
          <w:rFonts w:ascii="Arial" w:eastAsia="Arial" w:hAnsi="Arial" w:cs="Arial"/>
          <w:sz w:val="20"/>
          <w:lang w:val="en-US"/>
        </w:rPr>
        <w:t>We would like to open the discussion on whether to further sub</w:t>
      </w:r>
      <w:r w:rsidR="00DA3D30">
        <w:rPr>
          <w:rFonts w:ascii="Arial" w:eastAsia="Arial" w:hAnsi="Arial" w:cs="Arial"/>
          <w:sz w:val="20"/>
          <w:lang w:val="en-US"/>
        </w:rPr>
        <w:t>structure the detector group according to this hierarchy.</w:t>
      </w:r>
    </w:p>
    <w:p w14:paraId="1E011171" w14:textId="77777777" w:rsidR="002001A9" w:rsidRDefault="00A06DB4">
      <w:pPr>
        <w:rPr>
          <w:rFonts w:ascii="Arial" w:eastAsia="Arial" w:hAnsi="Arial" w:cs="Arial"/>
          <w:b/>
          <w:sz w:val="20"/>
          <w:lang w:val="en-US"/>
        </w:rPr>
      </w:pPr>
      <w:r>
        <w:rPr>
          <w:rFonts w:ascii="Arial" w:eastAsia="Arial" w:hAnsi="Arial" w:cs="Arial"/>
          <w:b/>
          <w:sz w:val="20"/>
          <w:lang w:val="en-US"/>
        </w:rPr>
        <w:t>Collection column</w:t>
      </w:r>
    </w:p>
    <w:p w14:paraId="2A06EBDA" w14:textId="77777777" w:rsidR="002001A9" w:rsidRDefault="00A06DB4">
      <w:pPr>
        <w:rPr>
          <w:rFonts w:ascii="Arial" w:eastAsia="Arial" w:hAnsi="Arial" w:cs="Arial"/>
          <w:sz w:val="20"/>
          <w:lang w:val="en-US"/>
        </w:rPr>
      </w:pPr>
      <w:r>
        <w:rPr>
          <w:rFonts w:ascii="Arial" w:eastAsia="Arial" w:hAnsi="Arial" w:cs="Arial"/>
          <w:sz w:val="20"/>
          <w:lang w:val="en-US"/>
        </w:rPr>
        <w:t xml:space="preserve">The basic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conceived for X-ray and Neutrons, is not designed to accommodate the details of electron spectrometers. Most of the matching entries here refer to </w:t>
      </w:r>
      <w:proofErr w:type="spellStart"/>
      <w:r>
        <w:rPr>
          <w:rFonts w:ascii="Arial" w:eastAsia="Arial" w:hAnsi="Arial" w:cs="Arial"/>
          <w:sz w:val="20"/>
          <w:lang w:val="en-US"/>
        </w:rPr>
        <w:t>NXarpes</w:t>
      </w:r>
      <w:proofErr w:type="spellEnd"/>
      <w:r>
        <w:rPr>
          <w:rFonts w:ascii="Arial" w:eastAsia="Arial" w:hAnsi="Arial" w:cs="Arial"/>
          <w:sz w:val="20"/>
          <w:lang w:val="en-US"/>
        </w:rPr>
        <w:t xml:space="preserve"> standard.</w:t>
      </w:r>
    </w:p>
    <w:p w14:paraId="6692CED4" w14:textId="77777777" w:rsidR="002001A9" w:rsidRDefault="002001A9">
      <w:pPr>
        <w:rPr>
          <w:rFonts w:ascii="Arial" w:eastAsia="Arial" w:hAnsi="Arial" w:cs="Arial"/>
          <w:sz w:val="20"/>
          <w:lang w:val="en-US"/>
        </w:rPr>
      </w:pP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138796FD" w14:textId="77777777" w:rsidTr="008275B6">
        <w:trPr>
          <w:trHeight w:val="451"/>
        </w:trPr>
        <w:tc>
          <w:tcPr>
            <w:tcW w:w="2122" w:type="dxa"/>
            <w:vAlign w:val="center"/>
          </w:tcPr>
          <w:p w14:paraId="2915838B" w14:textId="77777777" w:rsidR="002001A9" w:rsidRDefault="00A06DB4">
            <w:pPr>
              <w:jc w:val="center"/>
              <w:rPr>
                <w:rFonts w:ascii="Arial" w:eastAsia="Arial" w:hAnsi="Arial" w:cs="Arial"/>
                <w:sz w:val="20"/>
              </w:rPr>
            </w:pPr>
            <w:r>
              <w:rPr>
                <w:rFonts w:ascii="Arial" w:eastAsia="Arial" w:hAnsi="Arial" w:cs="Arial"/>
                <w:sz w:val="20"/>
                <w:lang w:val="en-US"/>
              </w:rPr>
              <w:lastRenderedPageBreak/>
              <w:t>Name</w:t>
            </w:r>
          </w:p>
        </w:tc>
        <w:tc>
          <w:tcPr>
            <w:tcW w:w="708" w:type="dxa"/>
            <w:vAlign w:val="center"/>
          </w:tcPr>
          <w:p w14:paraId="39642DE2" w14:textId="77777777" w:rsidR="002001A9" w:rsidRDefault="00A06DB4">
            <w:pPr>
              <w:jc w:val="center"/>
              <w:rPr>
                <w:rFonts w:ascii="Arial" w:eastAsia="Arial" w:hAnsi="Arial" w:cs="Arial"/>
                <w:sz w:val="20"/>
              </w:rPr>
            </w:pPr>
            <w:r>
              <w:rPr>
                <w:rFonts w:ascii="Arial" w:eastAsia="Arial" w:hAnsi="Arial" w:cs="Arial"/>
                <w:sz w:val="20"/>
                <w:lang w:val="en-US"/>
              </w:rPr>
              <w:t>Unit</w:t>
            </w:r>
          </w:p>
        </w:tc>
        <w:tc>
          <w:tcPr>
            <w:tcW w:w="1701" w:type="dxa"/>
            <w:vAlign w:val="center"/>
          </w:tcPr>
          <w:p w14:paraId="53410E64" w14:textId="77777777" w:rsidR="002001A9" w:rsidRDefault="00A06DB4">
            <w:pPr>
              <w:jc w:val="center"/>
              <w:rPr>
                <w:rFonts w:ascii="Arial" w:eastAsia="Arial" w:hAnsi="Arial" w:cs="Arial"/>
                <w:sz w:val="20"/>
              </w:rPr>
            </w:pPr>
            <w:r>
              <w:rPr>
                <w:rFonts w:ascii="Arial" w:eastAsia="Arial" w:hAnsi="Arial" w:cs="Arial"/>
                <w:sz w:val="20"/>
                <w:lang w:val="en-US"/>
              </w:rPr>
              <w:t>Description</w:t>
            </w:r>
          </w:p>
        </w:tc>
        <w:tc>
          <w:tcPr>
            <w:tcW w:w="3119" w:type="dxa"/>
            <w:vAlign w:val="center"/>
          </w:tcPr>
          <w:p w14:paraId="01D203A0" w14:textId="77777777" w:rsidR="002001A9" w:rsidRDefault="00A06DB4">
            <w:pPr>
              <w:jc w:val="center"/>
              <w:rPr>
                <w:rFonts w:ascii="Arial" w:eastAsia="Arial" w:hAnsi="Arial" w:cs="Arial"/>
                <w:sz w:val="20"/>
              </w:rPr>
            </w:pPr>
            <w:r>
              <w:rPr>
                <w:rFonts w:ascii="Arial" w:eastAsia="Arial" w:hAnsi="Arial" w:cs="Arial"/>
                <w:sz w:val="20"/>
                <w:lang w:val="en-US"/>
              </w:rPr>
              <w:t>Nexus hierarchy</w:t>
            </w:r>
          </w:p>
        </w:tc>
        <w:tc>
          <w:tcPr>
            <w:tcW w:w="992" w:type="dxa"/>
            <w:vAlign w:val="center"/>
          </w:tcPr>
          <w:p w14:paraId="70E1B6D0" w14:textId="77777777" w:rsidR="002001A9" w:rsidRDefault="00A06DB4">
            <w:pPr>
              <w:jc w:val="center"/>
              <w:rPr>
                <w:rFonts w:ascii="Arial" w:eastAsia="Arial" w:hAnsi="Arial" w:cs="Arial"/>
                <w:sz w:val="20"/>
              </w:rPr>
            </w:pPr>
            <w:r>
              <w:rPr>
                <w:rFonts w:ascii="Arial" w:eastAsia="Arial" w:hAnsi="Arial" w:cs="Arial"/>
                <w:sz w:val="20"/>
                <w:lang w:val="en-US"/>
              </w:rPr>
              <w:t>NX variable</w:t>
            </w:r>
          </w:p>
        </w:tc>
        <w:tc>
          <w:tcPr>
            <w:tcW w:w="992" w:type="dxa"/>
            <w:vAlign w:val="center"/>
          </w:tcPr>
          <w:p w14:paraId="1E2F316B" w14:textId="77777777" w:rsidR="002001A9" w:rsidRDefault="00A06DB4">
            <w:pPr>
              <w:jc w:val="center"/>
              <w:rPr>
                <w:rFonts w:ascii="Arial" w:eastAsia="Arial" w:hAnsi="Arial" w:cs="Arial"/>
                <w:sz w:val="20"/>
              </w:rPr>
            </w:pPr>
            <w:proofErr w:type="spellStart"/>
            <w:r>
              <w:rPr>
                <w:rFonts w:ascii="Arial" w:eastAsia="Arial" w:hAnsi="Arial" w:cs="Arial"/>
                <w:sz w:val="20"/>
                <w:lang w:val="en-US"/>
              </w:rPr>
              <w:t>NXarpes</w:t>
            </w:r>
            <w:proofErr w:type="spellEnd"/>
          </w:p>
        </w:tc>
      </w:tr>
      <w:tr w:rsidR="002001A9" w14:paraId="1215E71A" w14:textId="77777777" w:rsidTr="008275B6">
        <w:tc>
          <w:tcPr>
            <w:tcW w:w="2122" w:type="dxa"/>
            <w:shd w:val="clear" w:color="auto" w:fill="FFF2CC" w:themeFill="accent4" w:themeFillTint="33"/>
            <w:vAlign w:val="center"/>
          </w:tcPr>
          <w:p w14:paraId="53B81577" w14:textId="56DF3376"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extractor_voltage</w:t>
            </w:r>
            <w:proofErr w:type="spellEnd"/>
          </w:p>
        </w:tc>
        <w:tc>
          <w:tcPr>
            <w:tcW w:w="708" w:type="dxa"/>
            <w:shd w:val="clear" w:color="auto" w:fill="FFF2CC" w:themeFill="accent4" w:themeFillTint="33"/>
            <w:vAlign w:val="center"/>
          </w:tcPr>
          <w:p w14:paraId="581C60D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53BC773E"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Voltage applied to the extractor lens</w:t>
            </w:r>
          </w:p>
        </w:tc>
        <w:tc>
          <w:tcPr>
            <w:tcW w:w="3119" w:type="dxa"/>
            <w:shd w:val="clear" w:color="auto" w:fill="FFF2CC" w:themeFill="accent4" w:themeFillTint="33"/>
            <w:vAlign w:val="center"/>
          </w:tcPr>
          <w:p w14:paraId="00375C85"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extractor_voltage</w:t>
            </w:r>
            <w:proofErr w:type="spellEnd"/>
          </w:p>
        </w:tc>
        <w:tc>
          <w:tcPr>
            <w:tcW w:w="992" w:type="dxa"/>
            <w:shd w:val="clear" w:color="auto" w:fill="FFF2CC" w:themeFill="accent4" w:themeFillTint="33"/>
            <w:vAlign w:val="center"/>
          </w:tcPr>
          <w:p w14:paraId="66E5095F" w14:textId="73E338BF"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NX_VOLTAGE</w:t>
            </w:r>
          </w:p>
        </w:tc>
        <w:tc>
          <w:tcPr>
            <w:tcW w:w="992" w:type="dxa"/>
            <w:shd w:val="clear" w:color="auto" w:fill="FFF2CC" w:themeFill="accent4" w:themeFillTint="33"/>
            <w:vAlign w:val="center"/>
          </w:tcPr>
          <w:p w14:paraId="7BA55E0C"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1AA45908" w14:textId="77777777" w:rsidTr="008275B6">
        <w:tc>
          <w:tcPr>
            <w:tcW w:w="2122" w:type="dxa"/>
            <w:shd w:val="clear" w:color="auto" w:fill="FFF2CC" w:themeFill="accent4" w:themeFillTint="33"/>
            <w:vAlign w:val="center"/>
          </w:tcPr>
          <w:p w14:paraId="6D4F83E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extractor_current</w:t>
            </w:r>
            <w:proofErr w:type="spellEnd"/>
          </w:p>
        </w:tc>
        <w:tc>
          <w:tcPr>
            <w:tcW w:w="708" w:type="dxa"/>
            <w:shd w:val="clear" w:color="auto" w:fill="FFF2CC" w:themeFill="accent4" w:themeFillTint="33"/>
            <w:vAlign w:val="center"/>
          </w:tcPr>
          <w:p w14:paraId="1E84C66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w:t>
            </w:r>
          </w:p>
        </w:tc>
        <w:tc>
          <w:tcPr>
            <w:tcW w:w="1701" w:type="dxa"/>
            <w:shd w:val="clear" w:color="auto" w:fill="FFF2CC" w:themeFill="accent4" w:themeFillTint="33"/>
            <w:vAlign w:val="center"/>
          </w:tcPr>
          <w:p w14:paraId="66BC5D52"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Indicating leakage, field emission or arc currents to the extractor lens</w:t>
            </w:r>
          </w:p>
        </w:tc>
        <w:tc>
          <w:tcPr>
            <w:tcW w:w="3119" w:type="dxa"/>
            <w:shd w:val="clear" w:color="auto" w:fill="FFF2CC" w:themeFill="accent4" w:themeFillTint="33"/>
            <w:vAlign w:val="center"/>
          </w:tcPr>
          <w:p w14:paraId="6354EEF3"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extractor_current</w:t>
            </w:r>
            <w:proofErr w:type="spellEnd"/>
          </w:p>
        </w:tc>
        <w:tc>
          <w:tcPr>
            <w:tcW w:w="992" w:type="dxa"/>
            <w:shd w:val="clear" w:color="auto" w:fill="FFF2CC" w:themeFill="accent4" w:themeFillTint="33"/>
            <w:vAlign w:val="center"/>
          </w:tcPr>
          <w:p w14:paraId="4C5FCA27" w14:textId="6F04FB42"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NX_CURRENT</w:t>
            </w:r>
          </w:p>
        </w:tc>
        <w:tc>
          <w:tcPr>
            <w:tcW w:w="992" w:type="dxa"/>
            <w:shd w:val="clear" w:color="auto" w:fill="FFF2CC" w:themeFill="accent4" w:themeFillTint="33"/>
            <w:vAlign w:val="center"/>
          </w:tcPr>
          <w:p w14:paraId="11DB06E6"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10576B5D" w14:textId="77777777" w:rsidTr="008275B6">
        <w:tc>
          <w:tcPr>
            <w:tcW w:w="2122" w:type="dxa"/>
            <w:shd w:val="clear" w:color="auto" w:fill="FFF2CC" w:themeFill="accent4" w:themeFillTint="33"/>
            <w:vAlign w:val="center"/>
          </w:tcPr>
          <w:p w14:paraId="2DF85994"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working_distance</w:t>
            </w:r>
            <w:proofErr w:type="spellEnd"/>
          </w:p>
        </w:tc>
        <w:tc>
          <w:tcPr>
            <w:tcW w:w="708" w:type="dxa"/>
            <w:shd w:val="clear" w:color="auto" w:fill="FFF2CC" w:themeFill="accent4" w:themeFillTint="33"/>
            <w:vAlign w:val="center"/>
          </w:tcPr>
          <w:p w14:paraId="2B915C2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028938C3"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Distance between sample and detector entrance</w:t>
            </w:r>
          </w:p>
        </w:tc>
        <w:tc>
          <w:tcPr>
            <w:tcW w:w="3119" w:type="dxa"/>
            <w:shd w:val="clear" w:color="auto" w:fill="FFF2CC" w:themeFill="accent4" w:themeFillTint="33"/>
            <w:vAlign w:val="center"/>
          </w:tcPr>
          <w:p w14:paraId="6553363A"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working_distance</w:t>
            </w:r>
            <w:proofErr w:type="spellEnd"/>
          </w:p>
        </w:tc>
        <w:tc>
          <w:tcPr>
            <w:tcW w:w="992" w:type="dxa"/>
            <w:shd w:val="clear" w:color="auto" w:fill="FFF2CC" w:themeFill="accent4" w:themeFillTint="33"/>
            <w:vAlign w:val="center"/>
          </w:tcPr>
          <w:p w14:paraId="4454416A" w14:textId="2D280731"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6F5E5107"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558229FE" w14:textId="77777777" w:rsidTr="008275B6">
        <w:trPr>
          <w:trHeight w:val="230"/>
        </w:trPr>
        <w:tc>
          <w:tcPr>
            <w:tcW w:w="2122" w:type="dxa"/>
            <w:shd w:val="clear" w:color="auto" w:fill="9CC2E5" w:themeFill="accent1" w:themeFillTint="99"/>
            <w:vAlign w:val="center"/>
          </w:tcPr>
          <w:p w14:paraId="04BE7EF8" w14:textId="0C82B452"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lens_mode</w:t>
            </w:r>
            <w:proofErr w:type="spellEnd"/>
          </w:p>
        </w:tc>
        <w:tc>
          <w:tcPr>
            <w:tcW w:w="708" w:type="dxa"/>
            <w:shd w:val="clear" w:color="auto" w:fill="9CC2E5" w:themeFill="accent1" w:themeFillTint="99"/>
            <w:vAlign w:val="center"/>
          </w:tcPr>
          <w:p w14:paraId="1B199BB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9CC2E5" w:themeFill="accent1" w:themeFillTint="99"/>
            <w:vAlign w:val="center"/>
          </w:tcPr>
          <w:p w14:paraId="4077174A"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Labelling of a standard lens setting</w:t>
            </w:r>
          </w:p>
        </w:tc>
        <w:tc>
          <w:tcPr>
            <w:tcW w:w="3119" w:type="dxa"/>
            <w:shd w:val="clear" w:color="auto" w:fill="9CC2E5" w:themeFill="accent1" w:themeFillTint="99"/>
            <w:vAlign w:val="center"/>
          </w:tcPr>
          <w:p w14:paraId="33C555FD" w14:textId="77777777" w:rsidR="002001A9" w:rsidRDefault="00A06DB4">
            <w:pPr>
              <w:jc w:val="center"/>
              <w:rPr>
                <w:rFonts w:ascii="Arial" w:eastAsia="Arial" w:hAnsi="Arial" w:cs="Arial"/>
                <w:lang w:val="en-US"/>
              </w:rPr>
            </w:pPr>
            <w:proofErr w:type="spellStart"/>
            <w:r>
              <w:rPr>
                <w:rFonts w:ascii="Arial" w:eastAsia="Arial" w:hAnsi="Arial" w:cs="Arial"/>
                <w:sz w:val="20"/>
                <w:szCs w:val="20"/>
                <w:lang w:val="en-US"/>
              </w:rPr>
              <w:t>NXentry:NXinstrument:NXdetector:</w:t>
            </w:r>
            <w:r>
              <w:rPr>
                <w:rFonts w:ascii="Arial" w:eastAsia="Arial" w:hAnsi="Arial" w:cs="Arial"/>
                <w:color w:val="000000" w:themeColor="text1"/>
                <w:sz w:val="20"/>
                <w:szCs w:val="20"/>
                <w:lang w:val="en-US"/>
              </w:rPr>
              <w:t>lens_mode</w:t>
            </w:r>
            <w:proofErr w:type="spellEnd"/>
          </w:p>
        </w:tc>
        <w:tc>
          <w:tcPr>
            <w:tcW w:w="992" w:type="dxa"/>
            <w:shd w:val="clear" w:color="auto" w:fill="9CC2E5" w:themeFill="accent1" w:themeFillTint="99"/>
            <w:vAlign w:val="center"/>
          </w:tcPr>
          <w:p w14:paraId="3480982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9CC2E5" w:themeFill="accent1" w:themeFillTint="99"/>
            <w:vAlign w:val="center"/>
          </w:tcPr>
          <w:p w14:paraId="445A4126"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15636DEE" w14:textId="77777777" w:rsidTr="008275B6">
        <w:tc>
          <w:tcPr>
            <w:tcW w:w="2122" w:type="dxa"/>
            <w:shd w:val="clear" w:color="auto" w:fill="FFF2CC" w:themeFill="accent4" w:themeFillTint="33"/>
            <w:vAlign w:val="center"/>
          </w:tcPr>
          <w:p w14:paraId="7D91D148" w14:textId="46647D90" w:rsidR="002001A9" w:rsidRDefault="001F46C1">
            <w:pPr>
              <w:jc w:val="center"/>
              <w:rPr>
                <w:rFonts w:ascii="Arial" w:eastAsia="Arial" w:hAnsi="Arial" w:cs="Arial"/>
                <w:sz w:val="20"/>
                <w:szCs w:val="20"/>
              </w:rPr>
            </w:pPr>
            <w:commentRangeStart w:id="44"/>
            <w:proofErr w:type="spellStart"/>
            <w:r>
              <w:rPr>
                <w:rFonts w:ascii="Arial" w:eastAsia="Arial" w:hAnsi="Arial" w:cs="Arial"/>
                <w:sz w:val="20"/>
                <w:szCs w:val="20"/>
                <w:lang w:val="en-US"/>
              </w:rPr>
              <w:t>lens_names</w:t>
            </w:r>
            <w:commentRangeEnd w:id="44"/>
            <w:proofErr w:type="spellEnd"/>
            <w:r w:rsidR="003762A8">
              <w:rPr>
                <w:rStyle w:val="Rimandocommento"/>
              </w:rPr>
              <w:commentReference w:id="44"/>
            </w:r>
          </w:p>
        </w:tc>
        <w:tc>
          <w:tcPr>
            <w:tcW w:w="708" w:type="dxa"/>
            <w:shd w:val="clear" w:color="auto" w:fill="FFF2CC" w:themeFill="accent4" w:themeFillTint="33"/>
            <w:vAlign w:val="center"/>
          </w:tcPr>
          <w:p w14:paraId="5E16B97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8D5928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Set of names of electron optic lenses</w:t>
            </w:r>
          </w:p>
        </w:tc>
        <w:tc>
          <w:tcPr>
            <w:tcW w:w="3119" w:type="dxa"/>
            <w:shd w:val="clear" w:color="auto" w:fill="FFF2CC" w:themeFill="accent4" w:themeFillTint="33"/>
            <w:vAlign w:val="center"/>
          </w:tcPr>
          <w:p w14:paraId="2463E4EB"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lens_names</w:t>
            </w:r>
            <w:proofErr w:type="spellEnd"/>
          </w:p>
        </w:tc>
        <w:tc>
          <w:tcPr>
            <w:tcW w:w="992" w:type="dxa"/>
            <w:shd w:val="clear" w:color="auto" w:fill="FFF2CC" w:themeFill="accent4" w:themeFillTint="33"/>
            <w:vAlign w:val="center"/>
          </w:tcPr>
          <w:p w14:paraId="2751DFF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0B09E358"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BCDB1B9" w14:textId="77777777" w:rsidTr="008275B6">
        <w:tc>
          <w:tcPr>
            <w:tcW w:w="2122" w:type="dxa"/>
            <w:shd w:val="clear" w:color="auto" w:fill="FFF2CC" w:themeFill="accent4" w:themeFillTint="33"/>
            <w:vAlign w:val="center"/>
          </w:tcPr>
          <w:p w14:paraId="3744B1DA" w14:textId="4DE0A4C4" w:rsidR="002001A9" w:rsidRDefault="001F46C1">
            <w:pPr>
              <w:jc w:val="center"/>
              <w:rPr>
                <w:rFonts w:ascii="Arial" w:eastAsia="Arial" w:hAnsi="Arial" w:cs="Arial"/>
                <w:sz w:val="20"/>
                <w:szCs w:val="20"/>
              </w:rPr>
            </w:pPr>
            <w:commentRangeStart w:id="45"/>
            <w:proofErr w:type="spellStart"/>
            <w:r>
              <w:rPr>
                <w:rFonts w:ascii="Arial" w:eastAsia="Arial" w:hAnsi="Arial" w:cs="Arial"/>
                <w:sz w:val="20"/>
                <w:szCs w:val="20"/>
                <w:lang w:val="en-US"/>
              </w:rPr>
              <w:t>lens_voltages</w:t>
            </w:r>
            <w:commentRangeEnd w:id="45"/>
            <w:proofErr w:type="spellEnd"/>
            <w:r w:rsidR="003762A8">
              <w:rPr>
                <w:rStyle w:val="Rimandocommento"/>
              </w:rPr>
              <w:commentReference w:id="45"/>
            </w:r>
          </w:p>
        </w:tc>
        <w:tc>
          <w:tcPr>
            <w:tcW w:w="708" w:type="dxa"/>
            <w:shd w:val="clear" w:color="auto" w:fill="FFF2CC" w:themeFill="accent4" w:themeFillTint="33"/>
            <w:vAlign w:val="center"/>
          </w:tcPr>
          <w:p w14:paraId="6167D68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679DED2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Array of corresponding voltages</w:t>
            </w:r>
          </w:p>
        </w:tc>
        <w:tc>
          <w:tcPr>
            <w:tcW w:w="3119" w:type="dxa"/>
            <w:shd w:val="clear" w:color="auto" w:fill="FFF2CC" w:themeFill="accent4" w:themeFillTint="33"/>
            <w:vAlign w:val="center"/>
          </w:tcPr>
          <w:p w14:paraId="30A0EC62"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lens_voltages</w:t>
            </w:r>
            <w:proofErr w:type="spellEnd"/>
          </w:p>
        </w:tc>
        <w:tc>
          <w:tcPr>
            <w:tcW w:w="992" w:type="dxa"/>
            <w:shd w:val="clear" w:color="auto" w:fill="FFF2CC" w:themeFill="accent4" w:themeFillTint="33"/>
            <w:vAlign w:val="center"/>
          </w:tcPr>
          <w:p w14:paraId="289929F2" w14:textId="73A8B226"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NX_VOLTAGE</w:t>
            </w:r>
          </w:p>
        </w:tc>
        <w:tc>
          <w:tcPr>
            <w:tcW w:w="992" w:type="dxa"/>
            <w:shd w:val="clear" w:color="auto" w:fill="FFF2CC" w:themeFill="accent4" w:themeFillTint="33"/>
            <w:vAlign w:val="center"/>
          </w:tcPr>
          <w:p w14:paraId="16EAE130"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56FD8294" w14:textId="77777777" w:rsidTr="008275B6">
        <w:tc>
          <w:tcPr>
            <w:tcW w:w="2122" w:type="dxa"/>
            <w:shd w:val="clear" w:color="auto" w:fill="FFF2CC" w:themeFill="accent4" w:themeFillTint="33"/>
            <w:vAlign w:val="center"/>
          </w:tcPr>
          <w:p w14:paraId="2D27E465" w14:textId="1A4F99A7" w:rsidR="002001A9" w:rsidRDefault="001F46C1">
            <w:pPr>
              <w:jc w:val="center"/>
              <w:rPr>
                <w:rFonts w:ascii="Arial" w:eastAsia="Arial" w:hAnsi="Arial" w:cs="Arial"/>
                <w:sz w:val="20"/>
                <w:szCs w:val="20"/>
              </w:rPr>
            </w:pPr>
            <w:r>
              <w:rPr>
                <w:rFonts w:ascii="Arial" w:eastAsia="Arial" w:hAnsi="Arial" w:cs="Arial"/>
                <w:sz w:val="20"/>
                <w:szCs w:val="20"/>
                <w:lang w:val="en-US"/>
              </w:rPr>
              <w:t>projection</w:t>
            </w:r>
          </w:p>
        </w:tc>
        <w:tc>
          <w:tcPr>
            <w:tcW w:w="708" w:type="dxa"/>
            <w:shd w:val="clear" w:color="auto" w:fill="FFF2CC" w:themeFill="accent4" w:themeFillTint="33"/>
            <w:vAlign w:val="center"/>
          </w:tcPr>
          <w:p w14:paraId="6E71B68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B744FF5" w14:textId="67DA9826" w:rsidR="002001A9" w:rsidRDefault="00A06DB4">
            <w:pPr>
              <w:jc w:val="center"/>
              <w:rPr>
                <w:rFonts w:ascii="Arial" w:eastAsia="Arial" w:hAnsi="Arial" w:cs="Arial"/>
                <w:sz w:val="20"/>
                <w:szCs w:val="20"/>
                <w:lang w:val="en-US"/>
              </w:rPr>
            </w:pPr>
            <w:r>
              <w:rPr>
                <w:rFonts w:ascii="Arial" w:eastAsia="Arial" w:hAnsi="Arial" w:cs="Arial"/>
                <w:sz w:val="20"/>
                <w:szCs w:val="20"/>
                <w:lang w:val="en-US"/>
              </w:rPr>
              <w:t>The space projected in the angularly dispersive directions: “real” or “reciprocal”</w:t>
            </w:r>
          </w:p>
        </w:tc>
        <w:tc>
          <w:tcPr>
            <w:tcW w:w="3119" w:type="dxa"/>
            <w:shd w:val="clear" w:color="auto" w:fill="FFF2CC" w:themeFill="accent4" w:themeFillTint="33"/>
            <w:vAlign w:val="center"/>
          </w:tcPr>
          <w:p w14:paraId="582C27A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projection</w:t>
            </w:r>
            <w:proofErr w:type="spellEnd"/>
          </w:p>
        </w:tc>
        <w:tc>
          <w:tcPr>
            <w:tcW w:w="992" w:type="dxa"/>
            <w:shd w:val="clear" w:color="auto" w:fill="FFF2CC" w:themeFill="accent4" w:themeFillTint="33"/>
            <w:vAlign w:val="center"/>
          </w:tcPr>
          <w:p w14:paraId="30FAB7C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1D68C295"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28066C1F" w14:textId="77777777" w:rsidTr="008275B6">
        <w:tc>
          <w:tcPr>
            <w:tcW w:w="2122" w:type="dxa"/>
            <w:shd w:val="clear" w:color="auto" w:fill="FFF2CC" w:themeFill="accent4" w:themeFillTint="33"/>
            <w:vAlign w:val="center"/>
          </w:tcPr>
          <w:p w14:paraId="5687474C" w14:textId="241398E9" w:rsidR="002001A9" w:rsidRDefault="001F46C1">
            <w:pPr>
              <w:jc w:val="center"/>
              <w:rPr>
                <w:rFonts w:ascii="Arial" w:eastAsia="Arial" w:hAnsi="Arial" w:cs="Arial"/>
                <w:sz w:val="20"/>
                <w:szCs w:val="20"/>
              </w:rPr>
            </w:pPr>
            <w:r>
              <w:rPr>
                <w:rFonts w:ascii="Arial" w:eastAsia="Arial" w:hAnsi="Arial" w:cs="Arial"/>
                <w:sz w:val="20"/>
                <w:szCs w:val="20"/>
                <w:lang w:val="en-US"/>
              </w:rPr>
              <w:t>magnification</w:t>
            </w:r>
          </w:p>
        </w:tc>
        <w:tc>
          <w:tcPr>
            <w:tcW w:w="708" w:type="dxa"/>
            <w:shd w:val="clear" w:color="auto" w:fill="FFF2CC" w:themeFill="accent4" w:themeFillTint="33"/>
            <w:vAlign w:val="center"/>
          </w:tcPr>
          <w:p w14:paraId="1EC71F2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802EE43"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The magnification of the projected image in the angularly dispersive direction</w:t>
            </w:r>
          </w:p>
        </w:tc>
        <w:tc>
          <w:tcPr>
            <w:tcW w:w="3119" w:type="dxa"/>
            <w:shd w:val="clear" w:color="auto" w:fill="FFF2CC" w:themeFill="accent4" w:themeFillTint="33"/>
            <w:vAlign w:val="center"/>
          </w:tcPr>
          <w:p w14:paraId="037B6B0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magnification</w:t>
            </w:r>
            <w:proofErr w:type="spellEnd"/>
          </w:p>
        </w:tc>
        <w:tc>
          <w:tcPr>
            <w:tcW w:w="992" w:type="dxa"/>
            <w:shd w:val="clear" w:color="auto" w:fill="FFF2CC" w:themeFill="accent4" w:themeFillTint="33"/>
            <w:vAlign w:val="center"/>
          </w:tcPr>
          <w:p w14:paraId="30C62B49" w14:textId="29C7435B"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NX_DIMENSIONLESS</w:t>
            </w:r>
          </w:p>
        </w:tc>
        <w:tc>
          <w:tcPr>
            <w:tcW w:w="992" w:type="dxa"/>
            <w:shd w:val="clear" w:color="auto" w:fill="FFF2CC" w:themeFill="accent4" w:themeFillTint="33"/>
            <w:vAlign w:val="center"/>
          </w:tcPr>
          <w:p w14:paraId="3D776264"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308C95FA" w14:textId="77777777" w:rsidTr="008275B6">
        <w:tc>
          <w:tcPr>
            <w:tcW w:w="2122" w:type="dxa"/>
            <w:shd w:val="clear" w:color="auto" w:fill="FFF2CC" w:themeFill="accent4" w:themeFillTint="33"/>
            <w:vAlign w:val="center"/>
          </w:tcPr>
          <w:p w14:paraId="196EBA47" w14:textId="41212147"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field_aperture</w:t>
            </w:r>
            <w:proofErr w:type="spellEnd"/>
          </w:p>
        </w:tc>
        <w:tc>
          <w:tcPr>
            <w:tcW w:w="708" w:type="dxa"/>
            <w:shd w:val="clear" w:color="auto" w:fill="FFF2CC" w:themeFill="accent4" w:themeFillTint="33"/>
            <w:vAlign w:val="center"/>
          </w:tcPr>
          <w:p w14:paraId="47ED078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FFF2CC" w:themeFill="accent4" w:themeFillTint="33"/>
            <w:vAlign w:val="center"/>
          </w:tcPr>
          <w:p w14:paraId="6B47197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The size of the field aperture inserted in the column</w:t>
            </w:r>
          </w:p>
        </w:tc>
        <w:tc>
          <w:tcPr>
            <w:tcW w:w="3119" w:type="dxa"/>
            <w:shd w:val="clear" w:color="auto" w:fill="FFF2CC" w:themeFill="accent4" w:themeFillTint="33"/>
            <w:vAlign w:val="center"/>
          </w:tcPr>
          <w:p w14:paraId="21A9C0E1"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field_aperture</w:t>
            </w:r>
            <w:proofErr w:type="spellEnd"/>
          </w:p>
        </w:tc>
        <w:tc>
          <w:tcPr>
            <w:tcW w:w="992" w:type="dxa"/>
            <w:shd w:val="clear" w:color="auto" w:fill="FFF2CC" w:themeFill="accent4" w:themeFillTint="33"/>
            <w:vAlign w:val="center"/>
          </w:tcPr>
          <w:p w14:paraId="085943F2" w14:textId="5C6FD518"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639043F9"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7043AB6A" w14:textId="77777777" w:rsidTr="008275B6">
        <w:tc>
          <w:tcPr>
            <w:tcW w:w="2122" w:type="dxa"/>
            <w:shd w:val="clear" w:color="auto" w:fill="FFF2CC" w:themeFill="accent4" w:themeFillTint="33"/>
            <w:vAlign w:val="center"/>
          </w:tcPr>
          <w:p w14:paraId="1C626E97"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field_aperture_x</w:t>
            </w:r>
            <w:proofErr w:type="spellEnd"/>
          </w:p>
        </w:tc>
        <w:tc>
          <w:tcPr>
            <w:tcW w:w="708" w:type="dxa"/>
            <w:shd w:val="clear" w:color="auto" w:fill="FFF2CC" w:themeFill="accent4" w:themeFillTint="33"/>
            <w:vAlign w:val="center"/>
          </w:tcPr>
          <w:p w14:paraId="0739575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3DD99A0C"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Horizontal position of field aperture</w:t>
            </w:r>
          </w:p>
        </w:tc>
        <w:tc>
          <w:tcPr>
            <w:tcW w:w="3119" w:type="dxa"/>
            <w:shd w:val="clear" w:color="auto" w:fill="FFF2CC" w:themeFill="accent4" w:themeFillTint="33"/>
            <w:vAlign w:val="center"/>
          </w:tcPr>
          <w:p w14:paraId="5FF7A396"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field_aperture_x</w:t>
            </w:r>
            <w:proofErr w:type="spellEnd"/>
          </w:p>
        </w:tc>
        <w:tc>
          <w:tcPr>
            <w:tcW w:w="992" w:type="dxa"/>
            <w:shd w:val="clear" w:color="auto" w:fill="FFF2CC" w:themeFill="accent4" w:themeFillTint="33"/>
            <w:vAlign w:val="center"/>
          </w:tcPr>
          <w:p w14:paraId="3A4B9A8B" w14:textId="494EEE28"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0174934D"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3BB81C0E" w14:textId="77777777" w:rsidTr="008275B6">
        <w:tc>
          <w:tcPr>
            <w:tcW w:w="2122" w:type="dxa"/>
            <w:shd w:val="clear" w:color="auto" w:fill="FFF2CC" w:themeFill="accent4" w:themeFillTint="33"/>
            <w:vAlign w:val="center"/>
          </w:tcPr>
          <w:p w14:paraId="6F13F56C"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field_aperture_y</w:t>
            </w:r>
            <w:proofErr w:type="spellEnd"/>
          </w:p>
        </w:tc>
        <w:tc>
          <w:tcPr>
            <w:tcW w:w="708" w:type="dxa"/>
            <w:shd w:val="clear" w:color="auto" w:fill="FFF2CC" w:themeFill="accent4" w:themeFillTint="33"/>
            <w:vAlign w:val="center"/>
          </w:tcPr>
          <w:p w14:paraId="6BBB159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0338F8B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Vertical position of field aperture</w:t>
            </w:r>
          </w:p>
        </w:tc>
        <w:tc>
          <w:tcPr>
            <w:tcW w:w="3119" w:type="dxa"/>
            <w:shd w:val="clear" w:color="auto" w:fill="FFF2CC" w:themeFill="accent4" w:themeFillTint="33"/>
            <w:vAlign w:val="center"/>
          </w:tcPr>
          <w:p w14:paraId="3BAB0FE6" w14:textId="77777777" w:rsidR="002001A9" w:rsidRDefault="00A06DB4">
            <w:pPr>
              <w:jc w:val="center"/>
              <w:rPr>
                <w:rFonts w:ascii="Arial" w:eastAsia="Arial" w:hAnsi="Arial" w:cs="Arial"/>
                <w:color w:val="FF0000"/>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field_aperture_y</w:t>
            </w:r>
            <w:proofErr w:type="spellEnd"/>
          </w:p>
        </w:tc>
        <w:tc>
          <w:tcPr>
            <w:tcW w:w="992" w:type="dxa"/>
            <w:shd w:val="clear" w:color="auto" w:fill="FFF2CC" w:themeFill="accent4" w:themeFillTint="33"/>
            <w:vAlign w:val="center"/>
          </w:tcPr>
          <w:p w14:paraId="2C8DCEF6" w14:textId="741358B5"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57498D21"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4C8164F5" w14:textId="77777777" w:rsidTr="008275B6">
        <w:tc>
          <w:tcPr>
            <w:tcW w:w="2122" w:type="dxa"/>
            <w:shd w:val="clear" w:color="auto" w:fill="FFF2CC" w:themeFill="accent4" w:themeFillTint="33"/>
            <w:vAlign w:val="center"/>
          </w:tcPr>
          <w:p w14:paraId="21192299" w14:textId="24A74107" w:rsidR="002001A9" w:rsidRDefault="001F46C1">
            <w:pPr>
              <w:jc w:val="center"/>
              <w:rPr>
                <w:rFonts w:ascii="Arial" w:eastAsia="Arial" w:hAnsi="Arial" w:cs="Arial"/>
                <w:sz w:val="20"/>
                <w:szCs w:val="20"/>
              </w:rPr>
            </w:pPr>
            <w:r>
              <w:rPr>
                <w:rFonts w:ascii="Arial" w:eastAsia="Arial" w:hAnsi="Arial" w:cs="Arial"/>
                <w:sz w:val="20"/>
                <w:szCs w:val="20"/>
                <w:lang w:val="en-US"/>
              </w:rPr>
              <w:t>contrast aperture</w:t>
            </w:r>
          </w:p>
        </w:tc>
        <w:tc>
          <w:tcPr>
            <w:tcW w:w="708" w:type="dxa"/>
            <w:shd w:val="clear" w:color="auto" w:fill="FFF2CC" w:themeFill="accent4" w:themeFillTint="33"/>
            <w:vAlign w:val="center"/>
          </w:tcPr>
          <w:p w14:paraId="5C51156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FFF2CC" w:themeFill="accent4" w:themeFillTint="33"/>
            <w:vAlign w:val="center"/>
          </w:tcPr>
          <w:p w14:paraId="2DB0129A"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Size of contrast aperture inserted in the column</w:t>
            </w:r>
          </w:p>
        </w:tc>
        <w:tc>
          <w:tcPr>
            <w:tcW w:w="3119" w:type="dxa"/>
            <w:shd w:val="clear" w:color="auto" w:fill="FFF2CC" w:themeFill="accent4" w:themeFillTint="33"/>
            <w:vAlign w:val="center"/>
          </w:tcPr>
          <w:p w14:paraId="56C6582A"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w:t>
            </w:r>
            <w:r w:rsidRPr="00761207">
              <w:rPr>
                <w:rFonts w:ascii="Arial" w:eastAsia="Arial" w:hAnsi="Arial" w:cs="Arial"/>
                <w:sz w:val="20"/>
                <w:szCs w:val="20"/>
                <w:lang w:val="en-US"/>
              </w:rPr>
              <w:t>NXdetector</w:t>
            </w:r>
            <w:r>
              <w:rPr>
                <w:rFonts w:ascii="Arial" w:eastAsia="Arial" w:hAnsi="Arial" w:cs="Arial"/>
                <w:sz w:val="20"/>
                <w:szCs w:val="20"/>
                <w:lang w:val="en-US"/>
              </w:rPr>
              <w:t>:</w:t>
            </w:r>
            <w:r>
              <w:rPr>
                <w:rFonts w:ascii="Arial" w:eastAsia="Arial" w:hAnsi="Arial" w:cs="Arial"/>
                <w:color w:val="FF0000"/>
                <w:sz w:val="20"/>
                <w:szCs w:val="20"/>
                <w:lang w:val="en-US"/>
              </w:rPr>
              <w:t>contrast_aperture</w:t>
            </w:r>
            <w:proofErr w:type="spellEnd"/>
          </w:p>
        </w:tc>
        <w:tc>
          <w:tcPr>
            <w:tcW w:w="992" w:type="dxa"/>
            <w:shd w:val="clear" w:color="auto" w:fill="FFF2CC" w:themeFill="accent4" w:themeFillTint="33"/>
            <w:vAlign w:val="center"/>
          </w:tcPr>
          <w:p w14:paraId="12312245" w14:textId="253F1257"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01FC70D6"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485A24DB" w14:textId="77777777" w:rsidTr="008275B6">
        <w:tc>
          <w:tcPr>
            <w:tcW w:w="2122" w:type="dxa"/>
            <w:shd w:val="clear" w:color="auto" w:fill="FFF2CC" w:themeFill="accent4" w:themeFillTint="33"/>
            <w:vAlign w:val="center"/>
          </w:tcPr>
          <w:p w14:paraId="1B0AF31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contrast_aperture_x</w:t>
            </w:r>
            <w:proofErr w:type="spellEnd"/>
          </w:p>
        </w:tc>
        <w:tc>
          <w:tcPr>
            <w:tcW w:w="708" w:type="dxa"/>
            <w:shd w:val="clear" w:color="auto" w:fill="FFF2CC" w:themeFill="accent4" w:themeFillTint="33"/>
            <w:vAlign w:val="center"/>
          </w:tcPr>
          <w:p w14:paraId="0E1C429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6D32C1F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Horizontal position of contrast aperture</w:t>
            </w:r>
          </w:p>
        </w:tc>
        <w:tc>
          <w:tcPr>
            <w:tcW w:w="3119" w:type="dxa"/>
            <w:shd w:val="clear" w:color="auto" w:fill="FFF2CC" w:themeFill="accent4" w:themeFillTint="33"/>
            <w:vAlign w:val="center"/>
          </w:tcPr>
          <w:p w14:paraId="4F48F6C7"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contrast_aperture_x</w:t>
            </w:r>
            <w:proofErr w:type="spellEnd"/>
          </w:p>
        </w:tc>
        <w:tc>
          <w:tcPr>
            <w:tcW w:w="992" w:type="dxa"/>
            <w:shd w:val="clear" w:color="auto" w:fill="FFF2CC" w:themeFill="accent4" w:themeFillTint="33"/>
            <w:vAlign w:val="center"/>
          </w:tcPr>
          <w:p w14:paraId="3D30117A" w14:textId="7FAF4D5F"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781B3F5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5659381D" w14:textId="77777777" w:rsidTr="008275B6">
        <w:tc>
          <w:tcPr>
            <w:tcW w:w="2122" w:type="dxa"/>
            <w:shd w:val="clear" w:color="auto" w:fill="FFF2CC" w:themeFill="accent4" w:themeFillTint="33"/>
            <w:vAlign w:val="center"/>
          </w:tcPr>
          <w:p w14:paraId="4544B23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contrast_aperture_y</w:t>
            </w:r>
            <w:proofErr w:type="spellEnd"/>
          </w:p>
        </w:tc>
        <w:tc>
          <w:tcPr>
            <w:tcW w:w="708" w:type="dxa"/>
            <w:shd w:val="clear" w:color="auto" w:fill="FFF2CC" w:themeFill="accent4" w:themeFillTint="33"/>
            <w:vAlign w:val="center"/>
          </w:tcPr>
          <w:p w14:paraId="7775947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74CE5533"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Vertical position of contrast aperture</w:t>
            </w:r>
          </w:p>
        </w:tc>
        <w:tc>
          <w:tcPr>
            <w:tcW w:w="3119" w:type="dxa"/>
            <w:shd w:val="clear" w:color="auto" w:fill="FFF2CC" w:themeFill="accent4" w:themeFillTint="33"/>
            <w:vAlign w:val="center"/>
          </w:tcPr>
          <w:p w14:paraId="2AA784FB"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contrast_aperture_y</w:t>
            </w:r>
            <w:proofErr w:type="spellEnd"/>
          </w:p>
        </w:tc>
        <w:tc>
          <w:tcPr>
            <w:tcW w:w="992" w:type="dxa"/>
            <w:shd w:val="clear" w:color="auto" w:fill="FFF2CC" w:themeFill="accent4" w:themeFillTint="33"/>
            <w:vAlign w:val="center"/>
          </w:tcPr>
          <w:p w14:paraId="77A569F8" w14:textId="03383771" w:rsidR="002001A9" w:rsidRDefault="001F46C1">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w:t>
            </w:r>
            <w:r w:rsidR="00A06DB4">
              <w:rPr>
                <w:rFonts w:ascii="Arial" w:eastAsia="Arial" w:hAnsi="Arial" w:cs="Arial"/>
                <w:sz w:val="20"/>
                <w:szCs w:val="20"/>
                <w:lang w:val="en-US"/>
              </w:rPr>
              <w:lastRenderedPageBreak/>
              <w:t>_LENGTH</w:t>
            </w:r>
          </w:p>
        </w:tc>
        <w:tc>
          <w:tcPr>
            <w:tcW w:w="992" w:type="dxa"/>
            <w:shd w:val="clear" w:color="auto" w:fill="FFF2CC" w:themeFill="accent4" w:themeFillTint="33"/>
            <w:vAlign w:val="center"/>
          </w:tcPr>
          <w:p w14:paraId="1FDF58AA"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lastRenderedPageBreak/>
              <w:t>x</w:t>
            </w:r>
          </w:p>
        </w:tc>
      </w:tr>
    </w:tbl>
    <w:p w14:paraId="37CA9FE1" w14:textId="77777777" w:rsidR="002001A9" w:rsidRDefault="002001A9">
      <w:pPr>
        <w:rPr>
          <w:rFonts w:ascii="Arial" w:eastAsia="Arial" w:hAnsi="Arial" w:cs="Arial"/>
          <w:b/>
          <w:sz w:val="20"/>
        </w:rPr>
      </w:pPr>
    </w:p>
    <w:p w14:paraId="7364516D" w14:textId="77777777" w:rsidR="002001A9" w:rsidRDefault="00A06DB4">
      <w:pPr>
        <w:rPr>
          <w:rFonts w:ascii="Arial" w:eastAsia="Arial" w:hAnsi="Arial" w:cs="Arial"/>
          <w:b/>
          <w:sz w:val="20"/>
        </w:rPr>
      </w:pPr>
      <w:r>
        <w:rPr>
          <w:rFonts w:ascii="Arial" w:eastAsia="Arial" w:hAnsi="Arial" w:cs="Arial"/>
          <w:b/>
          <w:sz w:val="20"/>
          <w:lang w:val="en-US"/>
        </w:rPr>
        <w:t>Energy dispersion</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74B26AC6" w14:textId="77777777" w:rsidTr="008275B6">
        <w:trPr>
          <w:trHeight w:val="453"/>
        </w:trPr>
        <w:tc>
          <w:tcPr>
            <w:tcW w:w="2122" w:type="dxa"/>
            <w:vAlign w:val="center"/>
          </w:tcPr>
          <w:p w14:paraId="6A94C8DE" w14:textId="77777777" w:rsidR="002001A9" w:rsidRDefault="00A06DB4">
            <w:pPr>
              <w:jc w:val="center"/>
              <w:rPr>
                <w:rFonts w:ascii="Arial" w:eastAsia="Arial" w:hAnsi="Arial" w:cs="Arial"/>
                <w:sz w:val="20"/>
              </w:rPr>
            </w:pPr>
            <w:r>
              <w:rPr>
                <w:rFonts w:ascii="Arial" w:eastAsia="Arial" w:hAnsi="Arial" w:cs="Arial"/>
                <w:sz w:val="20"/>
                <w:lang w:val="en-US"/>
              </w:rPr>
              <w:t>Name</w:t>
            </w:r>
          </w:p>
        </w:tc>
        <w:tc>
          <w:tcPr>
            <w:tcW w:w="708" w:type="dxa"/>
            <w:vAlign w:val="center"/>
          </w:tcPr>
          <w:p w14:paraId="68EAD9AB" w14:textId="77777777" w:rsidR="002001A9" w:rsidRDefault="00A06DB4">
            <w:pPr>
              <w:jc w:val="center"/>
              <w:rPr>
                <w:rFonts w:ascii="Arial" w:eastAsia="Arial" w:hAnsi="Arial" w:cs="Arial"/>
                <w:sz w:val="20"/>
              </w:rPr>
            </w:pPr>
            <w:r>
              <w:rPr>
                <w:rFonts w:ascii="Arial" w:eastAsia="Arial" w:hAnsi="Arial" w:cs="Arial"/>
                <w:sz w:val="20"/>
                <w:lang w:val="en-US"/>
              </w:rPr>
              <w:t>Unit</w:t>
            </w:r>
          </w:p>
        </w:tc>
        <w:tc>
          <w:tcPr>
            <w:tcW w:w="1701" w:type="dxa"/>
            <w:vAlign w:val="center"/>
          </w:tcPr>
          <w:p w14:paraId="14AD59FA" w14:textId="77777777" w:rsidR="002001A9" w:rsidRDefault="00A06DB4">
            <w:pPr>
              <w:jc w:val="center"/>
              <w:rPr>
                <w:rFonts w:ascii="Arial" w:eastAsia="Arial" w:hAnsi="Arial" w:cs="Arial"/>
                <w:sz w:val="20"/>
              </w:rPr>
            </w:pPr>
            <w:r>
              <w:rPr>
                <w:rFonts w:ascii="Arial" w:eastAsia="Arial" w:hAnsi="Arial" w:cs="Arial"/>
                <w:sz w:val="20"/>
                <w:lang w:val="en-US"/>
              </w:rPr>
              <w:t>Description</w:t>
            </w:r>
          </w:p>
        </w:tc>
        <w:tc>
          <w:tcPr>
            <w:tcW w:w="3119" w:type="dxa"/>
            <w:vAlign w:val="center"/>
          </w:tcPr>
          <w:p w14:paraId="59619207" w14:textId="77777777" w:rsidR="002001A9" w:rsidRDefault="00A06DB4">
            <w:pPr>
              <w:jc w:val="center"/>
              <w:rPr>
                <w:rFonts w:ascii="Arial" w:eastAsia="Arial" w:hAnsi="Arial" w:cs="Arial"/>
                <w:sz w:val="20"/>
              </w:rPr>
            </w:pPr>
            <w:r>
              <w:rPr>
                <w:rFonts w:ascii="Arial" w:eastAsia="Arial" w:hAnsi="Arial" w:cs="Arial"/>
                <w:sz w:val="20"/>
                <w:lang w:val="en-US"/>
              </w:rPr>
              <w:t>Nexus hierarchy</w:t>
            </w:r>
          </w:p>
        </w:tc>
        <w:tc>
          <w:tcPr>
            <w:tcW w:w="992" w:type="dxa"/>
            <w:vAlign w:val="center"/>
          </w:tcPr>
          <w:p w14:paraId="0F2BF7F4" w14:textId="77777777" w:rsidR="002001A9" w:rsidRDefault="00A06DB4">
            <w:pPr>
              <w:jc w:val="center"/>
              <w:rPr>
                <w:rFonts w:ascii="Arial" w:eastAsia="Arial" w:hAnsi="Arial" w:cs="Arial"/>
                <w:sz w:val="20"/>
              </w:rPr>
            </w:pPr>
            <w:r>
              <w:rPr>
                <w:rFonts w:ascii="Arial" w:eastAsia="Arial" w:hAnsi="Arial" w:cs="Arial"/>
                <w:sz w:val="20"/>
                <w:lang w:val="en-US"/>
              </w:rPr>
              <w:t>NX variable</w:t>
            </w:r>
          </w:p>
        </w:tc>
        <w:tc>
          <w:tcPr>
            <w:tcW w:w="992" w:type="dxa"/>
            <w:vAlign w:val="center"/>
          </w:tcPr>
          <w:p w14:paraId="24D40437" w14:textId="77777777" w:rsidR="002001A9" w:rsidRDefault="00A06DB4">
            <w:pPr>
              <w:jc w:val="center"/>
              <w:rPr>
                <w:rFonts w:ascii="Arial" w:eastAsia="Arial" w:hAnsi="Arial" w:cs="Arial"/>
                <w:sz w:val="20"/>
              </w:rPr>
            </w:pPr>
            <w:proofErr w:type="spellStart"/>
            <w:r>
              <w:rPr>
                <w:rFonts w:ascii="Arial" w:eastAsia="Arial" w:hAnsi="Arial" w:cs="Arial"/>
                <w:sz w:val="20"/>
                <w:lang w:val="en-US"/>
              </w:rPr>
              <w:t>NXarpes</w:t>
            </w:r>
            <w:proofErr w:type="spellEnd"/>
          </w:p>
        </w:tc>
      </w:tr>
      <w:tr w:rsidR="002001A9" w14:paraId="1534231F" w14:textId="77777777" w:rsidTr="008275B6">
        <w:tc>
          <w:tcPr>
            <w:tcW w:w="2122" w:type="dxa"/>
            <w:shd w:val="clear" w:color="auto" w:fill="FFF2CC" w:themeFill="accent4" w:themeFillTint="33"/>
            <w:vAlign w:val="center"/>
          </w:tcPr>
          <w:p w14:paraId="7BB721FE" w14:textId="6B8117C9" w:rsidR="002001A9" w:rsidRDefault="001F46C1">
            <w:pPr>
              <w:jc w:val="center"/>
              <w:rPr>
                <w:rFonts w:ascii="Arial" w:eastAsia="Arial" w:hAnsi="Arial" w:cs="Arial"/>
                <w:sz w:val="20"/>
                <w:szCs w:val="20"/>
              </w:rPr>
            </w:pPr>
            <w:proofErr w:type="spellStart"/>
            <w:r>
              <w:rPr>
                <w:rFonts w:ascii="Arial" w:eastAsia="Arial" w:hAnsi="Arial" w:cs="Arial"/>
                <w:sz w:val="20"/>
                <w:szCs w:val="20"/>
                <w:lang w:val="en-US"/>
              </w:rPr>
              <w:t>dispersion_scheme</w:t>
            </w:r>
            <w:proofErr w:type="spellEnd"/>
          </w:p>
        </w:tc>
        <w:tc>
          <w:tcPr>
            <w:tcW w:w="708" w:type="dxa"/>
            <w:shd w:val="clear" w:color="auto" w:fill="FFF2CC" w:themeFill="accent4" w:themeFillTint="33"/>
            <w:vAlign w:val="center"/>
          </w:tcPr>
          <w:p w14:paraId="3B9FF50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0288BD3B"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w:t>
            </w:r>
            <w:proofErr w:type="spellStart"/>
            <w:r>
              <w:rPr>
                <w:rFonts w:ascii="Arial" w:eastAsia="Arial" w:hAnsi="Arial" w:cs="Arial"/>
                <w:sz w:val="20"/>
                <w:szCs w:val="20"/>
                <w:lang w:val="en-US"/>
              </w:rPr>
              <w:t>tof</w:t>
            </w:r>
            <w:proofErr w:type="spellEnd"/>
            <w:r>
              <w:rPr>
                <w:rFonts w:ascii="Arial" w:eastAsia="Arial" w:hAnsi="Arial" w:cs="Arial"/>
                <w:sz w:val="20"/>
                <w:szCs w:val="20"/>
                <w:lang w:val="en-US"/>
              </w:rPr>
              <w:t>”, “hemispherical”, “cylindrical”, “mirror”, “retarding grid”, etc.</w:t>
            </w:r>
          </w:p>
        </w:tc>
        <w:tc>
          <w:tcPr>
            <w:tcW w:w="3119" w:type="dxa"/>
            <w:shd w:val="clear" w:color="auto" w:fill="FFF2CC" w:themeFill="accent4" w:themeFillTint="33"/>
            <w:vAlign w:val="center"/>
          </w:tcPr>
          <w:p w14:paraId="52D03B2D"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dispersion_scheme</w:t>
            </w:r>
            <w:proofErr w:type="spellEnd"/>
          </w:p>
        </w:tc>
        <w:tc>
          <w:tcPr>
            <w:tcW w:w="992" w:type="dxa"/>
            <w:shd w:val="clear" w:color="auto" w:fill="FFF2CC" w:themeFill="accent4" w:themeFillTint="33"/>
            <w:vAlign w:val="center"/>
          </w:tcPr>
          <w:p w14:paraId="197B16C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2258A37"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389E8C5E" w14:textId="77777777" w:rsidTr="008275B6">
        <w:tc>
          <w:tcPr>
            <w:tcW w:w="2122" w:type="dxa"/>
            <w:shd w:val="clear" w:color="auto" w:fill="9CC2E5" w:themeFill="accent1" w:themeFillTint="99"/>
            <w:vAlign w:val="center"/>
          </w:tcPr>
          <w:p w14:paraId="0C340626"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pass_energy</w:t>
            </w:r>
            <w:proofErr w:type="spellEnd"/>
          </w:p>
        </w:tc>
        <w:tc>
          <w:tcPr>
            <w:tcW w:w="708" w:type="dxa"/>
            <w:shd w:val="clear" w:color="auto" w:fill="9CC2E5" w:themeFill="accent1" w:themeFillTint="99"/>
            <w:vAlign w:val="center"/>
          </w:tcPr>
          <w:p w14:paraId="6E1C185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eV</w:t>
            </w:r>
          </w:p>
        </w:tc>
        <w:tc>
          <w:tcPr>
            <w:tcW w:w="1701" w:type="dxa"/>
            <w:shd w:val="clear" w:color="auto" w:fill="9CC2E5" w:themeFill="accent1" w:themeFillTint="99"/>
            <w:vAlign w:val="center"/>
          </w:tcPr>
          <w:p w14:paraId="46DE83C4"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Pass energy in dispersive electrodes</w:t>
            </w:r>
          </w:p>
        </w:tc>
        <w:tc>
          <w:tcPr>
            <w:tcW w:w="3119" w:type="dxa"/>
            <w:shd w:val="clear" w:color="auto" w:fill="9CC2E5" w:themeFill="accent1" w:themeFillTint="99"/>
            <w:vAlign w:val="center"/>
          </w:tcPr>
          <w:p w14:paraId="6171DF07"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pass_energy</w:t>
            </w:r>
            <w:proofErr w:type="spellEnd"/>
          </w:p>
        </w:tc>
        <w:tc>
          <w:tcPr>
            <w:tcW w:w="992" w:type="dxa"/>
            <w:shd w:val="clear" w:color="auto" w:fill="9CC2E5" w:themeFill="accent1" w:themeFillTint="99"/>
            <w:vAlign w:val="center"/>
          </w:tcPr>
          <w:p w14:paraId="6885EDCD" w14:textId="351F8CED"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NX_ENERGY</w:t>
            </w:r>
          </w:p>
        </w:tc>
        <w:tc>
          <w:tcPr>
            <w:tcW w:w="992" w:type="dxa"/>
            <w:shd w:val="clear" w:color="auto" w:fill="9CC2E5" w:themeFill="accent1" w:themeFillTint="99"/>
            <w:vAlign w:val="center"/>
          </w:tcPr>
          <w:p w14:paraId="7500BEA4"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63BDE9DA" w14:textId="77777777" w:rsidTr="008275B6">
        <w:tc>
          <w:tcPr>
            <w:tcW w:w="2122" w:type="dxa"/>
            <w:shd w:val="clear" w:color="auto" w:fill="FFF2CC" w:themeFill="accent4" w:themeFillTint="33"/>
            <w:vAlign w:val="center"/>
          </w:tcPr>
          <w:p w14:paraId="357BD67A"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center_energy</w:t>
            </w:r>
            <w:proofErr w:type="spellEnd"/>
          </w:p>
        </w:tc>
        <w:tc>
          <w:tcPr>
            <w:tcW w:w="708" w:type="dxa"/>
            <w:shd w:val="clear" w:color="auto" w:fill="FFF2CC" w:themeFill="accent4" w:themeFillTint="33"/>
            <w:vAlign w:val="center"/>
          </w:tcPr>
          <w:p w14:paraId="6ADFE879"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2AE66836"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Center of the energy window</w:t>
            </w:r>
          </w:p>
        </w:tc>
        <w:tc>
          <w:tcPr>
            <w:tcW w:w="3119" w:type="dxa"/>
            <w:shd w:val="clear" w:color="auto" w:fill="FFF2CC" w:themeFill="accent4" w:themeFillTint="33"/>
            <w:vAlign w:val="center"/>
          </w:tcPr>
          <w:p w14:paraId="6438BC00"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center_energy</w:t>
            </w:r>
            <w:proofErr w:type="spellEnd"/>
          </w:p>
        </w:tc>
        <w:tc>
          <w:tcPr>
            <w:tcW w:w="992" w:type="dxa"/>
            <w:shd w:val="clear" w:color="auto" w:fill="FFF2CC" w:themeFill="accent4" w:themeFillTint="33"/>
            <w:vAlign w:val="center"/>
          </w:tcPr>
          <w:p w14:paraId="6F914AC7" w14:textId="166E3FDC" w:rsidR="002001A9" w:rsidRDefault="00DC4B15">
            <w:pPr>
              <w:jc w:val="center"/>
              <w:rPr>
                <w:rFonts w:ascii="Arial" w:eastAsia="Arial" w:hAnsi="Arial" w:cs="Arial"/>
                <w:sz w:val="20"/>
                <w:szCs w:val="20"/>
                <w:lang w:val="en-US"/>
              </w:rPr>
            </w:pPr>
            <w:r>
              <w:rPr>
                <w:rFonts w:ascii="Arial" w:eastAsia="Arial" w:hAnsi="Arial" w:cs="Arial"/>
                <w:sz w:val="20"/>
                <w:szCs w:val="20"/>
                <w:lang w:val="en-US"/>
              </w:rPr>
              <w:t>NX_FLOAT:</w:t>
            </w:r>
            <w:r w:rsidR="00A06DB4">
              <w:rPr>
                <w:rFonts w:ascii="Arial" w:eastAsia="Arial" w:hAnsi="Arial" w:cs="Arial"/>
                <w:sz w:val="20"/>
                <w:szCs w:val="20"/>
                <w:lang w:val="en-US"/>
              </w:rPr>
              <w:t>NX_ENERGY</w:t>
            </w:r>
          </w:p>
        </w:tc>
        <w:tc>
          <w:tcPr>
            <w:tcW w:w="992" w:type="dxa"/>
            <w:shd w:val="clear" w:color="auto" w:fill="FFF2CC" w:themeFill="accent4" w:themeFillTint="33"/>
            <w:vAlign w:val="center"/>
          </w:tcPr>
          <w:p w14:paraId="33EE9B05" w14:textId="77777777" w:rsidR="002001A9" w:rsidRDefault="00A06DB4">
            <w:pPr>
              <w:jc w:val="center"/>
              <w:rPr>
                <w:rFonts w:ascii="Arial" w:eastAsia="Arial" w:hAnsi="Arial" w:cs="Arial"/>
                <w:b/>
                <w:sz w:val="20"/>
                <w:szCs w:val="20"/>
                <w:lang w:val="en-US"/>
              </w:rPr>
            </w:pPr>
            <w:r>
              <w:rPr>
                <w:rFonts w:ascii="Arial" w:eastAsia="Arial" w:hAnsi="Arial" w:cs="Arial"/>
                <w:b/>
                <w:sz w:val="20"/>
                <w:szCs w:val="20"/>
                <w:lang w:val="en-US"/>
              </w:rPr>
              <w:t>x</w:t>
            </w:r>
          </w:p>
        </w:tc>
      </w:tr>
      <w:tr w:rsidR="002001A9" w14:paraId="7E9153FE" w14:textId="77777777" w:rsidTr="008275B6">
        <w:tc>
          <w:tcPr>
            <w:tcW w:w="2122" w:type="dxa"/>
            <w:shd w:val="clear" w:color="auto" w:fill="9CC2E5" w:themeFill="accent1" w:themeFillTint="99"/>
            <w:vAlign w:val="center"/>
          </w:tcPr>
          <w:p w14:paraId="07C144A3"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entrance_slits_size</w:t>
            </w:r>
            <w:proofErr w:type="spellEnd"/>
          </w:p>
        </w:tc>
        <w:tc>
          <w:tcPr>
            <w:tcW w:w="708" w:type="dxa"/>
            <w:shd w:val="clear" w:color="auto" w:fill="9CC2E5" w:themeFill="accent1" w:themeFillTint="99"/>
            <w:vAlign w:val="center"/>
          </w:tcPr>
          <w:p w14:paraId="1C72DF0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9CC2E5" w:themeFill="accent1" w:themeFillTint="99"/>
            <w:vAlign w:val="center"/>
          </w:tcPr>
          <w:p w14:paraId="7DE30A1F"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Size of the entrance slits in dispersive analyzers</w:t>
            </w:r>
          </w:p>
        </w:tc>
        <w:tc>
          <w:tcPr>
            <w:tcW w:w="3119" w:type="dxa"/>
            <w:shd w:val="clear" w:color="auto" w:fill="9CC2E5" w:themeFill="accent1" w:themeFillTint="99"/>
            <w:vAlign w:val="center"/>
          </w:tcPr>
          <w:p w14:paraId="0A084DC3"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entrance_slit_size</w:t>
            </w:r>
            <w:proofErr w:type="spellEnd"/>
          </w:p>
        </w:tc>
        <w:tc>
          <w:tcPr>
            <w:tcW w:w="992" w:type="dxa"/>
            <w:shd w:val="clear" w:color="auto" w:fill="9CC2E5" w:themeFill="accent1" w:themeFillTint="99"/>
            <w:vAlign w:val="center"/>
          </w:tcPr>
          <w:p w14:paraId="7B9BE71C" w14:textId="1E9493A5"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9CC2E5" w:themeFill="accent1" w:themeFillTint="99"/>
            <w:vAlign w:val="center"/>
          </w:tcPr>
          <w:p w14:paraId="26FE22FF"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7D27704B" w14:textId="77777777" w:rsidTr="008275B6">
        <w:tc>
          <w:tcPr>
            <w:tcW w:w="2122" w:type="dxa"/>
            <w:shd w:val="clear" w:color="auto" w:fill="9CC2E5" w:themeFill="accent1" w:themeFillTint="99"/>
            <w:vAlign w:val="center"/>
          </w:tcPr>
          <w:p w14:paraId="285042CB"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entrance_slits_shape</w:t>
            </w:r>
            <w:proofErr w:type="spellEnd"/>
          </w:p>
        </w:tc>
        <w:tc>
          <w:tcPr>
            <w:tcW w:w="708" w:type="dxa"/>
            <w:shd w:val="clear" w:color="auto" w:fill="9CC2E5" w:themeFill="accent1" w:themeFillTint="99"/>
            <w:vAlign w:val="center"/>
          </w:tcPr>
          <w:p w14:paraId="2A1F219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9CC2E5" w:themeFill="accent1" w:themeFillTint="99"/>
            <w:vAlign w:val="center"/>
          </w:tcPr>
          <w:p w14:paraId="075962E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“straight” or “curved”</w:t>
            </w:r>
          </w:p>
        </w:tc>
        <w:tc>
          <w:tcPr>
            <w:tcW w:w="3119" w:type="dxa"/>
            <w:shd w:val="clear" w:color="auto" w:fill="9CC2E5" w:themeFill="accent1" w:themeFillTint="99"/>
            <w:vAlign w:val="center"/>
          </w:tcPr>
          <w:p w14:paraId="0B33C363"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entrance_slit_shape</w:t>
            </w:r>
            <w:proofErr w:type="spellEnd"/>
          </w:p>
        </w:tc>
        <w:tc>
          <w:tcPr>
            <w:tcW w:w="992" w:type="dxa"/>
            <w:shd w:val="clear" w:color="auto" w:fill="9CC2E5" w:themeFill="accent1" w:themeFillTint="99"/>
            <w:vAlign w:val="center"/>
          </w:tcPr>
          <w:p w14:paraId="5BDB586C"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9CC2E5" w:themeFill="accent1" w:themeFillTint="99"/>
            <w:vAlign w:val="center"/>
          </w:tcPr>
          <w:p w14:paraId="08DC0E90"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2FD5E15A" w14:textId="77777777" w:rsidTr="008275B6">
        <w:tc>
          <w:tcPr>
            <w:tcW w:w="2122" w:type="dxa"/>
            <w:shd w:val="clear" w:color="auto" w:fill="FFF2CC" w:themeFill="accent4" w:themeFillTint="33"/>
            <w:vAlign w:val="center"/>
          </w:tcPr>
          <w:p w14:paraId="6D0BE01C"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exit_slits_size</w:t>
            </w:r>
            <w:proofErr w:type="spellEnd"/>
          </w:p>
        </w:tc>
        <w:tc>
          <w:tcPr>
            <w:tcW w:w="708" w:type="dxa"/>
            <w:shd w:val="clear" w:color="auto" w:fill="FFF2CC" w:themeFill="accent4" w:themeFillTint="33"/>
            <w:vAlign w:val="center"/>
          </w:tcPr>
          <w:p w14:paraId="7BA17D8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FFF2CC" w:themeFill="accent4" w:themeFillTint="33"/>
            <w:vAlign w:val="center"/>
          </w:tcPr>
          <w:p w14:paraId="7D5A2292"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Size of the exit slits in dispersive analyzer</w:t>
            </w:r>
          </w:p>
        </w:tc>
        <w:tc>
          <w:tcPr>
            <w:tcW w:w="3119" w:type="dxa"/>
            <w:shd w:val="clear" w:color="auto" w:fill="FFF2CC" w:themeFill="accent4" w:themeFillTint="33"/>
            <w:vAlign w:val="center"/>
          </w:tcPr>
          <w:p w14:paraId="05ED3C98"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exit_slit_size</w:t>
            </w:r>
            <w:proofErr w:type="spellEnd"/>
          </w:p>
        </w:tc>
        <w:tc>
          <w:tcPr>
            <w:tcW w:w="992" w:type="dxa"/>
            <w:shd w:val="clear" w:color="auto" w:fill="FFF2CC" w:themeFill="accent4" w:themeFillTint="33"/>
            <w:vAlign w:val="center"/>
          </w:tcPr>
          <w:p w14:paraId="793A48F0" w14:textId="44F0E7AC"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4C0D2875"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5E747FED" w14:textId="77777777" w:rsidTr="008275B6">
        <w:tc>
          <w:tcPr>
            <w:tcW w:w="2122" w:type="dxa"/>
            <w:shd w:val="clear" w:color="auto" w:fill="FFF2CC" w:themeFill="accent4" w:themeFillTint="33"/>
            <w:vAlign w:val="center"/>
          </w:tcPr>
          <w:p w14:paraId="3B331329"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exit_slits_shape</w:t>
            </w:r>
            <w:proofErr w:type="spellEnd"/>
          </w:p>
        </w:tc>
        <w:tc>
          <w:tcPr>
            <w:tcW w:w="708" w:type="dxa"/>
            <w:shd w:val="clear" w:color="auto" w:fill="FFF2CC" w:themeFill="accent4" w:themeFillTint="33"/>
            <w:vAlign w:val="center"/>
          </w:tcPr>
          <w:p w14:paraId="3172E11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F31F6F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Shape of the exit slits</w:t>
            </w:r>
          </w:p>
        </w:tc>
        <w:tc>
          <w:tcPr>
            <w:tcW w:w="3119" w:type="dxa"/>
            <w:shd w:val="clear" w:color="auto" w:fill="FFF2CC" w:themeFill="accent4" w:themeFillTint="33"/>
            <w:vAlign w:val="center"/>
          </w:tcPr>
          <w:p w14:paraId="5ADD1443"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exit_slit_shape</w:t>
            </w:r>
            <w:proofErr w:type="spellEnd"/>
          </w:p>
        </w:tc>
        <w:tc>
          <w:tcPr>
            <w:tcW w:w="992" w:type="dxa"/>
            <w:shd w:val="clear" w:color="auto" w:fill="FFF2CC" w:themeFill="accent4" w:themeFillTint="33"/>
            <w:vAlign w:val="center"/>
          </w:tcPr>
          <w:p w14:paraId="6E5F2BB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541C584E"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7CE8ACC9" w14:textId="77777777" w:rsidTr="008275B6">
        <w:tc>
          <w:tcPr>
            <w:tcW w:w="2122" w:type="dxa"/>
            <w:shd w:val="clear" w:color="auto" w:fill="E2EFD9" w:themeFill="accent6" w:themeFillTint="33"/>
            <w:vAlign w:val="center"/>
          </w:tcPr>
          <w:p w14:paraId="365C8DE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diameter</w:t>
            </w:r>
          </w:p>
        </w:tc>
        <w:tc>
          <w:tcPr>
            <w:tcW w:w="708" w:type="dxa"/>
            <w:shd w:val="clear" w:color="auto" w:fill="E2EFD9" w:themeFill="accent6" w:themeFillTint="33"/>
            <w:vAlign w:val="center"/>
          </w:tcPr>
          <w:p w14:paraId="17BC927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E2EFD9" w:themeFill="accent6" w:themeFillTint="33"/>
            <w:vAlign w:val="center"/>
          </w:tcPr>
          <w:p w14:paraId="384C8866"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Diameter of the dispersive orbit</w:t>
            </w:r>
          </w:p>
        </w:tc>
        <w:tc>
          <w:tcPr>
            <w:tcW w:w="3119" w:type="dxa"/>
            <w:shd w:val="clear" w:color="auto" w:fill="E2EFD9" w:themeFill="accent6" w:themeFillTint="33"/>
            <w:vAlign w:val="center"/>
          </w:tcPr>
          <w:p w14:paraId="6B19735D"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diameter</w:t>
            </w:r>
            <w:proofErr w:type="spellEnd"/>
            <w:r>
              <w:rPr>
                <w:rStyle w:val="Rimandonotaapidipagina"/>
                <w:rFonts w:ascii="Arial" w:eastAsia="Arial" w:hAnsi="Arial" w:cs="Arial"/>
                <w:color w:val="FF0000"/>
                <w:sz w:val="20"/>
                <w:szCs w:val="20"/>
                <w:lang w:val="en-US"/>
              </w:rPr>
              <w:footnoteReference w:id="3"/>
            </w:r>
          </w:p>
        </w:tc>
        <w:tc>
          <w:tcPr>
            <w:tcW w:w="992" w:type="dxa"/>
            <w:shd w:val="clear" w:color="auto" w:fill="E2EFD9" w:themeFill="accent6" w:themeFillTint="33"/>
            <w:vAlign w:val="center"/>
          </w:tcPr>
          <w:p w14:paraId="1FEACA02" w14:textId="68F49D4E"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E2EFD9" w:themeFill="accent6" w:themeFillTint="33"/>
            <w:vAlign w:val="center"/>
          </w:tcPr>
          <w:p w14:paraId="0D547A68"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304257D4" w14:textId="77777777" w:rsidTr="008275B6">
        <w:tc>
          <w:tcPr>
            <w:tcW w:w="2122" w:type="dxa"/>
            <w:shd w:val="clear" w:color="auto" w:fill="9CC2E5" w:themeFill="accent1" w:themeFillTint="99"/>
            <w:vAlign w:val="center"/>
          </w:tcPr>
          <w:p w14:paraId="0539A664"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energy_scan_mode</w:t>
            </w:r>
            <w:proofErr w:type="spellEnd"/>
          </w:p>
        </w:tc>
        <w:tc>
          <w:tcPr>
            <w:tcW w:w="708" w:type="dxa"/>
            <w:shd w:val="clear" w:color="auto" w:fill="9CC2E5" w:themeFill="accent1" w:themeFillTint="99"/>
            <w:vAlign w:val="center"/>
          </w:tcPr>
          <w:p w14:paraId="0FB0F81D"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9CC2E5" w:themeFill="accent1" w:themeFillTint="99"/>
            <w:vAlign w:val="center"/>
          </w:tcPr>
          <w:p w14:paraId="132B235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“fixed” or “sweep”</w:t>
            </w:r>
          </w:p>
        </w:tc>
        <w:tc>
          <w:tcPr>
            <w:tcW w:w="3119" w:type="dxa"/>
            <w:shd w:val="clear" w:color="auto" w:fill="9CC2E5" w:themeFill="accent1" w:themeFillTint="99"/>
            <w:vAlign w:val="center"/>
          </w:tcPr>
          <w:p w14:paraId="78F779EC"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acquisition_mode</w:t>
            </w:r>
            <w:proofErr w:type="spellEnd"/>
          </w:p>
        </w:tc>
        <w:tc>
          <w:tcPr>
            <w:tcW w:w="992" w:type="dxa"/>
            <w:shd w:val="clear" w:color="auto" w:fill="9CC2E5" w:themeFill="accent1" w:themeFillTint="99"/>
            <w:vAlign w:val="center"/>
          </w:tcPr>
          <w:p w14:paraId="490D513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9CC2E5" w:themeFill="accent1" w:themeFillTint="99"/>
            <w:vAlign w:val="center"/>
          </w:tcPr>
          <w:p w14:paraId="1EF175D6"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v</w:t>
            </w:r>
          </w:p>
        </w:tc>
      </w:tr>
      <w:tr w:rsidR="002001A9" w14:paraId="3E6EF4EE" w14:textId="77777777" w:rsidTr="008275B6">
        <w:tc>
          <w:tcPr>
            <w:tcW w:w="2122" w:type="dxa"/>
            <w:shd w:val="clear" w:color="auto" w:fill="FFF2CC" w:themeFill="accent4" w:themeFillTint="33"/>
            <w:vAlign w:val="center"/>
          </w:tcPr>
          <w:p w14:paraId="7C30259F"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tof_distance</w:t>
            </w:r>
            <w:proofErr w:type="spellEnd"/>
          </w:p>
        </w:tc>
        <w:tc>
          <w:tcPr>
            <w:tcW w:w="708" w:type="dxa"/>
            <w:shd w:val="clear" w:color="auto" w:fill="FFF2CC" w:themeFill="accent4" w:themeFillTint="33"/>
            <w:vAlign w:val="center"/>
          </w:tcPr>
          <w:p w14:paraId="5E203B2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1589FA59"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 xml:space="preserve">Length of the </w:t>
            </w:r>
            <w:proofErr w:type="spellStart"/>
            <w:r>
              <w:rPr>
                <w:rFonts w:ascii="Arial" w:eastAsia="Arial" w:hAnsi="Arial" w:cs="Arial"/>
                <w:sz w:val="20"/>
                <w:szCs w:val="20"/>
                <w:lang w:val="en-US"/>
              </w:rPr>
              <w:t>tof</w:t>
            </w:r>
            <w:proofErr w:type="spellEnd"/>
            <w:r>
              <w:rPr>
                <w:rFonts w:ascii="Arial" w:eastAsia="Arial" w:hAnsi="Arial" w:cs="Arial"/>
                <w:sz w:val="20"/>
                <w:szCs w:val="20"/>
                <w:lang w:val="en-US"/>
              </w:rPr>
              <w:t xml:space="preserve"> drift electrode</w:t>
            </w:r>
          </w:p>
        </w:tc>
        <w:tc>
          <w:tcPr>
            <w:tcW w:w="3119" w:type="dxa"/>
            <w:shd w:val="clear" w:color="auto" w:fill="FFF2CC" w:themeFill="accent4" w:themeFillTint="33"/>
            <w:vAlign w:val="center"/>
          </w:tcPr>
          <w:p w14:paraId="6955DE21"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tof_distance</w:t>
            </w:r>
            <w:proofErr w:type="spellEnd"/>
          </w:p>
        </w:tc>
        <w:tc>
          <w:tcPr>
            <w:tcW w:w="992" w:type="dxa"/>
            <w:shd w:val="clear" w:color="auto" w:fill="FFF2CC" w:themeFill="accent4" w:themeFillTint="33"/>
            <w:vAlign w:val="center"/>
          </w:tcPr>
          <w:p w14:paraId="1E3781DD" w14:textId="0B43A1CA"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527DC803"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42733CE3" w14:textId="77777777" w:rsidTr="008275B6">
        <w:tc>
          <w:tcPr>
            <w:tcW w:w="2122" w:type="dxa"/>
            <w:shd w:val="clear" w:color="auto" w:fill="FFF2CC" w:themeFill="accent4" w:themeFillTint="33"/>
            <w:vAlign w:val="center"/>
          </w:tcPr>
          <w:p w14:paraId="41B72022"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tof_voltage</w:t>
            </w:r>
            <w:proofErr w:type="spellEnd"/>
            <w:r>
              <w:rPr>
                <w:rFonts w:ascii="Arial" w:eastAsia="Arial" w:hAnsi="Arial" w:cs="Arial"/>
                <w:sz w:val="20"/>
                <w:szCs w:val="20"/>
                <w:lang w:val="en-US"/>
              </w:rPr>
              <w:t>*</w:t>
            </w:r>
          </w:p>
        </w:tc>
        <w:tc>
          <w:tcPr>
            <w:tcW w:w="708" w:type="dxa"/>
            <w:shd w:val="clear" w:color="auto" w:fill="FFF2CC" w:themeFill="accent4" w:themeFillTint="33"/>
            <w:vAlign w:val="center"/>
          </w:tcPr>
          <w:p w14:paraId="2236070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0DB77D58"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Voltage of the drift electrode</w:t>
            </w:r>
          </w:p>
        </w:tc>
        <w:tc>
          <w:tcPr>
            <w:tcW w:w="3119" w:type="dxa"/>
            <w:shd w:val="clear" w:color="auto" w:fill="FFF2CC" w:themeFill="accent4" w:themeFillTint="33"/>
            <w:vAlign w:val="center"/>
          </w:tcPr>
          <w:p w14:paraId="5350537D"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tof_voltage</w:t>
            </w:r>
            <w:proofErr w:type="spellEnd"/>
          </w:p>
        </w:tc>
        <w:tc>
          <w:tcPr>
            <w:tcW w:w="992" w:type="dxa"/>
            <w:shd w:val="clear" w:color="auto" w:fill="FFF2CC" w:themeFill="accent4" w:themeFillTint="33"/>
            <w:vAlign w:val="center"/>
          </w:tcPr>
          <w:p w14:paraId="4B9FB6EE" w14:textId="3CA27DCD" w:rsidR="002001A9" w:rsidRDefault="00DC4B15">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NX_VOLTAGE</w:t>
            </w:r>
          </w:p>
        </w:tc>
        <w:tc>
          <w:tcPr>
            <w:tcW w:w="992" w:type="dxa"/>
            <w:shd w:val="clear" w:color="auto" w:fill="FFF2CC" w:themeFill="accent4" w:themeFillTint="33"/>
            <w:vAlign w:val="center"/>
          </w:tcPr>
          <w:p w14:paraId="49399E1B"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D0660D" w14:paraId="6DA64B59" w14:textId="77777777" w:rsidTr="00D0660D">
        <w:tc>
          <w:tcPr>
            <w:tcW w:w="2122" w:type="dxa"/>
            <w:shd w:val="clear" w:color="auto" w:fill="FFFF00"/>
            <w:vAlign w:val="center"/>
          </w:tcPr>
          <w:p w14:paraId="0A98AC01" w14:textId="57E6AAAC" w:rsidR="00D0660D" w:rsidRDefault="00D0660D"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energy_start</w:t>
            </w:r>
            <w:proofErr w:type="spellEnd"/>
          </w:p>
        </w:tc>
        <w:tc>
          <w:tcPr>
            <w:tcW w:w="708" w:type="dxa"/>
            <w:shd w:val="clear" w:color="auto" w:fill="FFFF00"/>
            <w:vAlign w:val="center"/>
          </w:tcPr>
          <w:p w14:paraId="1E0B5265" w14:textId="296E7B34" w:rsidR="00D0660D" w:rsidRDefault="00D0660D" w:rsidP="00D0660D">
            <w:pPr>
              <w:jc w:val="center"/>
              <w:rPr>
                <w:rFonts w:ascii="Arial" w:eastAsia="Arial" w:hAnsi="Arial" w:cs="Arial"/>
                <w:sz w:val="20"/>
                <w:szCs w:val="20"/>
                <w:lang w:val="en-US"/>
              </w:rPr>
            </w:pPr>
            <w:r w:rsidRPr="00AC2F49">
              <w:rPr>
                <w:rFonts w:ascii="Arial" w:eastAsia="Arial" w:hAnsi="Arial" w:cs="Arial"/>
                <w:sz w:val="20"/>
                <w:szCs w:val="20"/>
                <w:lang w:val="en-US"/>
              </w:rPr>
              <w:t>eV</w:t>
            </w:r>
          </w:p>
        </w:tc>
        <w:tc>
          <w:tcPr>
            <w:tcW w:w="1701" w:type="dxa"/>
            <w:shd w:val="clear" w:color="auto" w:fill="FFFF00"/>
            <w:vAlign w:val="center"/>
          </w:tcPr>
          <w:p w14:paraId="3364B0BA" w14:textId="50197DEA" w:rsidR="00D0660D" w:rsidRDefault="001E281F" w:rsidP="00D0660D">
            <w:pPr>
              <w:jc w:val="center"/>
              <w:rPr>
                <w:rFonts w:ascii="Arial" w:eastAsia="Arial" w:hAnsi="Arial" w:cs="Arial"/>
                <w:sz w:val="20"/>
                <w:szCs w:val="20"/>
                <w:lang w:val="en-US"/>
              </w:rPr>
            </w:pPr>
            <w:r>
              <w:rPr>
                <w:rFonts w:ascii="Arial" w:eastAsia="Arial" w:hAnsi="Arial" w:cs="Arial"/>
                <w:sz w:val="20"/>
                <w:szCs w:val="20"/>
                <w:lang w:val="en-US"/>
              </w:rPr>
              <w:t>Energy (kinetic) at which the scan starts</w:t>
            </w:r>
          </w:p>
        </w:tc>
        <w:tc>
          <w:tcPr>
            <w:tcW w:w="3119" w:type="dxa"/>
            <w:shd w:val="clear" w:color="auto" w:fill="FFFF00"/>
          </w:tcPr>
          <w:p w14:paraId="38DCA6B6" w14:textId="0E794798" w:rsidR="00D0660D" w:rsidRDefault="00D0660D" w:rsidP="00D0660D">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proofErr w:type="spellEnd"/>
            <w:r w:rsidRPr="00AC2F49">
              <w:rPr>
                <w:rFonts w:ascii="Arial" w:eastAsia="Arial" w:hAnsi="Arial" w:cs="Arial"/>
                <w:sz w:val="20"/>
                <w:szCs w:val="20"/>
                <w:lang w:val="en-US"/>
              </w:rPr>
              <w:t>:</w:t>
            </w:r>
            <w:r w:rsidRPr="00AC2F49">
              <w:rPr>
                <w:rFonts w:ascii="Arial" w:eastAsia="Arial" w:hAnsi="Arial" w:cs="Arial"/>
                <w:color w:val="FF0000"/>
                <w:sz w:val="20"/>
                <w:szCs w:val="20"/>
                <w:lang w:val="en-US"/>
              </w:rPr>
              <w:t xml:space="preserve"> </w:t>
            </w:r>
            <w:proofErr w:type="spellStart"/>
            <w:r>
              <w:rPr>
                <w:rFonts w:ascii="Arial" w:eastAsia="Arial" w:hAnsi="Arial" w:cs="Arial"/>
                <w:color w:val="FF0000"/>
                <w:sz w:val="20"/>
                <w:szCs w:val="20"/>
                <w:lang w:val="en-US"/>
              </w:rPr>
              <w:t>energy</w:t>
            </w:r>
            <w:r w:rsidRPr="00AC2F49">
              <w:rPr>
                <w:rFonts w:ascii="Arial" w:eastAsia="Arial" w:hAnsi="Arial" w:cs="Arial"/>
                <w:color w:val="FF0000"/>
                <w:sz w:val="20"/>
                <w:szCs w:val="20"/>
                <w:lang w:val="en-US"/>
              </w:rPr>
              <w:t>_</w:t>
            </w:r>
            <w:r>
              <w:rPr>
                <w:rFonts w:ascii="Arial" w:eastAsia="Arial" w:hAnsi="Arial" w:cs="Arial"/>
                <w:color w:val="FF0000"/>
                <w:sz w:val="20"/>
                <w:szCs w:val="20"/>
                <w:lang w:val="en-US"/>
              </w:rPr>
              <w:t>start</w:t>
            </w:r>
            <w:proofErr w:type="spellEnd"/>
          </w:p>
        </w:tc>
        <w:tc>
          <w:tcPr>
            <w:tcW w:w="992" w:type="dxa"/>
            <w:shd w:val="clear" w:color="auto" w:fill="FFFF00"/>
            <w:vAlign w:val="center"/>
          </w:tcPr>
          <w:p w14:paraId="03F4777A" w14:textId="5DBC538E"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F00"/>
            <w:vAlign w:val="center"/>
          </w:tcPr>
          <w:p w14:paraId="54983140" w14:textId="1CDE576A"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60D" w14:paraId="0FF736E2" w14:textId="77777777" w:rsidTr="00D0660D">
        <w:tc>
          <w:tcPr>
            <w:tcW w:w="2122" w:type="dxa"/>
            <w:shd w:val="clear" w:color="auto" w:fill="FFFF00"/>
            <w:vAlign w:val="center"/>
          </w:tcPr>
          <w:p w14:paraId="5ED3B77C" w14:textId="10D67259" w:rsidR="00D0660D" w:rsidRDefault="00D0660D"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energy_step</w:t>
            </w:r>
            <w:proofErr w:type="spellEnd"/>
          </w:p>
        </w:tc>
        <w:tc>
          <w:tcPr>
            <w:tcW w:w="708" w:type="dxa"/>
            <w:shd w:val="clear" w:color="auto" w:fill="FFFF00"/>
            <w:vAlign w:val="center"/>
          </w:tcPr>
          <w:p w14:paraId="7B32F13A" w14:textId="6D299D96" w:rsidR="00D0660D" w:rsidRDefault="00D0660D"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meV</w:t>
            </w:r>
            <w:proofErr w:type="spellEnd"/>
          </w:p>
        </w:tc>
        <w:tc>
          <w:tcPr>
            <w:tcW w:w="1701" w:type="dxa"/>
            <w:shd w:val="clear" w:color="auto" w:fill="FFFF00"/>
            <w:vAlign w:val="center"/>
          </w:tcPr>
          <w:p w14:paraId="6C5D2E76" w14:textId="0807641C" w:rsidR="00D0660D" w:rsidRDefault="001E281F" w:rsidP="00D0660D">
            <w:pPr>
              <w:jc w:val="center"/>
              <w:rPr>
                <w:rFonts w:ascii="Arial" w:eastAsia="Arial" w:hAnsi="Arial" w:cs="Arial"/>
                <w:sz w:val="20"/>
                <w:szCs w:val="20"/>
                <w:lang w:val="en-US"/>
              </w:rPr>
            </w:pPr>
            <w:r>
              <w:rPr>
                <w:rFonts w:ascii="Arial" w:eastAsia="Arial" w:hAnsi="Arial" w:cs="Arial"/>
                <w:sz w:val="20"/>
                <w:szCs w:val="20"/>
                <w:lang w:val="en-US"/>
              </w:rPr>
              <w:t>Energy step of the scan</w:t>
            </w:r>
          </w:p>
        </w:tc>
        <w:tc>
          <w:tcPr>
            <w:tcW w:w="3119" w:type="dxa"/>
            <w:shd w:val="clear" w:color="auto" w:fill="FFFF00"/>
          </w:tcPr>
          <w:p w14:paraId="4DCC5064" w14:textId="708F7648" w:rsidR="00D0660D" w:rsidRDefault="00D0660D" w:rsidP="00D0660D">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proofErr w:type="spellEnd"/>
            <w:r w:rsidRPr="00AC2F49">
              <w:rPr>
                <w:rFonts w:ascii="Arial" w:eastAsia="Arial" w:hAnsi="Arial" w:cs="Arial"/>
                <w:sz w:val="20"/>
                <w:szCs w:val="20"/>
                <w:lang w:val="en-US"/>
              </w:rPr>
              <w:t>:</w:t>
            </w:r>
            <w:r w:rsidRPr="00AC2F49">
              <w:rPr>
                <w:rFonts w:ascii="Arial" w:eastAsia="Arial" w:hAnsi="Arial" w:cs="Arial"/>
                <w:color w:val="FF0000"/>
                <w:sz w:val="20"/>
                <w:szCs w:val="20"/>
                <w:lang w:val="en-US"/>
              </w:rPr>
              <w:t xml:space="preserve"> </w:t>
            </w:r>
            <w:proofErr w:type="spellStart"/>
            <w:r>
              <w:rPr>
                <w:rFonts w:ascii="Arial" w:eastAsia="Arial" w:hAnsi="Arial" w:cs="Arial"/>
                <w:color w:val="FF0000"/>
                <w:sz w:val="20"/>
                <w:szCs w:val="20"/>
                <w:lang w:val="en-US"/>
              </w:rPr>
              <w:t>energy</w:t>
            </w:r>
            <w:r w:rsidRPr="00AC2F49">
              <w:rPr>
                <w:rFonts w:ascii="Arial" w:eastAsia="Arial" w:hAnsi="Arial" w:cs="Arial"/>
                <w:color w:val="FF0000"/>
                <w:sz w:val="20"/>
                <w:szCs w:val="20"/>
                <w:lang w:val="en-US"/>
              </w:rPr>
              <w:t>_</w:t>
            </w:r>
            <w:r>
              <w:rPr>
                <w:rFonts w:ascii="Arial" w:eastAsia="Arial" w:hAnsi="Arial" w:cs="Arial"/>
                <w:color w:val="FF0000"/>
                <w:sz w:val="20"/>
                <w:szCs w:val="20"/>
                <w:lang w:val="en-US"/>
              </w:rPr>
              <w:t>step</w:t>
            </w:r>
            <w:proofErr w:type="spellEnd"/>
          </w:p>
        </w:tc>
        <w:tc>
          <w:tcPr>
            <w:tcW w:w="992" w:type="dxa"/>
            <w:shd w:val="clear" w:color="auto" w:fill="FFFF00"/>
            <w:vAlign w:val="center"/>
          </w:tcPr>
          <w:p w14:paraId="3234D8FB" w14:textId="4AB98C7C"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F00"/>
            <w:vAlign w:val="center"/>
          </w:tcPr>
          <w:p w14:paraId="3074E80E" w14:textId="4B4F5347"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60D" w14:paraId="667134BD" w14:textId="77777777" w:rsidTr="00D0660D">
        <w:tc>
          <w:tcPr>
            <w:tcW w:w="2122" w:type="dxa"/>
            <w:shd w:val="clear" w:color="auto" w:fill="FFFF00"/>
            <w:vAlign w:val="center"/>
          </w:tcPr>
          <w:p w14:paraId="05FCF6CA" w14:textId="47FCC05D" w:rsidR="00D0660D" w:rsidRDefault="00D0660D"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energy_points</w:t>
            </w:r>
            <w:proofErr w:type="spellEnd"/>
          </w:p>
        </w:tc>
        <w:tc>
          <w:tcPr>
            <w:tcW w:w="708" w:type="dxa"/>
            <w:shd w:val="clear" w:color="auto" w:fill="FFFF00"/>
            <w:vAlign w:val="center"/>
          </w:tcPr>
          <w:p w14:paraId="54945210" w14:textId="0E8B43DD" w:rsidR="00D0660D" w:rsidRDefault="00D0660D" w:rsidP="00D0660D">
            <w:pPr>
              <w:jc w:val="center"/>
              <w:rPr>
                <w:rFonts w:ascii="Arial" w:eastAsia="Arial" w:hAnsi="Arial" w:cs="Arial"/>
                <w:sz w:val="20"/>
                <w:szCs w:val="20"/>
                <w:lang w:val="en-US"/>
              </w:rPr>
            </w:pPr>
            <w:r w:rsidRPr="00AC2F49">
              <w:rPr>
                <w:rFonts w:ascii="Arial" w:eastAsia="Arial" w:hAnsi="Arial" w:cs="Arial"/>
                <w:sz w:val="20"/>
                <w:szCs w:val="20"/>
                <w:lang w:val="en-US"/>
              </w:rPr>
              <w:t>N puro</w:t>
            </w:r>
          </w:p>
        </w:tc>
        <w:tc>
          <w:tcPr>
            <w:tcW w:w="1701" w:type="dxa"/>
            <w:shd w:val="clear" w:color="auto" w:fill="FFFF00"/>
            <w:vAlign w:val="center"/>
          </w:tcPr>
          <w:p w14:paraId="591D0FDF" w14:textId="2FA5E3FC" w:rsidR="00D0660D" w:rsidRDefault="001E281F" w:rsidP="00D0660D">
            <w:pPr>
              <w:jc w:val="center"/>
              <w:rPr>
                <w:rFonts w:ascii="Arial" w:eastAsia="Arial" w:hAnsi="Arial" w:cs="Arial"/>
                <w:sz w:val="20"/>
                <w:szCs w:val="20"/>
                <w:lang w:val="en-US"/>
              </w:rPr>
            </w:pPr>
            <w:r>
              <w:rPr>
                <w:rFonts w:ascii="Arial" w:eastAsia="Arial" w:hAnsi="Arial" w:cs="Arial"/>
                <w:sz w:val="20"/>
                <w:szCs w:val="20"/>
                <w:lang w:val="en-US"/>
              </w:rPr>
              <w:t xml:space="preserve">Total number of energy steps </w:t>
            </w:r>
            <w:r>
              <w:rPr>
                <w:rFonts w:ascii="Arial" w:eastAsia="Arial" w:hAnsi="Arial" w:cs="Arial"/>
                <w:sz w:val="20"/>
                <w:szCs w:val="20"/>
                <w:lang w:val="en-US"/>
              </w:rPr>
              <w:lastRenderedPageBreak/>
              <w:t>done during the scan</w:t>
            </w:r>
          </w:p>
        </w:tc>
        <w:tc>
          <w:tcPr>
            <w:tcW w:w="3119" w:type="dxa"/>
            <w:shd w:val="clear" w:color="auto" w:fill="FFFF00"/>
          </w:tcPr>
          <w:p w14:paraId="4AF6B29B" w14:textId="0FB720BF" w:rsidR="00D0660D" w:rsidRDefault="00D0660D" w:rsidP="00D0660D">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lastRenderedPageBreak/>
              <w:t>NXentry:NXinstrument</w:t>
            </w:r>
            <w:proofErr w:type="gramEnd"/>
            <w:r w:rsidRPr="00AC2F49">
              <w:rPr>
                <w:rFonts w:ascii="Arial" w:eastAsia="Arial" w:hAnsi="Arial" w:cs="Arial"/>
                <w:sz w:val="20"/>
                <w:szCs w:val="20"/>
                <w:lang w:val="en-US"/>
              </w:rPr>
              <w:t>:NXdetector</w:t>
            </w:r>
            <w:proofErr w:type="spellEnd"/>
            <w:r w:rsidRPr="00AC2F49">
              <w:rPr>
                <w:rFonts w:ascii="Arial" w:eastAsia="Arial" w:hAnsi="Arial" w:cs="Arial"/>
                <w:sz w:val="20"/>
                <w:szCs w:val="20"/>
                <w:lang w:val="en-US"/>
              </w:rPr>
              <w:t>:</w:t>
            </w:r>
            <w:r w:rsidRPr="00AC2F49">
              <w:rPr>
                <w:rFonts w:ascii="Arial" w:eastAsia="Arial" w:hAnsi="Arial" w:cs="Arial"/>
                <w:color w:val="FF0000"/>
                <w:sz w:val="20"/>
                <w:szCs w:val="20"/>
                <w:lang w:val="en-US"/>
              </w:rPr>
              <w:t xml:space="preserve"> </w:t>
            </w:r>
            <w:proofErr w:type="spellStart"/>
            <w:r>
              <w:rPr>
                <w:rFonts w:ascii="Arial" w:eastAsia="Arial" w:hAnsi="Arial" w:cs="Arial"/>
                <w:color w:val="FF0000"/>
                <w:sz w:val="20"/>
                <w:szCs w:val="20"/>
                <w:lang w:val="en-US"/>
              </w:rPr>
              <w:t>energy</w:t>
            </w:r>
            <w:r w:rsidRPr="00AC2F49">
              <w:rPr>
                <w:rFonts w:ascii="Arial" w:eastAsia="Arial" w:hAnsi="Arial" w:cs="Arial"/>
                <w:color w:val="FF0000"/>
                <w:sz w:val="20"/>
                <w:szCs w:val="20"/>
                <w:lang w:val="en-US"/>
              </w:rPr>
              <w:t>_</w:t>
            </w:r>
            <w:r>
              <w:rPr>
                <w:rFonts w:ascii="Arial" w:eastAsia="Arial" w:hAnsi="Arial" w:cs="Arial"/>
                <w:color w:val="FF0000"/>
                <w:sz w:val="20"/>
                <w:szCs w:val="20"/>
                <w:lang w:val="en-US"/>
              </w:rPr>
              <w:t>points</w:t>
            </w:r>
            <w:proofErr w:type="spellEnd"/>
          </w:p>
        </w:tc>
        <w:tc>
          <w:tcPr>
            <w:tcW w:w="992" w:type="dxa"/>
            <w:shd w:val="clear" w:color="auto" w:fill="FFFF00"/>
            <w:vAlign w:val="center"/>
          </w:tcPr>
          <w:p w14:paraId="752EC0EB" w14:textId="7F700059"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F00"/>
            <w:vAlign w:val="center"/>
          </w:tcPr>
          <w:p w14:paraId="1DABE4B2" w14:textId="06CA42AF"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60D" w14:paraId="13BC79FD" w14:textId="77777777" w:rsidTr="00D0660D">
        <w:tc>
          <w:tcPr>
            <w:tcW w:w="2122" w:type="dxa"/>
            <w:shd w:val="clear" w:color="auto" w:fill="FFFF00"/>
            <w:vAlign w:val="center"/>
          </w:tcPr>
          <w:p w14:paraId="5F442746" w14:textId="4AC78C48" w:rsidR="00D0660D" w:rsidRDefault="00D0660D"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theta_x_start</w:t>
            </w:r>
            <w:proofErr w:type="spellEnd"/>
          </w:p>
        </w:tc>
        <w:tc>
          <w:tcPr>
            <w:tcW w:w="708" w:type="dxa"/>
            <w:shd w:val="clear" w:color="auto" w:fill="FFFF00"/>
            <w:vAlign w:val="center"/>
          </w:tcPr>
          <w:p w14:paraId="54A39A2B" w14:textId="22EEC628" w:rsidR="00D0660D" w:rsidRDefault="00D0660D" w:rsidP="00D0660D">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F00"/>
            <w:vAlign w:val="center"/>
          </w:tcPr>
          <w:p w14:paraId="235E597C" w14:textId="7610E36F" w:rsidR="00D0660D" w:rsidRDefault="001E281F" w:rsidP="00D0660D">
            <w:pPr>
              <w:jc w:val="center"/>
              <w:rPr>
                <w:rFonts w:ascii="Arial" w:eastAsia="Arial" w:hAnsi="Arial" w:cs="Arial"/>
                <w:sz w:val="20"/>
                <w:szCs w:val="20"/>
                <w:lang w:val="en-US"/>
              </w:rPr>
            </w:pPr>
            <w:r>
              <w:rPr>
                <w:rFonts w:ascii="Arial" w:eastAsia="Arial" w:hAnsi="Arial" w:cs="Arial"/>
                <w:sz w:val="20"/>
                <w:szCs w:val="20"/>
                <w:lang w:val="en-US"/>
              </w:rPr>
              <w:t>Angle (along X axis) at which the scan starts</w:t>
            </w:r>
          </w:p>
        </w:tc>
        <w:tc>
          <w:tcPr>
            <w:tcW w:w="3119" w:type="dxa"/>
            <w:shd w:val="clear" w:color="auto" w:fill="FFFF00"/>
          </w:tcPr>
          <w:p w14:paraId="759BB92B" w14:textId="3D34C253" w:rsidR="00D0660D" w:rsidRDefault="00D0660D" w:rsidP="00D0660D">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r w:rsidRPr="001A6A50">
              <w:rPr>
                <w:rFonts w:ascii="Arial" w:eastAsia="Arial" w:hAnsi="Arial" w:cs="Arial"/>
                <w:color w:val="FF0000"/>
                <w:sz w:val="20"/>
                <w:szCs w:val="20"/>
                <w:lang w:val="en-US"/>
              </w:rPr>
              <w:t>theta_x_start</w:t>
            </w:r>
            <w:proofErr w:type="spellEnd"/>
          </w:p>
        </w:tc>
        <w:tc>
          <w:tcPr>
            <w:tcW w:w="992" w:type="dxa"/>
            <w:shd w:val="clear" w:color="auto" w:fill="FFFF00"/>
            <w:vAlign w:val="center"/>
          </w:tcPr>
          <w:p w14:paraId="721B9FA1" w14:textId="2C0FC32B"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F00"/>
            <w:vAlign w:val="center"/>
          </w:tcPr>
          <w:p w14:paraId="28C7CAD1" w14:textId="73BF1A5D"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60D" w14:paraId="2697B4AF" w14:textId="77777777" w:rsidTr="00D0660D">
        <w:tc>
          <w:tcPr>
            <w:tcW w:w="2122" w:type="dxa"/>
            <w:shd w:val="clear" w:color="auto" w:fill="FFFF00"/>
            <w:vAlign w:val="center"/>
          </w:tcPr>
          <w:p w14:paraId="4000A397" w14:textId="0266047A" w:rsidR="00D0660D" w:rsidRDefault="00D0660D" w:rsidP="00D0660D">
            <w:pPr>
              <w:jc w:val="center"/>
              <w:rPr>
                <w:rFonts w:ascii="Arial" w:eastAsia="Arial" w:hAnsi="Arial" w:cs="Arial"/>
                <w:sz w:val="20"/>
                <w:szCs w:val="20"/>
                <w:lang w:val="en-US"/>
              </w:rPr>
            </w:pPr>
            <w:proofErr w:type="spellStart"/>
            <w:r>
              <w:rPr>
                <w:rFonts w:ascii="Arial" w:eastAsia="Arial" w:hAnsi="Arial" w:cs="Arial"/>
                <w:sz w:val="20"/>
                <w:szCs w:val="20"/>
                <w:lang w:val="en-US"/>
              </w:rPr>
              <w:t>theta_x_step</w:t>
            </w:r>
            <w:proofErr w:type="spellEnd"/>
          </w:p>
        </w:tc>
        <w:tc>
          <w:tcPr>
            <w:tcW w:w="708" w:type="dxa"/>
            <w:shd w:val="clear" w:color="auto" w:fill="FFFF00"/>
            <w:vAlign w:val="center"/>
          </w:tcPr>
          <w:p w14:paraId="7390B1D7" w14:textId="51AD0D7B" w:rsidR="00D0660D" w:rsidRDefault="00D0660D" w:rsidP="00D0660D">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F00"/>
            <w:vAlign w:val="center"/>
          </w:tcPr>
          <w:p w14:paraId="11038B15" w14:textId="40FCE643" w:rsidR="00D0660D" w:rsidRDefault="001E281F" w:rsidP="00D0660D">
            <w:pPr>
              <w:jc w:val="center"/>
              <w:rPr>
                <w:rFonts w:ascii="Arial" w:eastAsia="Arial" w:hAnsi="Arial" w:cs="Arial"/>
                <w:sz w:val="20"/>
                <w:szCs w:val="20"/>
                <w:lang w:val="en-US"/>
              </w:rPr>
            </w:pPr>
            <w:r>
              <w:rPr>
                <w:rFonts w:ascii="Arial" w:eastAsia="Arial" w:hAnsi="Arial" w:cs="Arial"/>
                <w:sz w:val="20"/>
                <w:szCs w:val="20"/>
                <w:lang w:val="en-US"/>
              </w:rPr>
              <w:t>Angle (X axis) step of the scan</w:t>
            </w:r>
          </w:p>
        </w:tc>
        <w:tc>
          <w:tcPr>
            <w:tcW w:w="3119" w:type="dxa"/>
            <w:shd w:val="clear" w:color="auto" w:fill="FFFF00"/>
          </w:tcPr>
          <w:p w14:paraId="4FFB4F6A" w14:textId="76EB01BF" w:rsidR="00D0660D" w:rsidRDefault="00D0660D" w:rsidP="00D0660D">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r w:rsidRPr="001A6A50">
              <w:rPr>
                <w:rFonts w:ascii="Arial" w:eastAsia="Arial" w:hAnsi="Arial" w:cs="Arial"/>
                <w:color w:val="FF0000"/>
                <w:sz w:val="20"/>
                <w:szCs w:val="20"/>
                <w:lang w:val="en-US"/>
              </w:rPr>
              <w:t>theta_x_st</w:t>
            </w:r>
            <w:r>
              <w:rPr>
                <w:rFonts w:ascii="Arial" w:eastAsia="Arial" w:hAnsi="Arial" w:cs="Arial"/>
                <w:color w:val="FF0000"/>
                <w:sz w:val="20"/>
                <w:szCs w:val="20"/>
                <w:lang w:val="en-US"/>
              </w:rPr>
              <w:t>ep</w:t>
            </w:r>
            <w:proofErr w:type="spellEnd"/>
          </w:p>
        </w:tc>
        <w:tc>
          <w:tcPr>
            <w:tcW w:w="992" w:type="dxa"/>
            <w:shd w:val="clear" w:color="auto" w:fill="FFFF00"/>
            <w:vAlign w:val="center"/>
          </w:tcPr>
          <w:p w14:paraId="7722647B" w14:textId="30AEE2F7"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F00"/>
            <w:vAlign w:val="center"/>
          </w:tcPr>
          <w:p w14:paraId="7D75ADC1" w14:textId="4045EAD5"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60D" w14:paraId="0901AAA3" w14:textId="77777777" w:rsidTr="00D0660D">
        <w:tc>
          <w:tcPr>
            <w:tcW w:w="2122" w:type="dxa"/>
            <w:shd w:val="clear" w:color="auto" w:fill="FFFF00"/>
            <w:vAlign w:val="center"/>
          </w:tcPr>
          <w:p w14:paraId="055DEEE6" w14:textId="32A4A67F" w:rsidR="00D0660D" w:rsidRDefault="00D0660D"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theta_x_</w:t>
            </w:r>
            <w:r>
              <w:rPr>
                <w:rFonts w:ascii="Arial" w:eastAsia="Arial" w:hAnsi="Arial" w:cs="Arial"/>
                <w:sz w:val="20"/>
                <w:szCs w:val="20"/>
                <w:lang w:val="en-US"/>
              </w:rPr>
              <w:t>points</w:t>
            </w:r>
            <w:proofErr w:type="spellEnd"/>
          </w:p>
        </w:tc>
        <w:tc>
          <w:tcPr>
            <w:tcW w:w="708" w:type="dxa"/>
            <w:shd w:val="clear" w:color="auto" w:fill="FFFF00"/>
            <w:vAlign w:val="center"/>
          </w:tcPr>
          <w:p w14:paraId="7FA2AF7D" w14:textId="49B66718" w:rsidR="00D0660D" w:rsidRDefault="00D0660D" w:rsidP="00D0660D">
            <w:pPr>
              <w:jc w:val="center"/>
              <w:rPr>
                <w:rFonts w:ascii="Arial" w:eastAsia="Arial" w:hAnsi="Arial" w:cs="Arial"/>
                <w:sz w:val="20"/>
                <w:szCs w:val="20"/>
                <w:lang w:val="en-US"/>
              </w:rPr>
            </w:pPr>
            <w:r w:rsidRPr="00AC2F49">
              <w:rPr>
                <w:rFonts w:ascii="Arial" w:eastAsia="Arial" w:hAnsi="Arial" w:cs="Arial"/>
                <w:sz w:val="20"/>
                <w:szCs w:val="20"/>
                <w:lang w:val="en-US"/>
              </w:rPr>
              <w:t>N puro</w:t>
            </w:r>
          </w:p>
        </w:tc>
        <w:tc>
          <w:tcPr>
            <w:tcW w:w="1701" w:type="dxa"/>
            <w:shd w:val="clear" w:color="auto" w:fill="FFFF00"/>
            <w:vAlign w:val="center"/>
          </w:tcPr>
          <w:p w14:paraId="1F33489F" w14:textId="221FC2D3" w:rsidR="00D0660D" w:rsidRDefault="00BE2B13" w:rsidP="00D0660D">
            <w:pPr>
              <w:jc w:val="center"/>
              <w:rPr>
                <w:rFonts w:ascii="Arial" w:eastAsia="Arial" w:hAnsi="Arial" w:cs="Arial"/>
                <w:sz w:val="20"/>
                <w:szCs w:val="20"/>
                <w:lang w:val="en-US"/>
              </w:rPr>
            </w:pPr>
            <w:r>
              <w:rPr>
                <w:rFonts w:ascii="Arial" w:eastAsia="Arial" w:hAnsi="Arial" w:cs="Arial"/>
                <w:sz w:val="20"/>
                <w:szCs w:val="20"/>
                <w:lang w:val="en-US"/>
              </w:rPr>
              <w:t>Total number of angle (X axis) steps done during the scan</w:t>
            </w:r>
          </w:p>
        </w:tc>
        <w:tc>
          <w:tcPr>
            <w:tcW w:w="3119" w:type="dxa"/>
            <w:shd w:val="clear" w:color="auto" w:fill="FFFF00"/>
          </w:tcPr>
          <w:p w14:paraId="0D75B922" w14:textId="759DDEFA" w:rsidR="00D0660D" w:rsidRDefault="00D0660D" w:rsidP="00D0660D">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r>
              <w:rPr>
                <w:rFonts w:ascii="Arial" w:eastAsia="Arial" w:hAnsi="Arial" w:cs="Arial"/>
                <w:color w:val="FF0000"/>
                <w:sz w:val="20"/>
                <w:szCs w:val="20"/>
                <w:lang w:val="en-US"/>
              </w:rPr>
              <w:t>theta_x_</w:t>
            </w:r>
            <w:r w:rsidRPr="00C442E9">
              <w:rPr>
                <w:rFonts w:ascii="Arial" w:eastAsia="Arial" w:hAnsi="Arial" w:cs="Arial"/>
                <w:color w:val="FF0000"/>
                <w:sz w:val="20"/>
                <w:szCs w:val="20"/>
                <w:lang w:val="en-US"/>
              </w:rPr>
              <w:t>points</w:t>
            </w:r>
            <w:proofErr w:type="spellEnd"/>
          </w:p>
        </w:tc>
        <w:tc>
          <w:tcPr>
            <w:tcW w:w="992" w:type="dxa"/>
            <w:shd w:val="clear" w:color="auto" w:fill="FFFF00"/>
            <w:vAlign w:val="center"/>
          </w:tcPr>
          <w:p w14:paraId="784BF7C2" w14:textId="4480262A"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F00"/>
            <w:vAlign w:val="center"/>
          </w:tcPr>
          <w:p w14:paraId="156CC657" w14:textId="0344F127"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60D" w14:paraId="0F19ABC5" w14:textId="77777777" w:rsidTr="00D0660D">
        <w:tc>
          <w:tcPr>
            <w:tcW w:w="2122" w:type="dxa"/>
            <w:shd w:val="clear" w:color="auto" w:fill="FFFF00"/>
            <w:vAlign w:val="center"/>
          </w:tcPr>
          <w:p w14:paraId="05773586" w14:textId="4748E0B3" w:rsidR="00D0660D" w:rsidRDefault="00D0660D" w:rsidP="00D0660D">
            <w:pPr>
              <w:jc w:val="center"/>
              <w:rPr>
                <w:rFonts w:ascii="Arial" w:eastAsia="Arial" w:hAnsi="Arial" w:cs="Arial"/>
                <w:sz w:val="20"/>
                <w:szCs w:val="20"/>
                <w:lang w:val="en-US"/>
              </w:rPr>
            </w:pPr>
            <w:proofErr w:type="spellStart"/>
            <w:r>
              <w:rPr>
                <w:rFonts w:ascii="Arial" w:eastAsia="Arial" w:hAnsi="Arial" w:cs="Arial"/>
                <w:sz w:val="20"/>
                <w:szCs w:val="20"/>
                <w:lang w:val="en-US"/>
              </w:rPr>
              <w:t>theta_y</w:t>
            </w:r>
            <w:r w:rsidRPr="00AC2F49">
              <w:rPr>
                <w:rFonts w:ascii="Arial" w:eastAsia="Arial" w:hAnsi="Arial" w:cs="Arial"/>
                <w:sz w:val="20"/>
                <w:szCs w:val="20"/>
                <w:lang w:val="en-US"/>
              </w:rPr>
              <w:t>_start</w:t>
            </w:r>
            <w:proofErr w:type="spellEnd"/>
          </w:p>
        </w:tc>
        <w:tc>
          <w:tcPr>
            <w:tcW w:w="708" w:type="dxa"/>
            <w:shd w:val="clear" w:color="auto" w:fill="FFFF00"/>
            <w:vAlign w:val="center"/>
          </w:tcPr>
          <w:p w14:paraId="494D1572" w14:textId="77F11F58" w:rsidR="00D0660D" w:rsidRDefault="00D0660D" w:rsidP="00D0660D">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F00"/>
            <w:vAlign w:val="center"/>
          </w:tcPr>
          <w:p w14:paraId="2D3C7FFF" w14:textId="628727DB" w:rsidR="00D0660D" w:rsidRDefault="001E281F" w:rsidP="00D0660D">
            <w:pPr>
              <w:jc w:val="center"/>
              <w:rPr>
                <w:rFonts w:ascii="Arial" w:eastAsia="Arial" w:hAnsi="Arial" w:cs="Arial"/>
                <w:sz w:val="20"/>
                <w:szCs w:val="20"/>
                <w:lang w:val="en-US"/>
              </w:rPr>
            </w:pPr>
            <w:r>
              <w:rPr>
                <w:rFonts w:ascii="Arial" w:eastAsia="Arial" w:hAnsi="Arial" w:cs="Arial"/>
                <w:sz w:val="20"/>
                <w:szCs w:val="20"/>
                <w:lang w:val="en-US"/>
              </w:rPr>
              <w:t xml:space="preserve">Angle (along </w:t>
            </w:r>
            <w:r>
              <w:rPr>
                <w:rFonts w:ascii="Arial" w:eastAsia="Arial" w:hAnsi="Arial" w:cs="Arial"/>
                <w:sz w:val="20"/>
                <w:szCs w:val="20"/>
                <w:lang w:val="en-US"/>
              </w:rPr>
              <w:t>Y</w:t>
            </w:r>
            <w:r>
              <w:rPr>
                <w:rFonts w:ascii="Arial" w:eastAsia="Arial" w:hAnsi="Arial" w:cs="Arial"/>
                <w:sz w:val="20"/>
                <w:szCs w:val="20"/>
                <w:lang w:val="en-US"/>
              </w:rPr>
              <w:t xml:space="preserve"> axis) at which the scan starts</w:t>
            </w:r>
          </w:p>
        </w:tc>
        <w:tc>
          <w:tcPr>
            <w:tcW w:w="3119" w:type="dxa"/>
            <w:shd w:val="clear" w:color="auto" w:fill="FFFF00"/>
          </w:tcPr>
          <w:p w14:paraId="05071B5A" w14:textId="784C74CF" w:rsidR="00D0660D" w:rsidRDefault="00D0660D"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1A6A50">
              <w:rPr>
                <w:rFonts w:ascii="Arial" w:eastAsia="Arial" w:hAnsi="Arial" w:cs="Arial"/>
                <w:color w:val="FF0000"/>
                <w:sz w:val="20"/>
                <w:szCs w:val="20"/>
                <w:lang w:val="en-US"/>
              </w:rPr>
              <w:t>theta_</w:t>
            </w:r>
            <w:r>
              <w:rPr>
                <w:rFonts w:ascii="Arial" w:eastAsia="Arial" w:hAnsi="Arial" w:cs="Arial"/>
                <w:color w:val="FF0000"/>
                <w:sz w:val="20"/>
                <w:szCs w:val="20"/>
                <w:lang w:val="en-US"/>
              </w:rPr>
              <w:t>y</w:t>
            </w:r>
            <w:r w:rsidRPr="001A6A50">
              <w:rPr>
                <w:rFonts w:ascii="Arial" w:eastAsia="Arial" w:hAnsi="Arial" w:cs="Arial"/>
                <w:color w:val="FF0000"/>
                <w:sz w:val="20"/>
                <w:szCs w:val="20"/>
                <w:lang w:val="en-US"/>
              </w:rPr>
              <w:t>_start</w:t>
            </w:r>
            <w:proofErr w:type="spellEnd"/>
          </w:p>
        </w:tc>
        <w:tc>
          <w:tcPr>
            <w:tcW w:w="992" w:type="dxa"/>
            <w:shd w:val="clear" w:color="auto" w:fill="FFFF00"/>
            <w:vAlign w:val="center"/>
          </w:tcPr>
          <w:p w14:paraId="7CB10AA2" w14:textId="282A11E0"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F00"/>
            <w:vAlign w:val="center"/>
          </w:tcPr>
          <w:p w14:paraId="2EF1D8DF" w14:textId="70FC8EC5"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60D" w14:paraId="283CED73" w14:textId="77777777" w:rsidTr="00D0660D">
        <w:tc>
          <w:tcPr>
            <w:tcW w:w="2122" w:type="dxa"/>
            <w:shd w:val="clear" w:color="auto" w:fill="FFFF00"/>
            <w:vAlign w:val="center"/>
          </w:tcPr>
          <w:p w14:paraId="6EFEF38E" w14:textId="0DF9E6CC" w:rsidR="00D0660D" w:rsidRDefault="00D0660D" w:rsidP="00D0660D">
            <w:pPr>
              <w:jc w:val="center"/>
              <w:rPr>
                <w:rFonts w:ascii="Arial" w:eastAsia="Arial" w:hAnsi="Arial" w:cs="Arial"/>
                <w:sz w:val="20"/>
                <w:szCs w:val="20"/>
                <w:lang w:val="en-US"/>
              </w:rPr>
            </w:pPr>
            <w:proofErr w:type="spellStart"/>
            <w:r>
              <w:rPr>
                <w:rFonts w:ascii="Arial" w:eastAsia="Arial" w:hAnsi="Arial" w:cs="Arial"/>
                <w:sz w:val="20"/>
                <w:szCs w:val="20"/>
                <w:lang w:val="en-US"/>
              </w:rPr>
              <w:t>theta_y</w:t>
            </w:r>
            <w:r w:rsidRPr="00AC2F49">
              <w:rPr>
                <w:rFonts w:ascii="Arial" w:eastAsia="Arial" w:hAnsi="Arial" w:cs="Arial"/>
                <w:sz w:val="20"/>
                <w:szCs w:val="20"/>
                <w:lang w:val="en-US"/>
              </w:rPr>
              <w:t>_st</w:t>
            </w:r>
            <w:r>
              <w:rPr>
                <w:rFonts w:ascii="Arial" w:eastAsia="Arial" w:hAnsi="Arial" w:cs="Arial"/>
                <w:sz w:val="20"/>
                <w:szCs w:val="20"/>
                <w:lang w:val="en-US"/>
              </w:rPr>
              <w:t>ep</w:t>
            </w:r>
            <w:proofErr w:type="spellEnd"/>
          </w:p>
        </w:tc>
        <w:tc>
          <w:tcPr>
            <w:tcW w:w="708" w:type="dxa"/>
            <w:shd w:val="clear" w:color="auto" w:fill="FFFF00"/>
            <w:vAlign w:val="center"/>
          </w:tcPr>
          <w:p w14:paraId="45D2784F" w14:textId="65E98CD5" w:rsidR="00D0660D" w:rsidRDefault="00D0660D" w:rsidP="00D0660D">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F00"/>
            <w:vAlign w:val="center"/>
          </w:tcPr>
          <w:p w14:paraId="365E53EE" w14:textId="10B29D6C" w:rsidR="00D0660D" w:rsidRDefault="001E281F" w:rsidP="00D0660D">
            <w:pPr>
              <w:jc w:val="center"/>
              <w:rPr>
                <w:rFonts w:ascii="Arial" w:eastAsia="Arial" w:hAnsi="Arial" w:cs="Arial"/>
                <w:sz w:val="20"/>
                <w:szCs w:val="20"/>
                <w:lang w:val="en-US"/>
              </w:rPr>
            </w:pPr>
            <w:r>
              <w:rPr>
                <w:rFonts w:ascii="Arial" w:eastAsia="Arial" w:hAnsi="Arial" w:cs="Arial"/>
                <w:sz w:val="20"/>
                <w:szCs w:val="20"/>
                <w:lang w:val="en-US"/>
              </w:rPr>
              <w:t>Angle (</w:t>
            </w:r>
            <w:r>
              <w:rPr>
                <w:rFonts w:ascii="Arial" w:eastAsia="Arial" w:hAnsi="Arial" w:cs="Arial"/>
                <w:sz w:val="20"/>
                <w:szCs w:val="20"/>
                <w:lang w:val="en-US"/>
              </w:rPr>
              <w:t>Y</w:t>
            </w:r>
            <w:r>
              <w:rPr>
                <w:rFonts w:ascii="Arial" w:eastAsia="Arial" w:hAnsi="Arial" w:cs="Arial"/>
                <w:sz w:val="20"/>
                <w:szCs w:val="20"/>
                <w:lang w:val="en-US"/>
              </w:rPr>
              <w:t xml:space="preserve"> axis) step of the scan</w:t>
            </w:r>
          </w:p>
        </w:tc>
        <w:tc>
          <w:tcPr>
            <w:tcW w:w="3119" w:type="dxa"/>
            <w:shd w:val="clear" w:color="auto" w:fill="FFFF00"/>
          </w:tcPr>
          <w:p w14:paraId="5BC69425" w14:textId="4BCCB320" w:rsidR="00D0660D" w:rsidRDefault="00D0660D"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1A6A50">
              <w:rPr>
                <w:rFonts w:ascii="Arial" w:eastAsia="Arial" w:hAnsi="Arial" w:cs="Arial"/>
                <w:color w:val="FF0000"/>
                <w:sz w:val="20"/>
                <w:szCs w:val="20"/>
                <w:lang w:val="en-US"/>
              </w:rPr>
              <w:t>theta_</w:t>
            </w:r>
            <w:r>
              <w:rPr>
                <w:rFonts w:ascii="Arial" w:eastAsia="Arial" w:hAnsi="Arial" w:cs="Arial"/>
                <w:color w:val="FF0000"/>
                <w:sz w:val="20"/>
                <w:szCs w:val="20"/>
                <w:lang w:val="en-US"/>
              </w:rPr>
              <w:t>y</w:t>
            </w:r>
            <w:r w:rsidRPr="001A6A50">
              <w:rPr>
                <w:rFonts w:ascii="Arial" w:eastAsia="Arial" w:hAnsi="Arial" w:cs="Arial"/>
                <w:color w:val="FF0000"/>
                <w:sz w:val="20"/>
                <w:szCs w:val="20"/>
                <w:lang w:val="en-US"/>
              </w:rPr>
              <w:t>_st</w:t>
            </w:r>
            <w:r>
              <w:rPr>
                <w:rFonts w:ascii="Arial" w:eastAsia="Arial" w:hAnsi="Arial" w:cs="Arial"/>
                <w:color w:val="FF0000"/>
                <w:sz w:val="20"/>
                <w:szCs w:val="20"/>
                <w:lang w:val="en-US"/>
              </w:rPr>
              <w:t>ep</w:t>
            </w:r>
            <w:proofErr w:type="spellEnd"/>
          </w:p>
        </w:tc>
        <w:tc>
          <w:tcPr>
            <w:tcW w:w="992" w:type="dxa"/>
            <w:shd w:val="clear" w:color="auto" w:fill="FFFF00"/>
            <w:vAlign w:val="center"/>
          </w:tcPr>
          <w:p w14:paraId="6C2E429B" w14:textId="0700B41C"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F00"/>
            <w:vAlign w:val="center"/>
          </w:tcPr>
          <w:p w14:paraId="45BE151E" w14:textId="410A55B6"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60D" w14:paraId="0FBC197C" w14:textId="77777777" w:rsidTr="00D0660D">
        <w:tc>
          <w:tcPr>
            <w:tcW w:w="2122" w:type="dxa"/>
            <w:shd w:val="clear" w:color="auto" w:fill="FFFF00"/>
            <w:vAlign w:val="center"/>
          </w:tcPr>
          <w:p w14:paraId="4859D464" w14:textId="0F8BA85C" w:rsidR="00D0660D" w:rsidRDefault="00D0660D" w:rsidP="00D0660D">
            <w:pPr>
              <w:jc w:val="center"/>
              <w:rPr>
                <w:rFonts w:ascii="Arial" w:eastAsia="Arial" w:hAnsi="Arial" w:cs="Arial"/>
                <w:sz w:val="20"/>
                <w:szCs w:val="20"/>
                <w:lang w:val="en-US"/>
              </w:rPr>
            </w:pPr>
            <w:proofErr w:type="spellStart"/>
            <w:r>
              <w:rPr>
                <w:rFonts w:ascii="Arial" w:eastAsia="Arial" w:hAnsi="Arial" w:cs="Arial"/>
                <w:sz w:val="20"/>
                <w:szCs w:val="20"/>
                <w:lang w:val="en-US"/>
              </w:rPr>
              <w:t>theta_y</w:t>
            </w:r>
            <w:r w:rsidRPr="00AC2F49">
              <w:rPr>
                <w:rFonts w:ascii="Arial" w:eastAsia="Arial" w:hAnsi="Arial" w:cs="Arial"/>
                <w:sz w:val="20"/>
                <w:szCs w:val="20"/>
                <w:lang w:val="en-US"/>
              </w:rPr>
              <w:t>_</w:t>
            </w:r>
            <w:r>
              <w:rPr>
                <w:rFonts w:ascii="Arial" w:eastAsia="Arial" w:hAnsi="Arial" w:cs="Arial"/>
                <w:sz w:val="20"/>
                <w:szCs w:val="20"/>
                <w:lang w:val="en-US"/>
              </w:rPr>
              <w:t>points</w:t>
            </w:r>
            <w:proofErr w:type="spellEnd"/>
          </w:p>
        </w:tc>
        <w:tc>
          <w:tcPr>
            <w:tcW w:w="708" w:type="dxa"/>
            <w:shd w:val="clear" w:color="auto" w:fill="FFFF00"/>
            <w:vAlign w:val="center"/>
          </w:tcPr>
          <w:p w14:paraId="3935EB40" w14:textId="0A6A869C" w:rsidR="00D0660D" w:rsidRDefault="00D0660D" w:rsidP="00D0660D">
            <w:pPr>
              <w:jc w:val="center"/>
              <w:rPr>
                <w:rFonts w:ascii="Arial" w:eastAsia="Arial" w:hAnsi="Arial" w:cs="Arial"/>
                <w:sz w:val="20"/>
                <w:szCs w:val="20"/>
                <w:lang w:val="en-US"/>
              </w:rPr>
            </w:pPr>
            <w:r w:rsidRPr="00AC2F49">
              <w:rPr>
                <w:rFonts w:ascii="Arial" w:eastAsia="Arial" w:hAnsi="Arial" w:cs="Arial"/>
                <w:sz w:val="20"/>
                <w:szCs w:val="20"/>
                <w:lang w:val="en-US"/>
              </w:rPr>
              <w:t>N puro</w:t>
            </w:r>
          </w:p>
        </w:tc>
        <w:tc>
          <w:tcPr>
            <w:tcW w:w="1701" w:type="dxa"/>
            <w:shd w:val="clear" w:color="auto" w:fill="FFFF00"/>
            <w:vAlign w:val="center"/>
          </w:tcPr>
          <w:p w14:paraId="648ED7CE" w14:textId="4BAA9188" w:rsidR="00D0660D" w:rsidRDefault="00BE2B13" w:rsidP="00D0660D">
            <w:pPr>
              <w:jc w:val="center"/>
              <w:rPr>
                <w:rFonts w:ascii="Arial" w:eastAsia="Arial" w:hAnsi="Arial" w:cs="Arial"/>
                <w:sz w:val="20"/>
                <w:szCs w:val="20"/>
                <w:lang w:val="en-US"/>
              </w:rPr>
            </w:pPr>
            <w:r>
              <w:rPr>
                <w:rFonts w:ascii="Arial" w:eastAsia="Arial" w:hAnsi="Arial" w:cs="Arial"/>
                <w:sz w:val="20"/>
                <w:szCs w:val="20"/>
                <w:lang w:val="en-US"/>
              </w:rPr>
              <w:t>Total number of angle (Y axis) steps done during the scan</w:t>
            </w:r>
          </w:p>
        </w:tc>
        <w:tc>
          <w:tcPr>
            <w:tcW w:w="3119" w:type="dxa"/>
            <w:shd w:val="clear" w:color="auto" w:fill="FFFF00"/>
          </w:tcPr>
          <w:p w14:paraId="56F9E6B5" w14:textId="33BACC7D" w:rsidR="00D0660D" w:rsidRDefault="00D0660D" w:rsidP="00D0660D">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r w:rsidRPr="001A6A50">
              <w:rPr>
                <w:rFonts w:ascii="Arial" w:eastAsia="Arial" w:hAnsi="Arial" w:cs="Arial"/>
                <w:color w:val="FF0000"/>
                <w:sz w:val="20"/>
                <w:szCs w:val="20"/>
                <w:lang w:val="en-US"/>
              </w:rPr>
              <w:t>theta_</w:t>
            </w:r>
            <w:r>
              <w:rPr>
                <w:rFonts w:ascii="Arial" w:eastAsia="Arial" w:hAnsi="Arial" w:cs="Arial"/>
                <w:color w:val="FF0000"/>
                <w:sz w:val="20"/>
                <w:szCs w:val="20"/>
                <w:lang w:val="en-US"/>
              </w:rPr>
              <w:t>y</w:t>
            </w:r>
            <w:r w:rsidRPr="001A6A50">
              <w:rPr>
                <w:rFonts w:ascii="Arial" w:eastAsia="Arial" w:hAnsi="Arial" w:cs="Arial"/>
                <w:color w:val="FF0000"/>
                <w:sz w:val="20"/>
                <w:szCs w:val="20"/>
                <w:lang w:val="en-US"/>
              </w:rPr>
              <w:t>_</w:t>
            </w:r>
            <w:r w:rsidRPr="00C442E9">
              <w:rPr>
                <w:rFonts w:ascii="Arial" w:eastAsia="Arial" w:hAnsi="Arial" w:cs="Arial"/>
                <w:color w:val="FF0000"/>
                <w:sz w:val="20"/>
                <w:szCs w:val="20"/>
                <w:lang w:val="en-US"/>
              </w:rPr>
              <w:t>points</w:t>
            </w:r>
            <w:proofErr w:type="spellEnd"/>
          </w:p>
        </w:tc>
        <w:tc>
          <w:tcPr>
            <w:tcW w:w="992" w:type="dxa"/>
            <w:shd w:val="clear" w:color="auto" w:fill="FFFF00"/>
            <w:vAlign w:val="center"/>
          </w:tcPr>
          <w:p w14:paraId="4C1484AC" w14:textId="2043ABA2" w:rsidR="00D0660D" w:rsidRDefault="00D0660D" w:rsidP="00D0660D">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F00"/>
            <w:vAlign w:val="center"/>
          </w:tcPr>
          <w:p w14:paraId="4A3288EF" w14:textId="5F1C1F9F" w:rsidR="00D0660D" w:rsidRDefault="00D0660D" w:rsidP="00D0660D">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59F3AA74" w14:textId="77777777" w:rsidR="002001A9" w:rsidRDefault="002001A9">
      <w:pPr>
        <w:rPr>
          <w:rFonts w:ascii="Arial" w:eastAsia="Arial" w:hAnsi="Arial" w:cs="Arial"/>
          <w:b/>
          <w:sz w:val="20"/>
        </w:rPr>
      </w:pPr>
    </w:p>
    <w:p w14:paraId="73DF03BF" w14:textId="77777777" w:rsidR="002001A9" w:rsidRDefault="00A06DB4">
      <w:pPr>
        <w:rPr>
          <w:rFonts w:ascii="Arial" w:eastAsia="Arial" w:hAnsi="Arial" w:cs="Arial"/>
          <w:b/>
          <w:sz w:val="20"/>
        </w:rPr>
      </w:pPr>
      <w:r>
        <w:rPr>
          <w:rFonts w:ascii="Arial" w:eastAsia="Arial" w:hAnsi="Arial" w:cs="Arial"/>
          <w:b/>
          <w:sz w:val="20"/>
          <w:lang w:val="en-US"/>
        </w:rPr>
        <w:t>Spin dispersion section</w:t>
      </w:r>
    </w:p>
    <w:p w14:paraId="015E60D8" w14:textId="31C85359" w:rsidR="00647912" w:rsidRDefault="00A06DB4">
      <w:pPr>
        <w:rPr>
          <w:rFonts w:ascii="Arial" w:eastAsia="Arial" w:hAnsi="Arial" w:cs="Arial"/>
          <w:sz w:val="20"/>
          <w:lang w:val="en-US"/>
        </w:rPr>
      </w:pPr>
      <w:r>
        <w:rPr>
          <w:rFonts w:ascii="Arial" w:eastAsia="Arial" w:hAnsi="Arial" w:cs="Arial"/>
          <w:sz w:val="20"/>
          <w:lang w:val="en-US"/>
        </w:rPr>
        <w:t>To be discussed and defined.</w:t>
      </w:r>
      <w:r w:rsidR="00647912">
        <w:rPr>
          <w:rFonts w:ascii="Arial" w:eastAsia="Arial" w:hAnsi="Arial" w:cs="Arial"/>
          <w:sz w:val="20"/>
          <w:lang w:val="en-US"/>
        </w:rPr>
        <w:t xml:space="preserve"> We really put forward only the minimal elements, but we are aware of the variability of spin detectors across the community and hope to hear the opinions of groups that are operating spin resolved instruments on a daily basis.</w:t>
      </w:r>
    </w:p>
    <w:p w14:paraId="6D3241F7" w14:textId="0FC26FFB" w:rsidR="00190980" w:rsidRDefault="00190980">
      <w:pPr>
        <w:rPr>
          <w:rFonts w:ascii="Arial" w:eastAsia="Arial" w:hAnsi="Arial" w:cs="Arial"/>
          <w:sz w:val="20"/>
          <w:lang w:val="en-US"/>
        </w:rPr>
      </w:pPr>
      <w:ins w:id="46" w:author="Modolo Irene" w:date="2020-10-28T00:06:00Z">
        <w:r>
          <w:rPr>
            <w:rFonts w:ascii="Arial" w:eastAsia="Arial" w:hAnsi="Arial" w:cs="Arial"/>
            <w:sz w:val="20"/>
            <w:lang w:val="en-US"/>
          </w:rPr>
          <w:t xml:space="preserve">We added some fields, to be discussed. </w:t>
        </w:r>
        <w:r w:rsidRPr="005F67F7">
          <w:rPr>
            <w:rFonts w:ascii="Arial" w:eastAsia="Arial" w:hAnsi="Arial" w:cs="Arial"/>
            <w:sz w:val="20"/>
            <w:lang w:val="en-US"/>
          </w:rPr>
          <w:t xml:space="preserve">Note that </w:t>
        </w:r>
        <w:r>
          <w:rPr>
            <w:rFonts w:ascii="Arial" w:eastAsia="Arial" w:hAnsi="Arial" w:cs="Arial"/>
            <w:sz w:val="20"/>
            <w:lang w:val="en-US"/>
          </w:rPr>
          <w:t>many are</w:t>
        </w:r>
        <w:r w:rsidRPr="005F67F7">
          <w:rPr>
            <w:rFonts w:ascii="Arial" w:eastAsia="Arial" w:hAnsi="Arial" w:cs="Arial"/>
            <w:sz w:val="20"/>
            <w:lang w:val="en-US"/>
          </w:rPr>
          <w:t xml:space="preserve"> cross linked from the </w:t>
        </w:r>
      </w:ins>
      <w:proofErr w:type="spellStart"/>
      <w:ins w:id="47" w:author="Modolo Irene" w:date="2020-10-28T00:07:00Z">
        <w:r>
          <w:rPr>
            <w:rFonts w:ascii="Arial" w:eastAsia="Arial" w:hAnsi="Arial" w:cs="Arial"/>
            <w:sz w:val="20"/>
            <w:lang w:val="en-US"/>
          </w:rPr>
          <w:t>NX</w:t>
        </w:r>
      </w:ins>
      <w:ins w:id="48" w:author="Modolo Irene" w:date="2020-10-28T00:06:00Z">
        <w:r w:rsidRPr="005F67F7">
          <w:rPr>
            <w:rFonts w:ascii="Arial" w:eastAsia="Arial" w:hAnsi="Arial" w:cs="Arial"/>
            <w:sz w:val="20"/>
            <w:lang w:val="en-US"/>
          </w:rPr>
          <w:t>sample</w:t>
        </w:r>
      </w:ins>
      <w:proofErr w:type="spellEnd"/>
      <w:ins w:id="49" w:author="Modolo Irene" w:date="2020-10-28T00:07:00Z">
        <w:r>
          <w:rPr>
            <w:rFonts w:ascii="Arial" w:eastAsia="Arial" w:hAnsi="Arial" w:cs="Arial"/>
            <w:sz w:val="20"/>
            <w:lang w:val="en-US"/>
          </w:rPr>
          <w:t xml:space="preserve"> class</w:t>
        </w:r>
      </w:ins>
      <w:ins w:id="50" w:author="Modolo Irene" w:date="2020-10-28T00:10:00Z">
        <w:r w:rsidR="00C51665">
          <w:rPr>
            <w:rFonts w:ascii="Arial" w:eastAsia="Arial" w:hAnsi="Arial" w:cs="Arial"/>
            <w:sz w:val="20"/>
            <w:lang w:val="en-US"/>
          </w:rPr>
          <w:t xml:space="preserve"> and </w:t>
        </w:r>
      </w:ins>
      <w:proofErr w:type="spellStart"/>
      <w:ins w:id="51" w:author="Modolo Irene" w:date="2020-10-28T00:12:00Z">
        <w:r w:rsidR="00C51665">
          <w:rPr>
            <w:rFonts w:ascii="Arial" w:eastAsia="Arial" w:hAnsi="Arial" w:cs="Arial"/>
            <w:sz w:val="20"/>
            <w:lang w:val="en-US"/>
          </w:rPr>
          <w:t>NXdetector</w:t>
        </w:r>
        <w:proofErr w:type="spellEnd"/>
        <w:r w:rsidR="00C51665">
          <w:rPr>
            <w:rFonts w:ascii="Arial" w:eastAsia="Arial" w:hAnsi="Arial" w:cs="Arial"/>
            <w:sz w:val="20"/>
            <w:lang w:val="en-US"/>
          </w:rPr>
          <w:t xml:space="preserve"> </w:t>
        </w:r>
      </w:ins>
      <w:ins w:id="52" w:author="Modolo Irene" w:date="2020-10-28T00:11:00Z">
        <w:r w:rsidR="00C51665">
          <w:rPr>
            <w:rFonts w:ascii="Arial" w:eastAsia="Arial" w:hAnsi="Arial" w:cs="Arial"/>
            <w:sz w:val="20"/>
            <w:lang w:val="en-US"/>
          </w:rPr>
          <w:t>energy dispersion section</w:t>
        </w:r>
      </w:ins>
      <w:ins w:id="53" w:author="Modolo Irene" w:date="2020-10-28T00:12:00Z">
        <w:r w:rsidR="00283B1A">
          <w:rPr>
            <w:rFonts w:ascii="Arial" w:eastAsia="Arial" w:hAnsi="Arial" w:cs="Arial"/>
            <w:sz w:val="20"/>
            <w:lang w:val="en-US"/>
          </w:rPr>
          <w:t>.</w:t>
        </w:r>
      </w:ins>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647912" w14:paraId="499FD950" w14:textId="77777777" w:rsidTr="008275B6">
        <w:trPr>
          <w:trHeight w:val="530"/>
        </w:trPr>
        <w:tc>
          <w:tcPr>
            <w:tcW w:w="2122" w:type="dxa"/>
            <w:shd w:val="clear" w:color="auto" w:fill="FFFFFF" w:themeFill="background1"/>
            <w:vAlign w:val="center"/>
          </w:tcPr>
          <w:p w14:paraId="0B37E0C8"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Name</w:t>
            </w:r>
          </w:p>
        </w:tc>
        <w:tc>
          <w:tcPr>
            <w:tcW w:w="708" w:type="dxa"/>
            <w:shd w:val="clear" w:color="auto" w:fill="FFFFFF" w:themeFill="background1"/>
            <w:vAlign w:val="center"/>
          </w:tcPr>
          <w:p w14:paraId="79B703D9"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7D1BA44F"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shd w:val="clear" w:color="auto" w:fill="FFFFFF" w:themeFill="background1"/>
            <w:vAlign w:val="center"/>
          </w:tcPr>
          <w:p w14:paraId="287B78B1"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shd w:val="clear" w:color="auto" w:fill="FFFFFF" w:themeFill="background1"/>
            <w:vAlign w:val="center"/>
          </w:tcPr>
          <w:p w14:paraId="23D1D9DF" w14:textId="77777777" w:rsidR="00647912" w:rsidRDefault="00647912" w:rsidP="00B363EE">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44A002FF" w14:textId="77777777" w:rsidR="00647912" w:rsidRDefault="00647912" w:rsidP="00B363EE">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6E0244" w14:paraId="3D692E5D" w14:textId="77777777" w:rsidTr="008275B6">
        <w:trPr>
          <w:trHeight w:val="530"/>
        </w:trPr>
        <w:tc>
          <w:tcPr>
            <w:tcW w:w="2122" w:type="dxa"/>
            <w:shd w:val="clear" w:color="auto" w:fill="FFFF00"/>
            <w:vAlign w:val="center"/>
          </w:tcPr>
          <w:p w14:paraId="79639D03" w14:textId="46BE36AC" w:rsidR="006E0244" w:rsidRPr="00AC2F49" w:rsidRDefault="000149D6" w:rsidP="00B363EE">
            <w:pPr>
              <w:jc w:val="center"/>
              <w:rPr>
                <w:rFonts w:ascii="Arial" w:eastAsia="Arial" w:hAnsi="Arial" w:cs="Arial"/>
                <w:sz w:val="20"/>
                <w:szCs w:val="20"/>
                <w:lang w:val="en-US"/>
              </w:rPr>
            </w:pPr>
            <w:proofErr w:type="spellStart"/>
            <w:r w:rsidRPr="00020A71">
              <w:rPr>
                <w:rFonts w:ascii="Arial" w:eastAsia="Arial" w:hAnsi="Arial" w:cs="Arial"/>
                <w:sz w:val="20"/>
                <w:szCs w:val="20"/>
                <w:lang w:val="en-US"/>
              </w:rPr>
              <w:t>spin_filter_</w:t>
            </w:r>
            <w:r w:rsidR="006E0244" w:rsidRPr="00020A71">
              <w:rPr>
                <w:rFonts w:ascii="Arial" w:eastAsia="Arial" w:hAnsi="Arial" w:cs="Arial"/>
                <w:sz w:val="20"/>
                <w:szCs w:val="20"/>
                <w:lang w:val="en-US"/>
              </w:rPr>
              <w:t>name</w:t>
            </w:r>
            <w:proofErr w:type="spellEnd"/>
          </w:p>
        </w:tc>
        <w:tc>
          <w:tcPr>
            <w:tcW w:w="708" w:type="dxa"/>
            <w:shd w:val="clear" w:color="auto" w:fill="FFFF00"/>
            <w:vAlign w:val="center"/>
          </w:tcPr>
          <w:p w14:paraId="7D8B6549" w14:textId="0F3EC876" w:rsidR="006E0244" w:rsidRPr="00AC2F49" w:rsidRDefault="004B6165" w:rsidP="00B363EE">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F00"/>
            <w:vAlign w:val="center"/>
          </w:tcPr>
          <w:p w14:paraId="67B9A29E" w14:textId="155B6CEE" w:rsidR="006E0244" w:rsidRPr="00AC2F49" w:rsidRDefault="001E281F" w:rsidP="00B363EE">
            <w:pPr>
              <w:jc w:val="center"/>
              <w:rPr>
                <w:rFonts w:ascii="Arial" w:eastAsia="Arial" w:hAnsi="Arial" w:cs="Arial"/>
                <w:sz w:val="20"/>
                <w:szCs w:val="20"/>
                <w:lang w:val="en-US"/>
              </w:rPr>
            </w:pPr>
            <w:r>
              <w:rPr>
                <w:rFonts w:ascii="Arial" w:eastAsia="Arial" w:hAnsi="Arial" w:cs="Arial"/>
                <w:sz w:val="20"/>
                <w:szCs w:val="20"/>
                <w:lang w:val="en-US"/>
              </w:rPr>
              <w:t xml:space="preserve">Name or model of the </w:t>
            </w:r>
            <w:r>
              <w:rPr>
                <w:rFonts w:ascii="Arial" w:eastAsia="Arial" w:hAnsi="Arial" w:cs="Arial"/>
                <w:sz w:val="20"/>
                <w:szCs w:val="20"/>
                <w:lang w:val="en-US"/>
              </w:rPr>
              <w:t>spin equipment</w:t>
            </w:r>
          </w:p>
        </w:tc>
        <w:tc>
          <w:tcPr>
            <w:tcW w:w="3119" w:type="dxa"/>
            <w:shd w:val="clear" w:color="auto" w:fill="FFFF00"/>
            <w:vAlign w:val="center"/>
          </w:tcPr>
          <w:p w14:paraId="5CF61C2B" w14:textId="77777777" w:rsidR="000149D6" w:rsidRDefault="000149D6" w:rsidP="000149D6">
            <w:pPr>
              <w:jc w:val="center"/>
              <w:rPr>
                <w:rFonts w:ascii="Arial" w:eastAsia="Arial" w:hAnsi="Arial" w:cs="Arial"/>
                <w:sz w:val="20"/>
                <w:lang w:val="en-US"/>
              </w:rPr>
            </w:pPr>
            <w:proofErr w:type="spellStart"/>
            <w:proofErr w:type="gramStart"/>
            <w:r>
              <w:rPr>
                <w:rFonts w:ascii="Arial" w:eastAsia="Arial" w:hAnsi="Arial" w:cs="Arial"/>
                <w:sz w:val="20"/>
                <w:szCs w:val="20"/>
                <w:lang w:val="en-US"/>
              </w:rPr>
              <w:t>NXentry:NXinstrument</w:t>
            </w:r>
            <w:proofErr w:type="gramEnd"/>
            <w:r>
              <w:rPr>
                <w:rFonts w:ascii="Arial" w:eastAsia="Arial" w:hAnsi="Arial" w:cs="Arial"/>
                <w:sz w:val="20"/>
                <w:szCs w:val="20"/>
                <w:lang w:val="en-US"/>
              </w:rPr>
              <w:t>:name</w:t>
            </w:r>
            <w:proofErr w:type="spellEnd"/>
          </w:p>
          <w:p w14:paraId="57A08667" w14:textId="68A387B8" w:rsidR="006E0244" w:rsidRPr="00AC2F49" w:rsidRDefault="000149D6" w:rsidP="000149D6">
            <w:pPr>
              <w:jc w:val="center"/>
              <w:rPr>
                <w:rFonts w:ascii="Arial" w:eastAsia="Arial" w:hAnsi="Arial" w:cs="Arial"/>
                <w:sz w:val="20"/>
                <w:szCs w:val="20"/>
                <w:lang w:val="en-US"/>
              </w:rPr>
            </w:pPr>
            <w:r>
              <w:rPr>
                <w:rFonts w:ascii="Arial" w:eastAsia="Arial" w:hAnsi="Arial" w:cs="Arial"/>
                <w:sz w:val="20"/>
                <w:szCs w:val="20"/>
                <w:lang w:val="en-US"/>
              </w:rPr>
              <w:t>attribute:@</w:t>
            </w:r>
            <w:proofErr w:type="spellStart"/>
            <w:r>
              <w:rPr>
                <w:rFonts w:ascii="Arial" w:eastAsia="Arial" w:hAnsi="Arial" w:cs="Arial"/>
                <w:sz w:val="20"/>
                <w:szCs w:val="20"/>
                <w:lang w:val="en-US"/>
              </w:rPr>
              <w:t>short_name</w:t>
            </w:r>
            <w:proofErr w:type="spellEnd"/>
            <w:r>
              <w:rPr>
                <w:rFonts w:ascii="Arial" w:eastAsia="Arial" w:hAnsi="Arial" w:cs="Arial"/>
                <w:sz w:val="20"/>
                <w:szCs w:val="20"/>
                <w:lang w:val="en-US"/>
              </w:rPr>
              <w:t xml:space="preserve"> (acronym)</w:t>
            </w:r>
          </w:p>
        </w:tc>
        <w:tc>
          <w:tcPr>
            <w:tcW w:w="992" w:type="dxa"/>
            <w:shd w:val="clear" w:color="auto" w:fill="FFFF00"/>
            <w:vAlign w:val="center"/>
          </w:tcPr>
          <w:p w14:paraId="4450F2B0" w14:textId="63F15595" w:rsidR="006E0244" w:rsidRPr="00AC2F49" w:rsidRDefault="002D7749" w:rsidP="00B363EE">
            <w:pPr>
              <w:jc w:val="center"/>
              <w:rPr>
                <w:rFonts w:ascii="Arial" w:eastAsia="Arial" w:hAnsi="Arial" w:cs="Arial"/>
                <w:sz w:val="20"/>
                <w:szCs w:val="20"/>
                <w:lang w:val="en-US"/>
              </w:rPr>
            </w:pPr>
            <w:r w:rsidRPr="00AC2F49">
              <w:rPr>
                <w:rFonts w:ascii="Arial" w:eastAsia="Arial" w:hAnsi="Arial" w:cs="Arial"/>
                <w:sz w:val="20"/>
                <w:szCs w:val="20"/>
                <w:lang w:val="en-US"/>
              </w:rPr>
              <w:t>NX_CHAR</w:t>
            </w:r>
          </w:p>
        </w:tc>
        <w:tc>
          <w:tcPr>
            <w:tcW w:w="992" w:type="dxa"/>
            <w:shd w:val="clear" w:color="auto" w:fill="FFFF00"/>
            <w:vAlign w:val="center"/>
          </w:tcPr>
          <w:p w14:paraId="707B1889" w14:textId="769D17C1" w:rsidR="006E0244" w:rsidRPr="00AC2F49" w:rsidRDefault="004B6165" w:rsidP="00B363EE">
            <w:pPr>
              <w:jc w:val="center"/>
              <w:rPr>
                <w:rFonts w:ascii="Arial" w:eastAsia="Arial" w:hAnsi="Arial" w:cs="Arial"/>
                <w:sz w:val="20"/>
                <w:szCs w:val="20"/>
                <w:lang w:val="en-US"/>
              </w:rPr>
            </w:pPr>
            <w:r>
              <w:rPr>
                <w:rFonts w:ascii="Arial" w:eastAsia="Arial" w:hAnsi="Arial" w:cs="Arial"/>
                <w:sz w:val="20"/>
                <w:szCs w:val="20"/>
                <w:lang w:val="en-US"/>
              </w:rPr>
              <w:t>x</w:t>
            </w:r>
          </w:p>
        </w:tc>
      </w:tr>
      <w:tr w:rsidR="006E0244" w14:paraId="3AFEDAA4" w14:textId="77777777" w:rsidTr="008275B6">
        <w:trPr>
          <w:trHeight w:val="530"/>
        </w:trPr>
        <w:tc>
          <w:tcPr>
            <w:tcW w:w="2122" w:type="dxa"/>
            <w:shd w:val="clear" w:color="auto" w:fill="FFF2CC" w:themeFill="accent4" w:themeFillTint="33"/>
            <w:vAlign w:val="center"/>
          </w:tcPr>
          <w:p w14:paraId="1E34AEAE" w14:textId="01C4D481" w:rsidR="006E0244" w:rsidRPr="00AC2F49" w:rsidRDefault="006E0244" w:rsidP="006E0244">
            <w:pPr>
              <w:jc w:val="center"/>
              <w:rPr>
                <w:rFonts w:ascii="Arial" w:eastAsia="Arial" w:hAnsi="Arial" w:cs="Arial"/>
                <w:color w:val="FF0000"/>
                <w:sz w:val="20"/>
                <w:szCs w:val="20"/>
                <w:lang w:val="en-US"/>
              </w:rPr>
            </w:pPr>
            <w:proofErr w:type="spellStart"/>
            <w:r w:rsidRPr="00AC2F49">
              <w:rPr>
                <w:rFonts w:ascii="Arial" w:eastAsia="Arial" w:hAnsi="Arial" w:cs="Arial"/>
                <w:sz w:val="20"/>
                <w:szCs w:val="20"/>
                <w:lang w:val="en-US"/>
              </w:rPr>
              <w:t>spin_filter_type</w:t>
            </w:r>
            <w:proofErr w:type="spellEnd"/>
          </w:p>
        </w:tc>
        <w:tc>
          <w:tcPr>
            <w:tcW w:w="708" w:type="dxa"/>
            <w:shd w:val="clear" w:color="auto" w:fill="FFF2CC" w:themeFill="accent4" w:themeFillTint="33"/>
            <w:vAlign w:val="center"/>
          </w:tcPr>
          <w:p w14:paraId="661E0CF2" w14:textId="77191328" w:rsidR="006E0244" w:rsidRPr="00AC2F49" w:rsidRDefault="006E0244" w:rsidP="006E0244">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2CC" w:themeFill="accent4" w:themeFillTint="33"/>
            <w:vAlign w:val="center"/>
          </w:tcPr>
          <w:p w14:paraId="29E3818C" w14:textId="1800CB84" w:rsidR="006E0244" w:rsidRPr="00AC2F49" w:rsidRDefault="006E0244" w:rsidP="006E0244">
            <w:pPr>
              <w:jc w:val="center"/>
              <w:rPr>
                <w:rFonts w:ascii="Arial" w:eastAsia="Arial" w:hAnsi="Arial" w:cs="Arial"/>
                <w:sz w:val="20"/>
                <w:szCs w:val="20"/>
                <w:lang w:val="en-US"/>
              </w:rPr>
            </w:pPr>
            <w:r w:rsidRPr="00AC2F49">
              <w:rPr>
                <w:rFonts w:ascii="Arial" w:eastAsia="Arial" w:hAnsi="Arial" w:cs="Arial"/>
                <w:sz w:val="20"/>
                <w:szCs w:val="20"/>
                <w:lang w:val="en-US"/>
              </w:rPr>
              <w:t xml:space="preserve">Type of spin detector: “VLEED”, “SPLEED”, “Mott”, etc. </w:t>
            </w:r>
          </w:p>
        </w:tc>
        <w:tc>
          <w:tcPr>
            <w:tcW w:w="3119" w:type="dxa"/>
            <w:shd w:val="clear" w:color="auto" w:fill="FFF2CC" w:themeFill="accent4" w:themeFillTint="33"/>
            <w:vAlign w:val="center"/>
          </w:tcPr>
          <w:p w14:paraId="17EDA557" w14:textId="718C333C" w:rsidR="006E0244" w:rsidRPr="00AC2F49" w:rsidRDefault="006E0244" w:rsidP="006E0244">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spin_filter_type</w:t>
            </w:r>
            <w:proofErr w:type="spellEnd"/>
          </w:p>
        </w:tc>
        <w:tc>
          <w:tcPr>
            <w:tcW w:w="992" w:type="dxa"/>
            <w:shd w:val="clear" w:color="auto" w:fill="FFF2CC" w:themeFill="accent4" w:themeFillTint="33"/>
            <w:vAlign w:val="center"/>
          </w:tcPr>
          <w:p w14:paraId="12ECA70B" w14:textId="2A966C0D" w:rsidR="006E0244" w:rsidRPr="00AC2F49" w:rsidRDefault="006E0244" w:rsidP="006E0244">
            <w:pPr>
              <w:jc w:val="center"/>
              <w:rPr>
                <w:rFonts w:ascii="Arial" w:eastAsia="Arial" w:hAnsi="Arial" w:cs="Arial"/>
                <w:sz w:val="20"/>
                <w:szCs w:val="20"/>
                <w:lang w:val="en-US"/>
              </w:rPr>
            </w:pPr>
            <w:r w:rsidRPr="00AC2F49">
              <w:rPr>
                <w:rFonts w:ascii="Arial" w:eastAsia="Arial" w:hAnsi="Arial" w:cs="Arial"/>
                <w:sz w:val="20"/>
                <w:szCs w:val="20"/>
                <w:lang w:val="en-US"/>
              </w:rPr>
              <w:t>NX_CHAR</w:t>
            </w:r>
          </w:p>
        </w:tc>
        <w:tc>
          <w:tcPr>
            <w:tcW w:w="992" w:type="dxa"/>
            <w:shd w:val="clear" w:color="auto" w:fill="FFF2CC" w:themeFill="accent4" w:themeFillTint="33"/>
            <w:vAlign w:val="center"/>
          </w:tcPr>
          <w:p w14:paraId="1BD0F976" w14:textId="67BBEDE3" w:rsidR="006E0244" w:rsidRPr="00AC2F49" w:rsidRDefault="006E0244" w:rsidP="006E0244">
            <w:pPr>
              <w:jc w:val="center"/>
              <w:rPr>
                <w:rFonts w:ascii="Arial" w:eastAsia="Arial" w:hAnsi="Arial" w:cs="Arial"/>
                <w:sz w:val="20"/>
                <w:szCs w:val="20"/>
                <w:lang w:val="en-US"/>
              </w:rPr>
            </w:pPr>
            <w:r w:rsidRPr="00AC2F49">
              <w:rPr>
                <w:rFonts w:ascii="Arial" w:eastAsia="Arial" w:hAnsi="Arial" w:cs="Arial"/>
                <w:b/>
                <w:sz w:val="20"/>
                <w:szCs w:val="20"/>
                <w:lang w:val="en-US"/>
              </w:rPr>
              <w:t>x</w:t>
            </w:r>
          </w:p>
        </w:tc>
      </w:tr>
      <w:tr w:rsidR="00DC4B15" w:rsidRPr="00647912" w14:paraId="3892A0FB" w14:textId="77777777" w:rsidTr="008275B6">
        <w:tc>
          <w:tcPr>
            <w:tcW w:w="2122" w:type="dxa"/>
            <w:shd w:val="clear" w:color="auto" w:fill="FFF2CC" w:themeFill="accent4" w:themeFillTint="33"/>
            <w:vAlign w:val="center"/>
          </w:tcPr>
          <w:p w14:paraId="6910E92E" w14:textId="209BAE09" w:rsidR="00DC4B15" w:rsidRPr="00AC2F49" w:rsidRDefault="00DC4B15" w:rsidP="00B363EE">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spin_FoM</w:t>
            </w:r>
            <w:proofErr w:type="spellEnd"/>
          </w:p>
        </w:tc>
        <w:tc>
          <w:tcPr>
            <w:tcW w:w="708" w:type="dxa"/>
            <w:shd w:val="clear" w:color="auto" w:fill="FFF2CC" w:themeFill="accent4" w:themeFillTint="33"/>
            <w:vAlign w:val="center"/>
          </w:tcPr>
          <w:p w14:paraId="48CE7F59" w14:textId="62FF3110" w:rsidR="00DC4B15" w:rsidRPr="00AC2F49" w:rsidRDefault="00DC4B15" w:rsidP="00B363EE">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2CC" w:themeFill="accent4" w:themeFillTint="33"/>
            <w:vAlign w:val="center"/>
          </w:tcPr>
          <w:p w14:paraId="34F859EA" w14:textId="65DBBA16" w:rsidR="00DC4B15" w:rsidRPr="00AC2F49" w:rsidRDefault="00DC4B15" w:rsidP="00B363EE">
            <w:pPr>
              <w:jc w:val="center"/>
              <w:rPr>
                <w:rFonts w:ascii="Arial" w:eastAsia="Arial" w:hAnsi="Arial" w:cs="Arial"/>
                <w:sz w:val="20"/>
                <w:szCs w:val="20"/>
                <w:lang w:val="en-US"/>
              </w:rPr>
            </w:pPr>
            <w:r w:rsidRPr="00AC2F49">
              <w:rPr>
                <w:rFonts w:ascii="Arial" w:eastAsia="Arial" w:hAnsi="Arial" w:cs="Arial"/>
                <w:sz w:val="20"/>
                <w:szCs w:val="20"/>
                <w:lang w:val="en-US"/>
              </w:rPr>
              <w:t>Figure of merit of the spin detector</w:t>
            </w:r>
          </w:p>
        </w:tc>
        <w:tc>
          <w:tcPr>
            <w:tcW w:w="3119" w:type="dxa"/>
            <w:shd w:val="clear" w:color="auto" w:fill="FFF2CC" w:themeFill="accent4" w:themeFillTint="33"/>
            <w:vAlign w:val="center"/>
          </w:tcPr>
          <w:p w14:paraId="369E4505" w14:textId="011594C2" w:rsidR="00DC4B15" w:rsidRPr="00AC2F49" w:rsidRDefault="00DC4B15" w:rsidP="00DC4B15">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spin_filter_FoM</w:t>
            </w:r>
            <w:proofErr w:type="spellEnd"/>
          </w:p>
        </w:tc>
        <w:tc>
          <w:tcPr>
            <w:tcW w:w="992" w:type="dxa"/>
            <w:shd w:val="clear" w:color="auto" w:fill="FFF2CC" w:themeFill="accent4" w:themeFillTint="33"/>
            <w:vAlign w:val="center"/>
          </w:tcPr>
          <w:p w14:paraId="70CA9094" w14:textId="067B386D" w:rsidR="00DC4B15" w:rsidRPr="00AC2F49" w:rsidRDefault="00DC4B15" w:rsidP="00B363EE">
            <w:pPr>
              <w:jc w:val="center"/>
              <w:rPr>
                <w:rFonts w:ascii="Arial" w:eastAsia="Arial" w:hAnsi="Arial" w:cs="Arial"/>
                <w:sz w:val="20"/>
                <w:szCs w:val="20"/>
                <w:lang w:val="en-US"/>
              </w:rPr>
            </w:pPr>
            <w:r w:rsidRPr="00AC2F49">
              <w:rPr>
                <w:rFonts w:ascii="Arial" w:eastAsia="Arial" w:hAnsi="Arial" w:cs="Arial"/>
                <w:sz w:val="20"/>
                <w:szCs w:val="20"/>
                <w:lang w:val="en-US"/>
              </w:rPr>
              <w:t>NX_FLOAT</w:t>
            </w:r>
          </w:p>
        </w:tc>
        <w:tc>
          <w:tcPr>
            <w:tcW w:w="992" w:type="dxa"/>
            <w:shd w:val="clear" w:color="auto" w:fill="FFF2CC" w:themeFill="accent4" w:themeFillTint="33"/>
            <w:vAlign w:val="center"/>
          </w:tcPr>
          <w:p w14:paraId="26196DB6" w14:textId="4F48B66D" w:rsidR="00DC4B15" w:rsidRPr="00AC2F49" w:rsidRDefault="00DC4B15" w:rsidP="00B363EE">
            <w:pPr>
              <w:jc w:val="center"/>
              <w:rPr>
                <w:rFonts w:ascii="Arial" w:eastAsia="Arial" w:hAnsi="Arial" w:cs="Arial"/>
                <w:b/>
                <w:sz w:val="20"/>
                <w:szCs w:val="20"/>
                <w:lang w:val="en-US"/>
              </w:rPr>
            </w:pPr>
            <w:r w:rsidRPr="00AC2F49">
              <w:rPr>
                <w:rFonts w:ascii="Arial" w:eastAsia="Arial" w:hAnsi="Arial" w:cs="Arial"/>
                <w:b/>
                <w:sz w:val="20"/>
                <w:szCs w:val="20"/>
                <w:lang w:val="en-US"/>
              </w:rPr>
              <w:t>x</w:t>
            </w:r>
          </w:p>
        </w:tc>
      </w:tr>
      <w:tr w:rsidR="00647912" w14:paraId="10663B0B" w14:textId="77777777" w:rsidTr="008275B6">
        <w:tc>
          <w:tcPr>
            <w:tcW w:w="2122" w:type="dxa"/>
            <w:shd w:val="clear" w:color="auto" w:fill="FFF2CC" w:themeFill="accent4" w:themeFillTint="33"/>
            <w:vAlign w:val="center"/>
          </w:tcPr>
          <w:p w14:paraId="10A6A6FF" w14:textId="506D6109" w:rsidR="00647912" w:rsidRPr="00AC2F49" w:rsidRDefault="00DC4B15" w:rsidP="00B363EE">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spin_shermann_function</w:t>
            </w:r>
            <w:proofErr w:type="spellEnd"/>
          </w:p>
        </w:tc>
        <w:tc>
          <w:tcPr>
            <w:tcW w:w="708" w:type="dxa"/>
            <w:shd w:val="clear" w:color="auto" w:fill="FFF2CC" w:themeFill="accent4" w:themeFillTint="33"/>
            <w:vAlign w:val="center"/>
          </w:tcPr>
          <w:p w14:paraId="64613244" w14:textId="02851FBE" w:rsidR="00647912" w:rsidRPr="00AC2F49" w:rsidRDefault="00DC4B15" w:rsidP="00B363EE">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2CC" w:themeFill="accent4" w:themeFillTint="33"/>
            <w:vAlign w:val="center"/>
          </w:tcPr>
          <w:p w14:paraId="7FD24C4A" w14:textId="3C37451C" w:rsidR="00647912" w:rsidRPr="00AC2F49" w:rsidRDefault="00DC4B15" w:rsidP="00B363EE">
            <w:pPr>
              <w:jc w:val="center"/>
              <w:rPr>
                <w:rFonts w:ascii="Arial" w:eastAsia="Arial" w:hAnsi="Arial" w:cs="Arial"/>
                <w:sz w:val="20"/>
                <w:szCs w:val="20"/>
                <w:lang w:val="en-US"/>
              </w:rPr>
            </w:pPr>
            <w:r w:rsidRPr="00AC2F49">
              <w:rPr>
                <w:rFonts w:ascii="Arial" w:eastAsia="Arial" w:hAnsi="Arial" w:cs="Arial"/>
                <w:sz w:val="20"/>
                <w:szCs w:val="20"/>
                <w:lang w:val="en-US"/>
              </w:rPr>
              <w:t xml:space="preserve">Effective </w:t>
            </w:r>
            <w:proofErr w:type="spellStart"/>
            <w:r w:rsidRPr="00AC2F49">
              <w:rPr>
                <w:rFonts w:ascii="Arial" w:eastAsia="Arial" w:hAnsi="Arial" w:cs="Arial"/>
                <w:sz w:val="20"/>
                <w:szCs w:val="20"/>
                <w:lang w:val="en-US"/>
              </w:rPr>
              <w:t>Shermann</w:t>
            </w:r>
            <w:proofErr w:type="spellEnd"/>
            <w:r w:rsidRPr="00AC2F49">
              <w:rPr>
                <w:rFonts w:ascii="Arial" w:eastAsia="Arial" w:hAnsi="Arial" w:cs="Arial"/>
                <w:sz w:val="20"/>
                <w:szCs w:val="20"/>
                <w:lang w:val="en-US"/>
              </w:rPr>
              <w:t xml:space="preserve"> function: calibrated spin selectivity factor</w:t>
            </w:r>
          </w:p>
        </w:tc>
        <w:tc>
          <w:tcPr>
            <w:tcW w:w="3119" w:type="dxa"/>
            <w:shd w:val="clear" w:color="auto" w:fill="FFF2CC" w:themeFill="accent4" w:themeFillTint="33"/>
            <w:vAlign w:val="center"/>
          </w:tcPr>
          <w:p w14:paraId="41C5C12C" w14:textId="51E03CD7" w:rsidR="00647912"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spin_filter_shermann_function</w:t>
            </w:r>
            <w:proofErr w:type="spellEnd"/>
          </w:p>
        </w:tc>
        <w:tc>
          <w:tcPr>
            <w:tcW w:w="992" w:type="dxa"/>
            <w:shd w:val="clear" w:color="auto" w:fill="FFF2CC" w:themeFill="accent4" w:themeFillTint="33"/>
            <w:vAlign w:val="center"/>
          </w:tcPr>
          <w:p w14:paraId="5A908C6D" w14:textId="579BAA5A" w:rsidR="00647912" w:rsidRPr="00AC2F49" w:rsidRDefault="00DC4B15" w:rsidP="00B363EE">
            <w:pPr>
              <w:jc w:val="center"/>
              <w:rPr>
                <w:rFonts w:ascii="Arial" w:eastAsia="Arial" w:hAnsi="Arial" w:cs="Arial"/>
                <w:sz w:val="20"/>
                <w:szCs w:val="20"/>
              </w:rPr>
            </w:pPr>
            <w:r w:rsidRPr="00AC2F49">
              <w:rPr>
                <w:rFonts w:ascii="Arial" w:eastAsia="Arial" w:hAnsi="Arial" w:cs="Arial"/>
                <w:sz w:val="20"/>
                <w:szCs w:val="20"/>
                <w:lang w:val="en-US"/>
              </w:rPr>
              <w:t>NX_FLOAT</w:t>
            </w:r>
          </w:p>
        </w:tc>
        <w:tc>
          <w:tcPr>
            <w:tcW w:w="992" w:type="dxa"/>
            <w:shd w:val="clear" w:color="auto" w:fill="FFF2CC" w:themeFill="accent4" w:themeFillTint="33"/>
            <w:vAlign w:val="center"/>
          </w:tcPr>
          <w:p w14:paraId="76680A76" w14:textId="77777777" w:rsidR="00647912" w:rsidRPr="00AC2F49" w:rsidRDefault="00647912" w:rsidP="00B363EE">
            <w:pPr>
              <w:jc w:val="center"/>
              <w:rPr>
                <w:rFonts w:ascii="Arial" w:eastAsia="Arial" w:hAnsi="Arial" w:cs="Arial"/>
                <w:b/>
                <w:sz w:val="20"/>
                <w:szCs w:val="20"/>
              </w:rPr>
            </w:pPr>
            <w:r w:rsidRPr="00AC2F49">
              <w:rPr>
                <w:rFonts w:ascii="Arial" w:eastAsia="Arial" w:hAnsi="Arial" w:cs="Arial"/>
                <w:b/>
                <w:sz w:val="20"/>
                <w:szCs w:val="20"/>
                <w:lang w:val="en-US"/>
              </w:rPr>
              <w:t>x</w:t>
            </w:r>
          </w:p>
        </w:tc>
      </w:tr>
      <w:tr w:rsidR="00D5193D" w:rsidRPr="00D5193D" w14:paraId="6A28A662" w14:textId="77777777" w:rsidTr="008275B6">
        <w:tc>
          <w:tcPr>
            <w:tcW w:w="2122" w:type="dxa"/>
            <w:shd w:val="clear" w:color="auto" w:fill="FFFF00"/>
            <w:vAlign w:val="center"/>
          </w:tcPr>
          <w:p w14:paraId="372FA632" w14:textId="190546EC" w:rsidR="00D5193D" w:rsidRPr="00AC2F49" w:rsidRDefault="00D5193D" w:rsidP="00B363EE">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scattering_chamber</w:t>
            </w:r>
            <w:proofErr w:type="spellEnd"/>
          </w:p>
        </w:tc>
        <w:tc>
          <w:tcPr>
            <w:tcW w:w="708" w:type="dxa"/>
            <w:shd w:val="clear" w:color="auto" w:fill="FFFF00"/>
            <w:vAlign w:val="center"/>
          </w:tcPr>
          <w:p w14:paraId="3A079405" w14:textId="57ADB760" w:rsidR="00D5193D" w:rsidRPr="00AC2F49" w:rsidRDefault="00D5193D" w:rsidP="00B363EE">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F00"/>
            <w:vAlign w:val="center"/>
          </w:tcPr>
          <w:p w14:paraId="4FC66513" w14:textId="1A2BEA13" w:rsidR="00D5193D" w:rsidRPr="00AC2F49" w:rsidRDefault="00D5193D" w:rsidP="00B363EE">
            <w:pPr>
              <w:jc w:val="center"/>
              <w:rPr>
                <w:rFonts w:ascii="Arial" w:eastAsia="Arial" w:hAnsi="Arial" w:cs="Arial"/>
                <w:sz w:val="20"/>
                <w:szCs w:val="20"/>
                <w:lang w:val="en-US"/>
              </w:rPr>
            </w:pPr>
            <w:r w:rsidRPr="00AC2F49">
              <w:rPr>
                <w:rFonts w:ascii="Arial" w:eastAsia="Arial" w:hAnsi="Arial" w:cs="Arial"/>
                <w:sz w:val="20"/>
                <w:szCs w:val="20"/>
                <w:lang w:val="en-US"/>
              </w:rPr>
              <w:t>“Black” or “White”</w:t>
            </w:r>
          </w:p>
        </w:tc>
        <w:tc>
          <w:tcPr>
            <w:tcW w:w="3119" w:type="dxa"/>
            <w:shd w:val="clear" w:color="auto" w:fill="FFFF00"/>
            <w:vAlign w:val="center"/>
          </w:tcPr>
          <w:p w14:paraId="09205AE7" w14:textId="3C32B872" w:rsidR="00D5193D" w:rsidRPr="00AC2F49" w:rsidRDefault="00D5193D"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scattering_chamber</w:t>
            </w:r>
            <w:proofErr w:type="spellEnd"/>
          </w:p>
        </w:tc>
        <w:tc>
          <w:tcPr>
            <w:tcW w:w="992" w:type="dxa"/>
            <w:shd w:val="clear" w:color="auto" w:fill="FFFF00"/>
            <w:vAlign w:val="center"/>
          </w:tcPr>
          <w:p w14:paraId="394C10F5" w14:textId="3CF3E0F8" w:rsidR="00D5193D" w:rsidRPr="00AC2F49" w:rsidRDefault="00D5193D" w:rsidP="00B363EE">
            <w:pPr>
              <w:jc w:val="center"/>
              <w:rPr>
                <w:rFonts w:ascii="Arial" w:eastAsia="Arial" w:hAnsi="Arial" w:cs="Arial"/>
                <w:sz w:val="20"/>
                <w:szCs w:val="20"/>
                <w:lang w:val="en-US"/>
              </w:rPr>
            </w:pPr>
            <w:r w:rsidRPr="00AC2F49">
              <w:rPr>
                <w:rFonts w:ascii="Arial" w:eastAsia="Arial" w:hAnsi="Arial" w:cs="Arial"/>
                <w:sz w:val="20"/>
                <w:szCs w:val="20"/>
                <w:lang w:val="en-US"/>
              </w:rPr>
              <w:t>NX_CHAR</w:t>
            </w:r>
          </w:p>
        </w:tc>
        <w:tc>
          <w:tcPr>
            <w:tcW w:w="992" w:type="dxa"/>
            <w:shd w:val="clear" w:color="auto" w:fill="FFFF00"/>
            <w:vAlign w:val="center"/>
          </w:tcPr>
          <w:p w14:paraId="363353F5" w14:textId="730A62F5" w:rsidR="00D5193D" w:rsidRPr="00AC2F49" w:rsidRDefault="00D5193D" w:rsidP="00B363EE">
            <w:pPr>
              <w:jc w:val="center"/>
              <w:rPr>
                <w:rFonts w:ascii="Arial" w:eastAsia="Arial" w:hAnsi="Arial" w:cs="Arial"/>
                <w:b/>
                <w:sz w:val="20"/>
                <w:szCs w:val="20"/>
                <w:lang w:val="en-US"/>
              </w:rPr>
            </w:pPr>
            <w:r w:rsidRPr="00AC2F49">
              <w:rPr>
                <w:rFonts w:ascii="Arial" w:eastAsia="Arial" w:hAnsi="Arial" w:cs="Arial"/>
                <w:b/>
                <w:sz w:val="20"/>
                <w:szCs w:val="20"/>
                <w:lang w:val="en-US"/>
              </w:rPr>
              <w:t>x</w:t>
            </w:r>
          </w:p>
        </w:tc>
      </w:tr>
      <w:tr w:rsidR="001C4BE0" w14:paraId="7ABF9A96" w14:textId="77777777" w:rsidTr="008275B6">
        <w:tc>
          <w:tcPr>
            <w:tcW w:w="2122" w:type="dxa"/>
            <w:shd w:val="clear" w:color="auto" w:fill="FFF2CC" w:themeFill="accent4" w:themeFillTint="33"/>
            <w:vAlign w:val="center"/>
          </w:tcPr>
          <w:p w14:paraId="3CF3D74F" w14:textId="73D09247" w:rsidR="001C4BE0" w:rsidRPr="00AC2F49" w:rsidRDefault="001C4BE0" w:rsidP="001C4BE0">
            <w:pPr>
              <w:jc w:val="center"/>
              <w:rPr>
                <w:rFonts w:ascii="Arial" w:eastAsia="Arial" w:hAnsi="Arial" w:cs="Arial"/>
                <w:sz w:val="20"/>
                <w:szCs w:val="20"/>
              </w:rPr>
            </w:pPr>
            <w:proofErr w:type="spellStart"/>
            <w:r w:rsidRPr="00AC2F49">
              <w:rPr>
                <w:rFonts w:ascii="Arial" w:eastAsia="Arial" w:hAnsi="Arial" w:cs="Arial"/>
                <w:sz w:val="20"/>
                <w:szCs w:val="20"/>
                <w:lang w:val="en-US"/>
              </w:rPr>
              <w:t>spin_scattering_energy</w:t>
            </w:r>
            <w:proofErr w:type="spellEnd"/>
          </w:p>
        </w:tc>
        <w:tc>
          <w:tcPr>
            <w:tcW w:w="708" w:type="dxa"/>
            <w:shd w:val="clear" w:color="auto" w:fill="FFF2CC" w:themeFill="accent4" w:themeFillTint="33"/>
            <w:vAlign w:val="center"/>
          </w:tcPr>
          <w:p w14:paraId="7197C205" w14:textId="6B7B3A02" w:rsidR="001C4BE0" w:rsidRPr="00AC2F49" w:rsidRDefault="001C4BE0" w:rsidP="001C4BE0">
            <w:pPr>
              <w:jc w:val="center"/>
              <w:rPr>
                <w:rFonts w:ascii="Arial" w:eastAsia="Arial" w:hAnsi="Arial" w:cs="Arial"/>
                <w:sz w:val="20"/>
                <w:szCs w:val="20"/>
              </w:rPr>
            </w:pPr>
            <w:r w:rsidRPr="00AC2F49">
              <w:rPr>
                <w:rFonts w:ascii="Arial" w:eastAsia="Arial" w:hAnsi="Arial" w:cs="Arial"/>
                <w:sz w:val="20"/>
                <w:szCs w:val="20"/>
                <w:lang w:val="en-US"/>
              </w:rPr>
              <w:t>eV</w:t>
            </w:r>
          </w:p>
        </w:tc>
        <w:tc>
          <w:tcPr>
            <w:tcW w:w="1701" w:type="dxa"/>
            <w:shd w:val="clear" w:color="auto" w:fill="FFF2CC" w:themeFill="accent4" w:themeFillTint="33"/>
            <w:vAlign w:val="center"/>
          </w:tcPr>
          <w:p w14:paraId="65FB2F3A" w14:textId="6C368A0F"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 xml:space="preserve">Energy of the spin-selective scattering </w:t>
            </w:r>
          </w:p>
        </w:tc>
        <w:tc>
          <w:tcPr>
            <w:tcW w:w="3119" w:type="dxa"/>
            <w:shd w:val="clear" w:color="auto" w:fill="FFF2CC" w:themeFill="accent4" w:themeFillTint="33"/>
            <w:vAlign w:val="center"/>
          </w:tcPr>
          <w:p w14:paraId="704FB62F" w14:textId="3A69DF93"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spin_scattering_energy</w:t>
            </w:r>
            <w:proofErr w:type="spellEnd"/>
          </w:p>
        </w:tc>
        <w:tc>
          <w:tcPr>
            <w:tcW w:w="992" w:type="dxa"/>
            <w:shd w:val="clear" w:color="auto" w:fill="FFF2CC" w:themeFill="accent4" w:themeFillTint="33"/>
            <w:vAlign w:val="center"/>
          </w:tcPr>
          <w:p w14:paraId="3D0D1B6A" w14:textId="5CDA386D" w:rsidR="001C4BE0" w:rsidRPr="00AC2F49" w:rsidRDefault="001C4BE0" w:rsidP="001C4BE0">
            <w:pPr>
              <w:jc w:val="center"/>
              <w:rPr>
                <w:rFonts w:ascii="Arial" w:eastAsia="Arial" w:hAnsi="Arial" w:cs="Arial"/>
                <w:sz w:val="20"/>
                <w:szCs w:val="20"/>
              </w:rPr>
            </w:pPr>
            <w:r w:rsidRPr="00AC2F49">
              <w:rPr>
                <w:rFonts w:ascii="Arial" w:eastAsia="Arial" w:hAnsi="Arial" w:cs="Arial"/>
                <w:sz w:val="20"/>
                <w:szCs w:val="20"/>
                <w:lang w:val="en-US"/>
              </w:rPr>
              <w:t>NX_FLOAT:NX_ENERGY</w:t>
            </w:r>
          </w:p>
        </w:tc>
        <w:tc>
          <w:tcPr>
            <w:tcW w:w="992" w:type="dxa"/>
            <w:shd w:val="clear" w:color="auto" w:fill="FFF2CC" w:themeFill="accent4" w:themeFillTint="33"/>
            <w:vAlign w:val="center"/>
          </w:tcPr>
          <w:p w14:paraId="3AE1928A" w14:textId="77777777" w:rsidR="001C4BE0" w:rsidRPr="00AC2F49" w:rsidRDefault="001C4BE0" w:rsidP="001C4BE0">
            <w:pPr>
              <w:jc w:val="center"/>
              <w:rPr>
                <w:rFonts w:ascii="Arial" w:eastAsia="Arial" w:hAnsi="Arial" w:cs="Arial"/>
                <w:b/>
                <w:sz w:val="20"/>
                <w:szCs w:val="20"/>
              </w:rPr>
            </w:pPr>
            <w:r w:rsidRPr="00AC2F49">
              <w:rPr>
                <w:rFonts w:ascii="Arial" w:eastAsia="Arial" w:hAnsi="Arial" w:cs="Arial"/>
                <w:b/>
                <w:sz w:val="20"/>
                <w:szCs w:val="20"/>
                <w:lang w:val="en-US"/>
              </w:rPr>
              <w:t>x</w:t>
            </w:r>
          </w:p>
        </w:tc>
      </w:tr>
      <w:tr w:rsidR="001C4BE0" w:rsidRPr="001C4BE0" w14:paraId="6352669D" w14:textId="77777777" w:rsidTr="008275B6">
        <w:tc>
          <w:tcPr>
            <w:tcW w:w="2122" w:type="dxa"/>
            <w:shd w:val="clear" w:color="auto" w:fill="FFF2CC" w:themeFill="accent4" w:themeFillTint="33"/>
            <w:vAlign w:val="center"/>
          </w:tcPr>
          <w:p w14:paraId="4428D8E3" w14:textId="56E442AF"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lastRenderedPageBreak/>
              <w:t>spin_scattering_angle</w:t>
            </w:r>
            <w:proofErr w:type="spellEnd"/>
          </w:p>
        </w:tc>
        <w:tc>
          <w:tcPr>
            <w:tcW w:w="708" w:type="dxa"/>
            <w:shd w:val="clear" w:color="auto" w:fill="FFF2CC" w:themeFill="accent4" w:themeFillTint="33"/>
            <w:vAlign w:val="center"/>
          </w:tcPr>
          <w:p w14:paraId="6E1553E7" w14:textId="0DDF1F8D"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2CC" w:themeFill="accent4" w:themeFillTint="33"/>
            <w:vAlign w:val="center"/>
          </w:tcPr>
          <w:p w14:paraId="4340C425" w14:textId="2AF9E1AA"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Angle of the spin-selective scattering</w:t>
            </w:r>
          </w:p>
        </w:tc>
        <w:tc>
          <w:tcPr>
            <w:tcW w:w="3119" w:type="dxa"/>
            <w:shd w:val="clear" w:color="auto" w:fill="FFF2CC" w:themeFill="accent4" w:themeFillTint="33"/>
            <w:vAlign w:val="center"/>
          </w:tcPr>
          <w:p w14:paraId="26B1A9C4" w14:textId="54C9D0A9"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spin_scattering_angle</w:t>
            </w:r>
            <w:proofErr w:type="spellEnd"/>
          </w:p>
        </w:tc>
        <w:tc>
          <w:tcPr>
            <w:tcW w:w="992" w:type="dxa"/>
            <w:shd w:val="clear" w:color="auto" w:fill="FFF2CC" w:themeFill="accent4" w:themeFillTint="33"/>
            <w:vAlign w:val="center"/>
          </w:tcPr>
          <w:p w14:paraId="08CA9461" w14:textId="67074446"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NX_FLOAT:NX_ANGLE</w:t>
            </w:r>
          </w:p>
        </w:tc>
        <w:tc>
          <w:tcPr>
            <w:tcW w:w="992" w:type="dxa"/>
            <w:shd w:val="clear" w:color="auto" w:fill="FFF2CC" w:themeFill="accent4" w:themeFillTint="33"/>
            <w:vAlign w:val="center"/>
          </w:tcPr>
          <w:p w14:paraId="5EAB0E59" w14:textId="2D21141A" w:rsidR="001C4BE0" w:rsidRPr="00AC2F49" w:rsidRDefault="001C4BE0" w:rsidP="001C4BE0">
            <w:pPr>
              <w:jc w:val="center"/>
              <w:rPr>
                <w:rFonts w:ascii="Arial" w:eastAsia="Arial" w:hAnsi="Arial" w:cs="Arial"/>
                <w:b/>
                <w:sz w:val="20"/>
                <w:szCs w:val="20"/>
                <w:lang w:val="en-US"/>
              </w:rPr>
            </w:pPr>
            <w:r w:rsidRPr="00AC2F49">
              <w:rPr>
                <w:rFonts w:ascii="Arial" w:eastAsia="Arial" w:hAnsi="Arial" w:cs="Arial"/>
                <w:b/>
                <w:sz w:val="20"/>
                <w:szCs w:val="20"/>
                <w:lang w:val="en-US"/>
              </w:rPr>
              <w:t>x</w:t>
            </w:r>
          </w:p>
        </w:tc>
      </w:tr>
      <w:tr w:rsidR="001C4BE0" w:rsidRPr="001C4BE0" w14:paraId="306AA8DE" w14:textId="77777777" w:rsidTr="008275B6">
        <w:tc>
          <w:tcPr>
            <w:tcW w:w="2122" w:type="dxa"/>
            <w:shd w:val="clear" w:color="auto" w:fill="FFF2CC" w:themeFill="accent4" w:themeFillTint="33"/>
            <w:vAlign w:val="center"/>
          </w:tcPr>
          <w:p w14:paraId="6B45C639" w14:textId="4E3FB599"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spin_target</w:t>
            </w:r>
            <w:proofErr w:type="spellEnd"/>
          </w:p>
        </w:tc>
        <w:tc>
          <w:tcPr>
            <w:tcW w:w="708" w:type="dxa"/>
            <w:shd w:val="clear" w:color="auto" w:fill="FFF2CC" w:themeFill="accent4" w:themeFillTint="33"/>
            <w:vAlign w:val="center"/>
          </w:tcPr>
          <w:p w14:paraId="6ED2686C" w14:textId="0995FFB7"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2CC" w:themeFill="accent4" w:themeFillTint="33"/>
            <w:vAlign w:val="center"/>
          </w:tcPr>
          <w:p w14:paraId="18FCF0D9" w14:textId="0A9574D9"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Name of the target</w:t>
            </w:r>
          </w:p>
        </w:tc>
        <w:tc>
          <w:tcPr>
            <w:tcW w:w="3119" w:type="dxa"/>
            <w:shd w:val="clear" w:color="auto" w:fill="FFF2CC" w:themeFill="accent4" w:themeFillTint="33"/>
            <w:vAlign w:val="center"/>
          </w:tcPr>
          <w:p w14:paraId="3AB060D1" w14:textId="723267BE"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spin_target</w:t>
            </w:r>
            <w:proofErr w:type="spellEnd"/>
          </w:p>
        </w:tc>
        <w:tc>
          <w:tcPr>
            <w:tcW w:w="992" w:type="dxa"/>
            <w:shd w:val="clear" w:color="auto" w:fill="FFF2CC" w:themeFill="accent4" w:themeFillTint="33"/>
            <w:vAlign w:val="center"/>
          </w:tcPr>
          <w:p w14:paraId="1B7EFD4E" w14:textId="2AEFE8B7"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NX_CHAR</w:t>
            </w:r>
          </w:p>
        </w:tc>
        <w:tc>
          <w:tcPr>
            <w:tcW w:w="992" w:type="dxa"/>
            <w:shd w:val="clear" w:color="auto" w:fill="FFF2CC" w:themeFill="accent4" w:themeFillTint="33"/>
            <w:vAlign w:val="center"/>
          </w:tcPr>
          <w:p w14:paraId="71C868D5" w14:textId="50BF8FD1" w:rsidR="001C4BE0" w:rsidRPr="00AC2F49" w:rsidRDefault="001C4BE0" w:rsidP="001C4BE0">
            <w:pPr>
              <w:jc w:val="center"/>
              <w:rPr>
                <w:rFonts w:ascii="Arial" w:eastAsia="Arial" w:hAnsi="Arial" w:cs="Arial"/>
                <w:b/>
                <w:sz w:val="20"/>
                <w:szCs w:val="20"/>
                <w:lang w:val="en-US"/>
              </w:rPr>
            </w:pPr>
            <w:r w:rsidRPr="00AC2F49">
              <w:rPr>
                <w:rFonts w:ascii="Arial" w:eastAsia="Arial" w:hAnsi="Arial" w:cs="Arial"/>
                <w:b/>
                <w:sz w:val="20"/>
                <w:szCs w:val="20"/>
                <w:lang w:val="en-US"/>
              </w:rPr>
              <w:t>x</w:t>
            </w:r>
          </w:p>
        </w:tc>
      </w:tr>
      <w:tr w:rsidR="001C4BE0" w:rsidRPr="001C4BE0" w14:paraId="1AB168A2" w14:textId="77777777" w:rsidTr="008275B6">
        <w:tc>
          <w:tcPr>
            <w:tcW w:w="2122" w:type="dxa"/>
            <w:shd w:val="clear" w:color="auto" w:fill="FFF2CC" w:themeFill="accent4" w:themeFillTint="33"/>
            <w:vAlign w:val="center"/>
          </w:tcPr>
          <w:p w14:paraId="1E2EAC66" w14:textId="4914B2BD"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spin_target_preparation</w:t>
            </w:r>
            <w:proofErr w:type="spellEnd"/>
          </w:p>
        </w:tc>
        <w:tc>
          <w:tcPr>
            <w:tcW w:w="708" w:type="dxa"/>
            <w:shd w:val="clear" w:color="auto" w:fill="FFF2CC" w:themeFill="accent4" w:themeFillTint="33"/>
            <w:vAlign w:val="center"/>
          </w:tcPr>
          <w:p w14:paraId="7F987455" w14:textId="7295009B"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2CC" w:themeFill="accent4" w:themeFillTint="33"/>
            <w:vAlign w:val="center"/>
          </w:tcPr>
          <w:p w14:paraId="16B3D253" w14:textId="584C8E2C"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Preparation procedure of the spin target</w:t>
            </w:r>
          </w:p>
        </w:tc>
        <w:tc>
          <w:tcPr>
            <w:tcW w:w="3119" w:type="dxa"/>
            <w:shd w:val="clear" w:color="auto" w:fill="FFF2CC" w:themeFill="accent4" w:themeFillTint="33"/>
            <w:vAlign w:val="center"/>
          </w:tcPr>
          <w:p w14:paraId="0B986DEE" w14:textId="20586B4A"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spin_target_preparation</w:t>
            </w:r>
            <w:proofErr w:type="spellEnd"/>
          </w:p>
        </w:tc>
        <w:tc>
          <w:tcPr>
            <w:tcW w:w="992" w:type="dxa"/>
            <w:shd w:val="clear" w:color="auto" w:fill="FFF2CC" w:themeFill="accent4" w:themeFillTint="33"/>
            <w:vAlign w:val="center"/>
          </w:tcPr>
          <w:p w14:paraId="71BE0AA4" w14:textId="78A75741"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NX_CHAR</w:t>
            </w:r>
          </w:p>
        </w:tc>
        <w:tc>
          <w:tcPr>
            <w:tcW w:w="992" w:type="dxa"/>
            <w:shd w:val="clear" w:color="auto" w:fill="FFF2CC" w:themeFill="accent4" w:themeFillTint="33"/>
            <w:vAlign w:val="center"/>
          </w:tcPr>
          <w:p w14:paraId="22AB24D9" w14:textId="756A2276" w:rsidR="001C4BE0" w:rsidRPr="00AC2F49" w:rsidRDefault="001C4BE0" w:rsidP="001C4BE0">
            <w:pPr>
              <w:jc w:val="center"/>
              <w:rPr>
                <w:rFonts w:ascii="Arial" w:eastAsia="Arial" w:hAnsi="Arial" w:cs="Arial"/>
                <w:b/>
                <w:sz w:val="20"/>
                <w:szCs w:val="20"/>
                <w:lang w:val="en-US"/>
              </w:rPr>
            </w:pPr>
            <w:r w:rsidRPr="00AC2F49">
              <w:rPr>
                <w:rFonts w:ascii="Arial" w:eastAsia="Arial" w:hAnsi="Arial" w:cs="Arial"/>
                <w:b/>
                <w:sz w:val="20"/>
                <w:szCs w:val="20"/>
                <w:lang w:val="en-US"/>
              </w:rPr>
              <w:t>x</w:t>
            </w:r>
          </w:p>
        </w:tc>
      </w:tr>
      <w:tr w:rsidR="001C4BE0" w:rsidRPr="001C4BE0" w14:paraId="001CFB05" w14:textId="77777777" w:rsidTr="008275B6">
        <w:tc>
          <w:tcPr>
            <w:tcW w:w="2122" w:type="dxa"/>
            <w:shd w:val="clear" w:color="auto" w:fill="FFF2CC" w:themeFill="accent4" w:themeFillTint="33"/>
            <w:vAlign w:val="center"/>
          </w:tcPr>
          <w:p w14:paraId="47B9C6C4" w14:textId="735F6811"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spin_target_preparation_date</w:t>
            </w:r>
            <w:proofErr w:type="spellEnd"/>
          </w:p>
        </w:tc>
        <w:tc>
          <w:tcPr>
            <w:tcW w:w="708" w:type="dxa"/>
            <w:shd w:val="clear" w:color="auto" w:fill="FFF2CC" w:themeFill="accent4" w:themeFillTint="33"/>
            <w:vAlign w:val="center"/>
          </w:tcPr>
          <w:p w14:paraId="3D0B264B" w14:textId="4BAF75B4"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2CC" w:themeFill="accent4" w:themeFillTint="33"/>
            <w:vAlign w:val="center"/>
          </w:tcPr>
          <w:p w14:paraId="6FC8E3F5" w14:textId="7161BE14"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Date of last preparation of the spin target</w:t>
            </w:r>
          </w:p>
        </w:tc>
        <w:tc>
          <w:tcPr>
            <w:tcW w:w="3119" w:type="dxa"/>
            <w:shd w:val="clear" w:color="auto" w:fill="FFF2CC" w:themeFill="accent4" w:themeFillTint="33"/>
            <w:vAlign w:val="center"/>
          </w:tcPr>
          <w:p w14:paraId="08DE309C" w14:textId="0BC1AB78"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spin_target_preparation_date</w:t>
            </w:r>
            <w:proofErr w:type="spellEnd"/>
          </w:p>
        </w:tc>
        <w:tc>
          <w:tcPr>
            <w:tcW w:w="992" w:type="dxa"/>
            <w:shd w:val="clear" w:color="auto" w:fill="FFF2CC" w:themeFill="accent4" w:themeFillTint="33"/>
            <w:vAlign w:val="center"/>
          </w:tcPr>
          <w:p w14:paraId="4EFB74DD" w14:textId="6E7764FD"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NX_DATETIME</w:t>
            </w:r>
          </w:p>
        </w:tc>
        <w:tc>
          <w:tcPr>
            <w:tcW w:w="992" w:type="dxa"/>
            <w:shd w:val="clear" w:color="auto" w:fill="FFF2CC" w:themeFill="accent4" w:themeFillTint="33"/>
            <w:vAlign w:val="center"/>
          </w:tcPr>
          <w:p w14:paraId="1FBF11DC" w14:textId="03B90015" w:rsidR="001C4BE0" w:rsidRPr="00AC2F49" w:rsidRDefault="001C4BE0" w:rsidP="001C4BE0">
            <w:pPr>
              <w:jc w:val="center"/>
              <w:rPr>
                <w:rFonts w:ascii="Arial" w:eastAsia="Arial" w:hAnsi="Arial" w:cs="Arial"/>
                <w:b/>
                <w:sz w:val="20"/>
                <w:szCs w:val="20"/>
                <w:lang w:val="en-US"/>
              </w:rPr>
            </w:pPr>
            <w:r w:rsidRPr="00AC2F49">
              <w:rPr>
                <w:rFonts w:ascii="Arial" w:eastAsia="Arial" w:hAnsi="Arial" w:cs="Arial"/>
                <w:b/>
                <w:sz w:val="20"/>
                <w:szCs w:val="20"/>
                <w:lang w:val="en-US"/>
              </w:rPr>
              <w:t>x</w:t>
            </w:r>
          </w:p>
        </w:tc>
      </w:tr>
      <w:tr w:rsidR="001C4BE0" w:rsidRPr="001C4BE0" w14:paraId="150E709F" w14:textId="77777777" w:rsidTr="008275B6">
        <w:tc>
          <w:tcPr>
            <w:tcW w:w="2122" w:type="dxa"/>
            <w:shd w:val="clear" w:color="auto" w:fill="FFF2CC" w:themeFill="accent4" w:themeFillTint="33"/>
            <w:vAlign w:val="center"/>
          </w:tcPr>
          <w:p w14:paraId="558CCE41" w14:textId="1A880D21" w:rsidR="001C4BE0" w:rsidRPr="00AC2F49" w:rsidRDefault="001C4BE0" w:rsidP="001C4BE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spin_target_preparation_timestamp</w:t>
            </w:r>
            <w:proofErr w:type="spellEnd"/>
          </w:p>
        </w:tc>
        <w:tc>
          <w:tcPr>
            <w:tcW w:w="708" w:type="dxa"/>
            <w:shd w:val="clear" w:color="auto" w:fill="FFF2CC" w:themeFill="accent4" w:themeFillTint="33"/>
            <w:vAlign w:val="center"/>
          </w:tcPr>
          <w:p w14:paraId="15D16EE1" w14:textId="2543617E"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s</w:t>
            </w:r>
          </w:p>
        </w:tc>
        <w:tc>
          <w:tcPr>
            <w:tcW w:w="1701" w:type="dxa"/>
            <w:shd w:val="clear" w:color="auto" w:fill="FFF2CC" w:themeFill="accent4" w:themeFillTint="33"/>
            <w:vAlign w:val="center"/>
          </w:tcPr>
          <w:p w14:paraId="1E976A5C" w14:textId="4B3E32FF"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Unix timestamp</w:t>
            </w:r>
          </w:p>
        </w:tc>
        <w:tc>
          <w:tcPr>
            <w:tcW w:w="3119" w:type="dxa"/>
            <w:shd w:val="clear" w:color="auto" w:fill="FFF2CC" w:themeFill="accent4" w:themeFillTint="33"/>
            <w:vAlign w:val="center"/>
          </w:tcPr>
          <w:p w14:paraId="31D7FCE0" w14:textId="05E7DA02"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NXentry:NXinstrument:NXdetector:</w:t>
            </w:r>
            <w:r w:rsidRPr="00AC2F49">
              <w:rPr>
                <w:rFonts w:ascii="Arial" w:eastAsia="Arial" w:hAnsi="Arial" w:cs="Arial"/>
                <w:color w:val="FF0000"/>
                <w:sz w:val="20"/>
                <w:szCs w:val="20"/>
                <w:lang w:val="en-US"/>
              </w:rPr>
              <w:t>spin_target_preparation_date_timestamp</w:t>
            </w:r>
          </w:p>
        </w:tc>
        <w:tc>
          <w:tcPr>
            <w:tcW w:w="992" w:type="dxa"/>
            <w:shd w:val="clear" w:color="auto" w:fill="FFF2CC" w:themeFill="accent4" w:themeFillTint="33"/>
            <w:vAlign w:val="center"/>
          </w:tcPr>
          <w:p w14:paraId="460CF2B8" w14:textId="21BD86CE" w:rsidR="001C4BE0" w:rsidRPr="00AC2F49" w:rsidRDefault="001C4BE0" w:rsidP="001C4BE0">
            <w:pPr>
              <w:jc w:val="center"/>
              <w:rPr>
                <w:rFonts w:ascii="Arial" w:eastAsia="Arial" w:hAnsi="Arial" w:cs="Arial"/>
                <w:sz w:val="20"/>
                <w:szCs w:val="20"/>
                <w:lang w:val="en-US"/>
              </w:rPr>
            </w:pPr>
            <w:r w:rsidRPr="00AC2F49">
              <w:rPr>
                <w:rFonts w:ascii="Arial" w:eastAsia="Arial" w:hAnsi="Arial" w:cs="Arial"/>
                <w:sz w:val="20"/>
                <w:szCs w:val="20"/>
                <w:lang w:val="en-US"/>
              </w:rPr>
              <w:t>NX_FLOAT</w:t>
            </w:r>
          </w:p>
        </w:tc>
        <w:tc>
          <w:tcPr>
            <w:tcW w:w="992" w:type="dxa"/>
            <w:shd w:val="clear" w:color="auto" w:fill="FFF2CC" w:themeFill="accent4" w:themeFillTint="33"/>
            <w:vAlign w:val="center"/>
          </w:tcPr>
          <w:p w14:paraId="79C85269" w14:textId="7EE95F7A" w:rsidR="001C4BE0" w:rsidRPr="00AC2F49" w:rsidRDefault="001C4BE0" w:rsidP="001C4BE0">
            <w:pPr>
              <w:jc w:val="center"/>
              <w:rPr>
                <w:rFonts w:ascii="Arial" w:eastAsia="Arial" w:hAnsi="Arial" w:cs="Arial"/>
                <w:b/>
                <w:sz w:val="20"/>
                <w:szCs w:val="20"/>
                <w:lang w:val="en-US"/>
              </w:rPr>
            </w:pPr>
            <w:r w:rsidRPr="00AC2F49">
              <w:rPr>
                <w:rFonts w:ascii="Arial" w:eastAsia="Arial" w:hAnsi="Arial" w:cs="Arial"/>
                <w:b/>
                <w:sz w:val="20"/>
                <w:szCs w:val="20"/>
                <w:lang w:val="en-US"/>
              </w:rPr>
              <w:t>x</w:t>
            </w:r>
          </w:p>
        </w:tc>
      </w:tr>
      <w:tr w:rsidR="00AF0D4D" w:rsidRPr="001C4BE0" w14:paraId="2439BCCF" w14:textId="77777777" w:rsidTr="000149D6">
        <w:trPr>
          <w:trHeight w:val="627"/>
        </w:trPr>
        <w:tc>
          <w:tcPr>
            <w:tcW w:w="2122" w:type="dxa"/>
            <w:shd w:val="clear" w:color="auto" w:fill="FFFF00"/>
            <w:vAlign w:val="center"/>
          </w:tcPr>
          <w:p w14:paraId="493394E9" w14:textId="10DC5C26" w:rsidR="00AF0D4D" w:rsidRPr="00AC2F49" w:rsidRDefault="00C0570B" w:rsidP="00AF0D4D">
            <w:pPr>
              <w:jc w:val="center"/>
              <w:rPr>
                <w:rFonts w:ascii="Arial" w:eastAsia="Arial" w:hAnsi="Arial" w:cs="Arial"/>
                <w:sz w:val="20"/>
                <w:szCs w:val="20"/>
                <w:lang w:val="en-US"/>
              </w:rPr>
            </w:pPr>
            <w:r w:rsidRPr="00AC2F49">
              <w:rPr>
                <w:rFonts w:ascii="Arial" w:eastAsia="Arial" w:hAnsi="Arial" w:cs="Arial"/>
                <w:sz w:val="20"/>
                <w:szCs w:val="20"/>
                <w:lang w:val="en-US"/>
              </w:rPr>
              <w:t>spin_</w:t>
            </w:r>
            <w:proofErr w:type="spellStart"/>
            <w:r w:rsidR="00AF0D4D" w:rsidRPr="00AC2F49">
              <w:rPr>
                <w:rFonts w:ascii="Arial" w:hAnsi="Arial" w:cs="Arial"/>
                <w:sz w:val="20"/>
                <w:szCs w:val="20"/>
                <w:lang w:val="en-GB"/>
              </w:rPr>
              <w:t>photon_energy</w:t>
            </w:r>
            <w:proofErr w:type="spellEnd"/>
          </w:p>
        </w:tc>
        <w:tc>
          <w:tcPr>
            <w:tcW w:w="708" w:type="dxa"/>
            <w:shd w:val="clear" w:color="auto" w:fill="FFFF00"/>
            <w:vAlign w:val="center"/>
          </w:tcPr>
          <w:p w14:paraId="5AE48AE1" w14:textId="79992210" w:rsidR="00AF0D4D" w:rsidRPr="00AC2F49" w:rsidRDefault="002D7749" w:rsidP="00AF0D4D">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F00"/>
            <w:vAlign w:val="center"/>
          </w:tcPr>
          <w:p w14:paraId="0CB0CA95" w14:textId="362502FA" w:rsidR="00AF0D4D" w:rsidRPr="00AC2F49" w:rsidRDefault="001E281F" w:rsidP="00AF0D4D">
            <w:pPr>
              <w:jc w:val="center"/>
              <w:rPr>
                <w:rFonts w:ascii="Arial" w:eastAsia="Arial" w:hAnsi="Arial" w:cs="Arial"/>
                <w:sz w:val="20"/>
                <w:szCs w:val="20"/>
                <w:lang w:val="en-US"/>
              </w:rPr>
            </w:pPr>
            <w:r>
              <w:rPr>
                <w:rFonts w:ascii="Arial" w:eastAsia="Arial" w:hAnsi="Arial" w:cs="Arial"/>
                <w:sz w:val="20"/>
                <w:szCs w:val="20"/>
                <w:lang w:val="en-US"/>
              </w:rPr>
              <w:t>The center photon energy at sample</w:t>
            </w:r>
          </w:p>
        </w:tc>
        <w:tc>
          <w:tcPr>
            <w:tcW w:w="3119" w:type="dxa"/>
            <w:shd w:val="clear" w:color="auto" w:fill="FFFF00"/>
          </w:tcPr>
          <w:p w14:paraId="75587EBB" w14:textId="1C9F0817" w:rsidR="002D7749" w:rsidRPr="002D7749" w:rsidRDefault="000149D6" w:rsidP="002D7749">
            <w:pPr>
              <w:jc w:val="center"/>
              <w:rPr>
                <w:rFonts w:ascii="Arial" w:hAnsi="Arial" w:cs="Arial"/>
                <w:color w:val="FF0000"/>
                <w:sz w:val="20"/>
                <w:szCs w:val="20"/>
                <w:lang w:val="en-GB"/>
              </w:rPr>
            </w:pPr>
            <w:proofErr w:type="spellStart"/>
            <w:proofErr w:type="gramStart"/>
            <w:r>
              <w:rPr>
                <w:rFonts w:ascii="Arial" w:eastAsia="Arial" w:hAnsi="Arial" w:cs="Arial"/>
                <w:sz w:val="20"/>
                <w:szCs w:val="20"/>
                <w:lang w:val="en-US"/>
              </w:rPr>
              <w:t>NXentry:NXinstrument</w:t>
            </w:r>
            <w:proofErr w:type="gramEnd"/>
            <w:r>
              <w:rPr>
                <w:rFonts w:ascii="Arial" w:eastAsia="Arial" w:hAnsi="Arial" w:cs="Arial"/>
                <w:sz w:val="20"/>
                <w:szCs w:val="20"/>
                <w:lang w:val="en-US"/>
              </w:rPr>
              <w:t>:NXsource:</w:t>
            </w:r>
            <w:r w:rsidRPr="00350878">
              <w:rPr>
                <w:rFonts w:ascii="Arial" w:eastAsia="Arial" w:hAnsi="Arial" w:cs="Arial"/>
                <w:color w:val="FF0000"/>
                <w:sz w:val="20"/>
                <w:szCs w:val="20"/>
                <w:lang w:val="en-US"/>
              </w:rPr>
              <w:t>photon_energy</w:t>
            </w:r>
            <w:proofErr w:type="spellEnd"/>
          </w:p>
        </w:tc>
        <w:tc>
          <w:tcPr>
            <w:tcW w:w="992" w:type="dxa"/>
            <w:shd w:val="clear" w:color="auto" w:fill="FFFF00"/>
            <w:vAlign w:val="center"/>
          </w:tcPr>
          <w:p w14:paraId="5F02CC82" w14:textId="2685F651" w:rsidR="00AF0D4D" w:rsidRPr="00AC2F49" w:rsidRDefault="002D7749" w:rsidP="00AF0D4D">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F00"/>
            <w:vAlign w:val="center"/>
          </w:tcPr>
          <w:p w14:paraId="096C8BBE" w14:textId="03A52C7F" w:rsidR="00AF0D4D" w:rsidRPr="00AC2F49" w:rsidRDefault="004B6165" w:rsidP="00AF0D4D">
            <w:pPr>
              <w:jc w:val="center"/>
              <w:rPr>
                <w:rFonts w:ascii="Arial" w:eastAsia="Arial" w:hAnsi="Arial" w:cs="Arial"/>
                <w:b/>
                <w:sz w:val="20"/>
                <w:szCs w:val="20"/>
                <w:lang w:val="en-US"/>
              </w:rPr>
            </w:pPr>
            <w:r>
              <w:rPr>
                <w:rFonts w:ascii="Arial" w:eastAsia="Arial" w:hAnsi="Arial" w:cs="Arial"/>
                <w:b/>
                <w:sz w:val="20"/>
                <w:szCs w:val="20"/>
                <w:lang w:val="en-US"/>
              </w:rPr>
              <w:t>x</w:t>
            </w:r>
          </w:p>
        </w:tc>
      </w:tr>
      <w:tr w:rsidR="00AF0D4D" w:rsidRPr="001C4BE0" w14:paraId="312AD71D" w14:textId="77777777" w:rsidTr="008275B6">
        <w:tc>
          <w:tcPr>
            <w:tcW w:w="2122" w:type="dxa"/>
            <w:shd w:val="clear" w:color="auto" w:fill="FFFF00"/>
            <w:vAlign w:val="center"/>
          </w:tcPr>
          <w:p w14:paraId="54948F30" w14:textId="05306C53" w:rsidR="00AF0D4D" w:rsidRPr="00AC2F49" w:rsidRDefault="00C0570B" w:rsidP="00AF0D4D">
            <w:pPr>
              <w:jc w:val="center"/>
              <w:rPr>
                <w:rFonts w:ascii="Arial" w:eastAsia="Arial" w:hAnsi="Arial" w:cs="Arial"/>
                <w:sz w:val="20"/>
                <w:szCs w:val="20"/>
                <w:lang w:val="en-US"/>
              </w:rPr>
            </w:pPr>
            <w:r w:rsidRPr="00AC2F49">
              <w:rPr>
                <w:rFonts w:ascii="Arial" w:eastAsia="Arial" w:hAnsi="Arial" w:cs="Arial"/>
                <w:sz w:val="20"/>
                <w:szCs w:val="20"/>
                <w:lang w:val="en-US"/>
              </w:rPr>
              <w:t>spin_</w:t>
            </w:r>
            <w:r w:rsidR="00AF0D4D" w:rsidRPr="00AC2F49">
              <w:rPr>
                <w:rFonts w:ascii="Arial" w:hAnsi="Arial" w:cs="Arial"/>
                <w:sz w:val="20"/>
                <w:szCs w:val="20"/>
              </w:rPr>
              <w:t>beamline_slit_size</w:t>
            </w:r>
          </w:p>
        </w:tc>
        <w:tc>
          <w:tcPr>
            <w:tcW w:w="708" w:type="dxa"/>
            <w:shd w:val="clear" w:color="auto" w:fill="FFFF00"/>
            <w:vAlign w:val="center"/>
          </w:tcPr>
          <w:p w14:paraId="6246179A" w14:textId="28B4700F" w:rsidR="00AF0D4D" w:rsidRPr="00AC2F49" w:rsidRDefault="002D7749" w:rsidP="00AF0D4D">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F00"/>
            <w:vAlign w:val="center"/>
          </w:tcPr>
          <w:p w14:paraId="36044FC1" w14:textId="7D22240F" w:rsidR="00AF0D4D" w:rsidRPr="00AC2F49" w:rsidRDefault="00A94427" w:rsidP="00AF0D4D">
            <w:pPr>
              <w:jc w:val="center"/>
              <w:rPr>
                <w:rFonts w:ascii="Arial" w:eastAsia="Arial" w:hAnsi="Arial" w:cs="Arial"/>
                <w:sz w:val="20"/>
                <w:szCs w:val="20"/>
                <w:lang w:val="en-US"/>
              </w:rPr>
            </w:pPr>
            <w:r>
              <w:rPr>
                <w:rFonts w:ascii="Arial" w:eastAsia="Arial" w:hAnsi="Arial" w:cs="Arial"/>
                <w:sz w:val="20"/>
                <w:szCs w:val="20"/>
                <w:lang w:val="en-US"/>
              </w:rPr>
              <w:t>Beam size along the horizontal direction</w:t>
            </w:r>
          </w:p>
        </w:tc>
        <w:tc>
          <w:tcPr>
            <w:tcW w:w="3119" w:type="dxa"/>
            <w:shd w:val="clear" w:color="auto" w:fill="FFFF00"/>
          </w:tcPr>
          <w:p w14:paraId="5E746CAA" w14:textId="4F101994" w:rsidR="00AF0D4D" w:rsidRPr="00AC2F49" w:rsidRDefault="000149D6" w:rsidP="00AF0D4D">
            <w:pPr>
              <w:jc w:val="center"/>
              <w:rPr>
                <w:rFonts w:ascii="Arial" w:eastAsia="Arial" w:hAnsi="Arial" w:cs="Arial"/>
                <w:sz w:val="20"/>
                <w:szCs w:val="20"/>
                <w:lang w:val="en-US"/>
              </w:rPr>
            </w:pPr>
            <w:commentRangeStart w:id="54"/>
            <w:r w:rsidRPr="00AC2F49">
              <w:rPr>
                <w:rFonts w:ascii="Arial" w:eastAsia="Arial" w:hAnsi="Arial" w:cs="Arial"/>
                <w:sz w:val="20"/>
                <w:szCs w:val="20"/>
                <w:lang w:val="en-US"/>
              </w:rPr>
              <w:t>Link to the relative info (?)</w:t>
            </w:r>
            <w:commentRangeEnd w:id="54"/>
            <w:r w:rsidR="00A94427">
              <w:rPr>
                <w:rStyle w:val="Rimandocommento"/>
              </w:rPr>
              <w:commentReference w:id="54"/>
            </w:r>
          </w:p>
        </w:tc>
        <w:tc>
          <w:tcPr>
            <w:tcW w:w="992" w:type="dxa"/>
            <w:shd w:val="clear" w:color="auto" w:fill="FFFF00"/>
            <w:vAlign w:val="center"/>
          </w:tcPr>
          <w:p w14:paraId="33798F86" w14:textId="6783C620" w:rsidR="00AF0D4D" w:rsidRPr="00AC2F49" w:rsidRDefault="002D7749" w:rsidP="00AF0D4D">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F00"/>
            <w:vAlign w:val="center"/>
          </w:tcPr>
          <w:p w14:paraId="5983D262" w14:textId="72A8AE78" w:rsidR="00AF0D4D" w:rsidRPr="00AC2F49" w:rsidRDefault="004B6165" w:rsidP="00AF0D4D">
            <w:pPr>
              <w:jc w:val="center"/>
              <w:rPr>
                <w:rFonts w:ascii="Arial" w:eastAsia="Arial" w:hAnsi="Arial" w:cs="Arial"/>
                <w:b/>
                <w:sz w:val="20"/>
                <w:szCs w:val="20"/>
                <w:lang w:val="en-US"/>
              </w:rPr>
            </w:pPr>
            <w:r>
              <w:rPr>
                <w:rFonts w:ascii="Arial" w:eastAsia="Arial" w:hAnsi="Arial" w:cs="Arial"/>
                <w:b/>
                <w:sz w:val="20"/>
                <w:szCs w:val="20"/>
                <w:lang w:val="en-US"/>
              </w:rPr>
              <w:t>x</w:t>
            </w:r>
          </w:p>
        </w:tc>
      </w:tr>
      <w:tr w:rsidR="00C0570B" w:rsidRPr="001C4BE0" w14:paraId="727FBF7E" w14:textId="77777777" w:rsidTr="008275B6">
        <w:tc>
          <w:tcPr>
            <w:tcW w:w="2122" w:type="dxa"/>
            <w:shd w:val="clear" w:color="auto" w:fill="FFFF00"/>
            <w:vAlign w:val="center"/>
          </w:tcPr>
          <w:p w14:paraId="3EAAD422" w14:textId="2DB85391" w:rsidR="00C0570B" w:rsidRPr="00AC2F49" w:rsidRDefault="00C0570B" w:rsidP="00C0570B">
            <w:pPr>
              <w:jc w:val="center"/>
              <w:rPr>
                <w:rFonts w:ascii="Arial" w:eastAsia="Arial" w:hAnsi="Arial" w:cs="Arial"/>
                <w:sz w:val="20"/>
                <w:szCs w:val="20"/>
                <w:lang w:val="en-US"/>
              </w:rPr>
            </w:pPr>
            <w:r w:rsidRPr="00AC2F49">
              <w:rPr>
                <w:rFonts w:ascii="Arial" w:eastAsia="Arial" w:hAnsi="Arial" w:cs="Arial"/>
                <w:sz w:val="20"/>
                <w:szCs w:val="20"/>
                <w:lang w:val="en-US"/>
              </w:rPr>
              <w:t>spin_</w:t>
            </w:r>
            <w:proofErr w:type="spellStart"/>
            <w:r w:rsidRPr="00AC2F49">
              <w:rPr>
                <w:rFonts w:ascii="Arial" w:hAnsi="Arial" w:cs="Arial"/>
                <w:sz w:val="20"/>
                <w:szCs w:val="20"/>
                <w:lang w:val="en-GB"/>
              </w:rPr>
              <w:t>pass_energy</w:t>
            </w:r>
            <w:proofErr w:type="spellEnd"/>
          </w:p>
        </w:tc>
        <w:tc>
          <w:tcPr>
            <w:tcW w:w="708" w:type="dxa"/>
            <w:shd w:val="clear" w:color="auto" w:fill="FFFF00"/>
            <w:vAlign w:val="center"/>
          </w:tcPr>
          <w:p w14:paraId="3A98F225" w14:textId="4C532F16" w:rsidR="00C0570B" w:rsidRPr="00AC2F49" w:rsidRDefault="002D7749" w:rsidP="00C0570B">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F00"/>
            <w:vAlign w:val="center"/>
          </w:tcPr>
          <w:p w14:paraId="188E4E75" w14:textId="29CCBA55" w:rsidR="00C0570B" w:rsidRPr="00AC2F49" w:rsidRDefault="00A94427" w:rsidP="000149D6">
            <w:pPr>
              <w:rPr>
                <w:rFonts w:ascii="Arial" w:eastAsia="Arial" w:hAnsi="Arial" w:cs="Arial"/>
                <w:sz w:val="20"/>
                <w:szCs w:val="20"/>
                <w:lang w:val="en-US"/>
              </w:rPr>
            </w:pPr>
            <w:r>
              <w:rPr>
                <w:rFonts w:ascii="Arial" w:eastAsia="Arial" w:hAnsi="Arial" w:cs="Arial"/>
                <w:sz w:val="20"/>
                <w:szCs w:val="20"/>
                <w:lang w:val="en-US"/>
              </w:rPr>
              <w:t>Pass energy in dispersive electrodes</w:t>
            </w:r>
          </w:p>
        </w:tc>
        <w:tc>
          <w:tcPr>
            <w:tcW w:w="3119" w:type="dxa"/>
            <w:shd w:val="clear" w:color="auto" w:fill="FFFF00"/>
          </w:tcPr>
          <w:p w14:paraId="2664B041" w14:textId="2FCC616D" w:rsidR="00C0570B" w:rsidRPr="00AC2F49" w:rsidRDefault="000149D6" w:rsidP="00C0570B">
            <w:pPr>
              <w:jc w:val="center"/>
              <w:rPr>
                <w:rFonts w:ascii="Arial" w:eastAsia="Arial" w:hAnsi="Arial" w:cs="Arial"/>
                <w:sz w:val="20"/>
                <w:szCs w:val="20"/>
                <w:lang w:val="en-US"/>
              </w:rPr>
            </w:pPr>
            <w:proofErr w:type="spellStart"/>
            <w:proofErr w:type="gramStart"/>
            <w:r>
              <w:rPr>
                <w:rFonts w:ascii="Arial" w:eastAsia="Arial" w:hAnsi="Arial" w:cs="Arial"/>
                <w:sz w:val="20"/>
                <w:szCs w:val="20"/>
                <w:lang w:val="en-US"/>
              </w:rPr>
              <w:t>NXentry:NXinstrument</w:t>
            </w:r>
            <w:proofErr w:type="gramEnd"/>
            <w:r>
              <w:rPr>
                <w:rFonts w:ascii="Arial" w:eastAsia="Arial" w:hAnsi="Arial" w:cs="Arial"/>
                <w:sz w:val="20"/>
                <w:szCs w:val="20"/>
                <w:lang w:val="en-US"/>
              </w:rPr>
              <w:t>:NXdetector:</w:t>
            </w:r>
            <w:r>
              <w:rPr>
                <w:rFonts w:ascii="Arial" w:eastAsia="Arial" w:hAnsi="Arial" w:cs="Arial"/>
                <w:color w:val="FF0000"/>
                <w:sz w:val="20"/>
                <w:szCs w:val="20"/>
                <w:lang w:val="en-US"/>
              </w:rPr>
              <w:t>pass_energy</w:t>
            </w:r>
            <w:proofErr w:type="spellEnd"/>
          </w:p>
        </w:tc>
        <w:tc>
          <w:tcPr>
            <w:tcW w:w="992" w:type="dxa"/>
            <w:shd w:val="clear" w:color="auto" w:fill="FFFF00"/>
            <w:vAlign w:val="center"/>
          </w:tcPr>
          <w:p w14:paraId="7FCA679B" w14:textId="3E5FCB7B" w:rsidR="00C0570B" w:rsidRPr="00AC2F49" w:rsidRDefault="002D7749" w:rsidP="00C0570B">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F00"/>
            <w:vAlign w:val="center"/>
          </w:tcPr>
          <w:p w14:paraId="12F595C7" w14:textId="4C3A237C" w:rsidR="00C0570B" w:rsidRPr="00AC2F49" w:rsidRDefault="004B6165" w:rsidP="00C0570B">
            <w:pPr>
              <w:jc w:val="center"/>
              <w:rPr>
                <w:rFonts w:ascii="Arial" w:eastAsia="Arial" w:hAnsi="Arial" w:cs="Arial"/>
                <w:b/>
                <w:sz w:val="20"/>
                <w:szCs w:val="20"/>
                <w:lang w:val="en-US"/>
              </w:rPr>
            </w:pPr>
            <w:r>
              <w:rPr>
                <w:rFonts w:ascii="Arial" w:eastAsia="Arial" w:hAnsi="Arial" w:cs="Arial"/>
                <w:b/>
                <w:sz w:val="20"/>
                <w:szCs w:val="20"/>
                <w:lang w:val="en-US"/>
              </w:rPr>
              <w:t>x</w:t>
            </w:r>
          </w:p>
        </w:tc>
      </w:tr>
      <w:tr w:rsidR="00C0570B" w:rsidRPr="001C4BE0" w14:paraId="2813CCDA" w14:textId="77777777" w:rsidTr="008275B6">
        <w:tc>
          <w:tcPr>
            <w:tcW w:w="2122" w:type="dxa"/>
            <w:shd w:val="clear" w:color="auto" w:fill="FFFF00"/>
            <w:vAlign w:val="center"/>
          </w:tcPr>
          <w:p w14:paraId="08289EF0" w14:textId="136AA9FC" w:rsidR="00C0570B" w:rsidRPr="00AC2F49" w:rsidRDefault="00C0570B" w:rsidP="00C0570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spin_lens_mode</w:t>
            </w:r>
            <w:proofErr w:type="spellEnd"/>
          </w:p>
        </w:tc>
        <w:tc>
          <w:tcPr>
            <w:tcW w:w="708" w:type="dxa"/>
            <w:shd w:val="clear" w:color="auto" w:fill="FFFF00"/>
            <w:vAlign w:val="center"/>
          </w:tcPr>
          <w:p w14:paraId="19661503" w14:textId="76382F5F" w:rsidR="00C0570B" w:rsidRPr="00AC2F49" w:rsidRDefault="002D7749" w:rsidP="00C0570B">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F00"/>
            <w:vAlign w:val="center"/>
          </w:tcPr>
          <w:p w14:paraId="7C40D3ED" w14:textId="1F8A0D28" w:rsidR="00C0570B" w:rsidRPr="00AC2F49" w:rsidRDefault="00A94427" w:rsidP="00C0570B">
            <w:pPr>
              <w:jc w:val="center"/>
              <w:rPr>
                <w:rFonts w:ascii="Arial" w:eastAsia="Arial" w:hAnsi="Arial" w:cs="Arial"/>
                <w:sz w:val="20"/>
                <w:szCs w:val="20"/>
                <w:lang w:val="en-US"/>
              </w:rPr>
            </w:pPr>
            <w:r>
              <w:rPr>
                <w:rFonts w:ascii="Arial" w:eastAsia="Arial" w:hAnsi="Arial" w:cs="Arial"/>
                <w:sz w:val="20"/>
                <w:szCs w:val="20"/>
                <w:lang w:val="en-US"/>
              </w:rPr>
              <w:t>Labelling of a standard lens setting</w:t>
            </w:r>
          </w:p>
        </w:tc>
        <w:tc>
          <w:tcPr>
            <w:tcW w:w="3119" w:type="dxa"/>
            <w:shd w:val="clear" w:color="auto" w:fill="FFFF00"/>
          </w:tcPr>
          <w:p w14:paraId="5E0F2202" w14:textId="3D6FAC5E" w:rsidR="00C0570B" w:rsidRPr="00AC2F49" w:rsidRDefault="000149D6" w:rsidP="00C0570B">
            <w:pPr>
              <w:jc w:val="center"/>
              <w:rPr>
                <w:rFonts w:ascii="Arial" w:eastAsia="Arial" w:hAnsi="Arial" w:cs="Arial"/>
                <w:sz w:val="20"/>
                <w:szCs w:val="20"/>
                <w:lang w:val="en-US"/>
              </w:rPr>
            </w:pPr>
            <w:proofErr w:type="spellStart"/>
            <w:proofErr w:type="gramStart"/>
            <w:r>
              <w:rPr>
                <w:rFonts w:ascii="Arial" w:eastAsia="Arial" w:hAnsi="Arial" w:cs="Arial"/>
                <w:sz w:val="20"/>
                <w:szCs w:val="20"/>
                <w:lang w:val="en-US"/>
              </w:rPr>
              <w:t>NXentry:NXinstrument</w:t>
            </w:r>
            <w:proofErr w:type="gramEnd"/>
            <w:r>
              <w:rPr>
                <w:rFonts w:ascii="Arial" w:eastAsia="Arial" w:hAnsi="Arial" w:cs="Arial"/>
                <w:sz w:val="20"/>
                <w:szCs w:val="20"/>
                <w:lang w:val="en-US"/>
              </w:rPr>
              <w:t>:NXdetector:</w:t>
            </w:r>
            <w:r>
              <w:rPr>
                <w:rFonts w:ascii="Arial" w:eastAsia="Arial" w:hAnsi="Arial" w:cs="Arial"/>
                <w:color w:val="000000" w:themeColor="text1"/>
                <w:sz w:val="20"/>
                <w:szCs w:val="20"/>
                <w:lang w:val="en-US"/>
              </w:rPr>
              <w:t>lens_mode</w:t>
            </w:r>
            <w:proofErr w:type="spellEnd"/>
          </w:p>
        </w:tc>
        <w:tc>
          <w:tcPr>
            <w:tcW w:w="992" w:type="dxa"/>
            <w:shd w:val="clear" w:color="auto" w:fill="FFFF00"/>
            <w:vAlign w:val="center"/>
          </w:tcPr>
          <w:p w14:paraId="05988AC2" w14:textId="0EC602E8" w:rsidR="00C0570B" w:rsidRPr="00AC2F49" w:rsidRDefault="002D7749" w:rsidP="00C0570B">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F00"/>
            <w:vAlign w:val="center"/>
          </w:tcPr>
          <w:p w14:paraId="480FFAC2" w14:textId="6D70297B" w:rsidR="00C0570B" w:rsidRPr="00AC2F49" w:rsidRDefault="004B6165" w:rsidP="00C0570B">
            <w:pPr>
              <w:jc w:val="center"/>
              <w:rPr>
                <w:rFonts w:ascii="Arial" w:eastAsia="Arial" w:hAnsi="Arial" w:cs="Arial"/>
                <w:b/>
                <w:sz w:val="20"/>
                <w:szCs w:val="20"/>
                <w:lang w:val="en-US"/>
              </w:rPr>
            </w:pPr>
            <w:r>
              <w:rPr>
                <w:rFonts w:ascii="Arial" w:eastAsia="Arial" w:hAnsi="Arial" w:cs="Arial"/>
                <w:b/>
                <w:sz w:val="20"/>
                <w:szCs w:val="20"/>
                <w:lang w:val="en-US"/>
              </w:rPr>
              <w:t>x</w:t>
            </w:r>
          </w:p>
        </w:tc>
      </w:tr>
      <w:tr w:rsidR="00C0570B" w:rsidRPr="001C4BE0" w14:paraId="1ADA9581" w14:textId="77777777" w:rsidTr="008275B6">
        <w:tc>
          <w:tcPr>
            <w:tcW w:w="2122" w:type="dxa"/>
            <w:shd w:val="clear" w:color="auto" w:fill="FFFF00"/>
            <w:vAlign w:val="center"/>
          </w:tcPr>
          <w:p w14:paraId="3E94FEC7" w14:textId="7E07E6E2" w:rsidR="00C0570B" w:rsidRPr="00AC2F49" w:rsidRDefault="00C0570B" w:rsidP="00C0570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spin_entrance_slit_size</w:t>
            </w:r>
            <w:proofErr w:type="spellEnd"/>
          </w:p>
        </w:tc>
        <w:tc>
          <w:tcPr>
            <w:tcW w:w="708" w:type="dxa"/>
            <w:shd w:val="clear" w:color="auto" w:fill="FFFF00"/>
            <w:vAlign w:val="center"/>
          </w:tcPr>
          <w:p w14:paraId="74FEE7F0" w14:textId="092AB203" w:rsidR="00C0570B" w:rsidRPr="00AC2F49" w:rsidRDefault="002D7749" w:rsidP="00C0570B">
            <w:pPr>
              <w:jc w:val="center"/>
              <w:rPr>
                <w:rFonts w:ascii="Arial" w:eastAsia="Arial" w:hAnsi="Arial" w:cs="Arial"/>
                <w:sz w:val="20"/>
                <w:szCs w:val="20"/>
                <w:lang w:val="en-US"/>
              </w:rPr>
            </w:pPr>
            <w:r>
              <w:rPr>
                <w:rFonts w:ascii="Arial" w:eastAsia="Arial" w:hAnsi="Arial" w:cs="Arial"/>
                <w:sz w:val="20"/>
                <w:szCs w:val="20"/>
                <w:lang w:val="en-US"/>
              </w:rPr>
              <w:t>um</w:t>
            </w:r>
          </w:p>
        </w:tc>
        <w:tc>
          <w:tcPr>
            <w:tcW w:w="1701" w:type="dxa"/>
            <w:shd w:val="clear" w:color="auto" w:fill="FFFF00"/>
            <w:vAlign w:val="center"/>
          </w:tcPr>
          <w:p w14:paraId="7214E59C" w14:textId="53171955" w:rsidR="00C0570B" w:rsidRPr="00AC2F49" w:rsidRDefault="00A94427" w:rsidP="002D7749">
            <w:pPr>
              <w:jc w:val="center"/>
              <w:rPr>
                <w:rFonts w:ascii="Arial" w:eastAsia="Arial" w:hAnsi="Arial" w:cs="Arial"/>
                <w:sz w:val="20"/>
                <w:szCs w:val="20"/>
                <w:lang w:val="en-US"/>
              </w:rPr>
            </w:pPr>
            <w:r>
              <w:rPr>
                <w:rFonts w:ascii="Arial" w:eastAsia="Arial" w:hAnsi="Arial" w:cs="Arial"/>
                <w:sz w:val="20"/>
                <w:szCs w:val="20"/>
                <w:lang w:val="en-US"/>
              </w:rPr>
              <w:t>Size of the entrance slits in dispersive analyzers</w:t>
            </w:r>
          </w:p>
        </w:tc>
        <w:tc>
          <w:tcPr>
            <w:tcW w:w="3119" w:type="dxa"/>
            <w:shd w:val="clear" w:color="auto" w:fill="FFFF00"/>
          </w:tcPr>
          <w:p w14:paraId="26B98297" w14:textId="386BFA7A" w:rsidR="00C0570B" w:rsidRPr="00AC2F49" w:rsidRDefault="000149D6" w:rsidP="00C0570B">
            <w:pPr>
              <w:jc w:val="center"/>
              <w:rPr>
                <w:rFonts w:ascii="Arial" w:eastAsia="Arial" w:hAnsi="Arial" w:cs="Arial"/>
                <w:sz w:val="20"/>
                <w:szCs w:val="20"/>
                <w:lang w:val="en-US"/>
              </w:rPr>
            </w:pPr>
            <w:proofErr w:type="spellStart"/>
            <w:proofErr w:type="gramStart"/>
            <w:r>
              <w:rPr>
                <w:rFonts w:ascii="Arial" w:eastAsia="Arial" w:hAnsi="Arial" w:cs="Arial"/>
                <w:sz w:val="20"/>
                <w:szCs w:val="20"/>
                <w:lang w:val="en-US"/>
              </w:rPr>
              <w:t>NXentry:NXinstrument</w:t>
            </w:r>
            <w:proofErr w:type="gramEnd"/>
            <w:r>
              <w:rPr>
                <w:rFonts w:ascii="Arial" w:eastAsia="Arial" w:hAnsi="Arial" w:cs="Arial"/>
                <w:sz w:val="20"/>
                <w:szCs w:val="20"/>
                <w:lang w:val="en-US"/>
              </w:rPr>
              <w:t>:NXdetector:</w:t>
            </w:r>
            <w:r>
              <w:rPr>
                <w:rFonts w:ascii="Arial" w:eastAsia="Arial" w:hAnsi="Arial" w:cs="Arial"/>
                <w:color w:val="FF0000"/>
                <w:sz w:val="20"/>
                <w:szCs w:val="20"/>
                <w:lang w:val="en-US"/>
              </w:rPr>
              <w:t>entrance_slit_size</w:t>
            </w:r>
            <w:proofErr w:type="spellEnd"/>
          </w:p>
        </w:tc>
        <w:tc>
          <w:tcPr>
            <w:tcW w:w="992" w:type="dxa"/>
            <w:shd w:val="clear" w:color="auto" w:fill="FFFF00"/>
            <w:vAlign w:val="center"/>
          </w:tcPr>
          <w:p w14:paraId="35D3AA81" w14:textId="3802DC6E" w:rsidR="00C0570B" w:rsidRPr="00AC2F49" w:rsidRDefault="002D7749" w:rsidP="00C0570B">
            <w:pPr>
              <w:jc w:val="center"/>
              <w:rPr>
                <w:rFonts w:ascii="Arial" w:eastAsia="Arial" w:hAnsi="Arial" w:cs="Arial"/>
                <w:sz w:val="20"/>
                <w:szCs w:val="20"/>
                <w:lang w:val="en-US"/>
              </w:rPr>
            </w:pPr>
            <w:r>
              <w:rPr>
                <w:rFonts w:ascii="Arial" w:eastAsia="Arial" w:hAnsi="Arial" w:cs="Arial"/>
                <w:sz w:val="20"/>
                <w:szCs w:val="20"/>
                <w:lang w:val="en-US"/>
              </w:rPr>
              <w:t>NX_FLOAT:NX_LENGTH</w:t>
            </w:r>
          </w:p>
        </w:tc>
        <w:tc>
          <w:tcPr>
            <w:tcW w:w="992" w:type="dxa"/>
            <w:shd w:val="clear" w:color="auto" w:fill="FFFF00"/>
            <w:vAlign w:val="center"/>
          </w:tcPr>
          <w:p w14:paraId="1440F3ED" w14:textId="02F440EF" w:rsidR="00C0570B" w:rsidRPr="00AC2F49" w:rsidRDefault="004B6165" w:rsidP="00C0570B">
            <w:pPr>
              <w:jc w:val="center"/>
              <w:rPr>
                <w:rFonts w:ascii="Arial" w:eastAsia="Arial" w:hAnsi="Arial" w:cs="Arial"/>
                <w:b/>
                <w:sz w:val="20"/>
                <w:szCs w:val="20"/>
                <w:lang w:val="en-US"/>
              </w:rPr>
            </w:pPr>
            <w:r>
              <w:rPr>
                <w:rFonts w:ascii="Arial" w:eastAsia="Arial" w:hAnsi="Arial" w:cs="Arial"/>
                <w:b/>
                <w:sz w:val="20"/>
                <w:szCs w:val="20"/>
                <w:lang w:val="en-US"/>
              </w:rPr>
              <w:t>x</w:t>
            </w:r>
          </w:p>
        </w:tc>
      </w:tr>
      <w:tr w:rsidR="00C0570B" w:rsidRPr="001C4BE0" w14:paraId="77EF635F" w14:textId="77777777" w:rsidTr="008275B6">
        <w:tc>
          <w:tcPr>
            <w:tcW w:w="2122" w:type="dxa"/>
            <w:shd w:val="clear" w:color="auto" w:fill="FFFF00"/>
            <w:vAlign w:val="center"/>
          </w:tcPr>
          <w:p w14:paraId="5D6CE721" w14:textId="43FCD721" w:rsidR="00C0570B" w:rsidRPr="00AC2F49" w:rsidRDefault="00C0570B" w:rsidP="00C0570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spin_filter_slit_size</w:t>
            </w:r>
            <w:proofErr w:type="spellEnd"/>
          </w:p>
        </w:tc>
        <w:tc>
          <w:tcPr>
            <w:tcW w:w="708" w:type="dxa"/>
            <w:shd w:val="clear" w:color="auto" w:fill="FFFF00"/>
            <w:vAlign w:val="center"/>
          </w:tcPr>
          <w:p w14:paraId="35EBD2C7" w14:textId="391318F9" w:rsidR="00C0570B" w:rsidRPr="00AC2F49" w:rsidRDefault="00C0570B" w:rsidP="00C0570B">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F00"/>
            <w:vAlign w:val="center"/>
          </w:tcPr>
          <w:p w14:paraId="3301E473" w14:textId="194862F6" w:rsidR="00C0570B" w:rsidRPr="00AC2F49" w:rsidRDefault="00A94427" w:rsidP="00C0570B">
            <w:pPr>
              <w:jc w:val="center"/>
              <w:rPr>
                <w:rFonts w:ascii="Arial" w:eastAsia="Arial" w:hAnsi="Arial" w:cs="Arial"/>
                <w:sz w:val="20"/>
                <w:szCs w:val="20"/>
                <w:lang w:val="en-US"/>
              </w:rPr>
            </w:pPr>
            <w:r>
              <w:rPr>
                <w:rFonts w:ascii="Arial" w:eastAsia="Arial" w:hAnsi="Arial" w:cs="Arial"/>
                <w:sz w:val="20"/>
                <w:szCs w:val="20"/>
                <w:lang w:val="en-US"/>
              </w:rPr>
              <w:t xml:space="preserve">Size of the entrance slits in </w:t>
            </w:r>
            <w:r>
              <w:rPr>
                <w:rFonts w:ascii="Arial" w:eastAsia="Arial" w:hAnsi="Arial" w:cs="Arial"/>
                <w:sz w:val="20"/>
                <w:szCs w:val="20"/>
                <w:lang w:val="en-US"/>
              </w:rPr>
              <w:t>the spin</w:t>
            </w:r>
            <w:r>
              <w:rPr>
                <w:rFonts w:ascii="Arial" w:eastAsia="Arial" w:hAnsi="Arial" w:cs="Arial"/>
                <w:sz w:val="20"/>
                <w:szCs w:val="20"/>
                <w:lang w:val="en-US"/>
              </w:rPr>
              <w:t xml:space="preserve"> </w:t>
            </w:r>
            <w:r>
              <w:rPr>
                <w:rFonts w:ascii="Arial" w:eastAsia="Arial" w:hAnsi="Arial" w:cs="Arial"/>
                <w:sz w:val="20"/>
                <w:szCs w:val="20"/>
                <w:lang w:val="en-US"/>
              </w:rPr>
              <w:t>detector</w:t>
            </w:r>
          </w:p>
        </w:tc>
        <w:tc>
          <w:tcPr>
            <w:tcW w:w="3119" w:type="dxa"/>
            <w:shd w:val="clear" w:color="auto" w:fill="FFFF00"/>
          </w:tcPr>
          <w:p w14:paraId="6AA5E68B" w14:textId="6D542322" w:rsidR="00C0570B" w:rsidRPr="00AC2F49" w:rsidRDefault="00C0570B" w:rsidP="00C0570B">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proofErr w:type="spellEnd"/>
            <w:r w:rsidRPr="00AC2F49">
              <w:rPr>
                <w:rFonts w:ascii="Arial" w:eastAsia="Arial" w:hAnsi="Arial" w:cs="Arial"/>
                <w:sz w:val="20"/>
                <w:szCs w:val="20"/>
                <w:lang w:val="en-US"/>
              </w:rPr>
              <w:t>:</w:t>
            </w:r>
            <w:r w:rsidRPr="00AC2F49">
              <w:rPr>
                <w:rFonts w:ascii="Arial" w:hAnsi="Arial" w:cs="Arial"/>
                <w:sz w:val="20"/>
                <w:szCs w:val="20"/>
                <w:lang w:val="en-GB"/>
              </w:rPr>
              <w:t xml:space="preserve"> </w:t>
            </w:r>
            <w:proofErr w:type="spellStart"/>
            <w:r w:rsidRPr="00AC2F49">
              <w:rPr>
                <w:rFonts w:ascii="Arial" w:eastAsia="Arial" w:hAnsi="Arial" w:cs="Arial"/>
                <w:color w:val="FF0000"/>
                <w:sz w:val="20"/>
                <w:szCs w:val="20"/>
                <w:lang w:val="en-US"/>
              </w:rPr>
              <w:t>spin_filter_slit_size</w:t>
            </w:r>
            <w:proofErr w:type="spellEnd"/>
          </w:p>
        </w:tc>
        <w:tc>
          <w:tcPr>
            <w:tcW w:w="992" w:type="dxa"/>
            <w:shd w:val="clear" w:color="auto" w:fill="FFFF00"/>
            <w:vAlign w:val="center"/>
          </w:tcPr>
          <w:p w14:paraId="798A495F" w14:textId="54F3C9C4" w:rsidR="00C0570B" w:rsidRPr="00AC2F49" w:rsidRDefault="00290CCD" w:rsidP="00C0570B">
            <w:pPr>
              <w:jc w:val="center"/>
              <w:rPr>
                <w:rFonts w:ascii="Arial" w:eastAsia="Arial" w:hAnsi="Arial" w:cs="Arial"/>
                <w:sz w:val="20"/>
                <w:szCs w:val="20"/>
                <w:lang w:val="en-US"/>
              </w:rPr>
            </w:pPr>
            <w:r w:rsidRPr="00AC2F49">
              <w:rPr>
                <w:rFonts w:ascii="Arial" w:eastAsia="Arial" w:hAnsi="Arial" w:cs="Arial"/>
                <w:sz w:val="20"/>
                <w:szCs w:val="20"/>
                <w:lang w:val="en-US"/>
              </w:rPr>
              <w:t>NX_FLOAT:NX_LENGTH</w:t>
            </w:r>
          </w:p>
        </w:tc>
        <w:tc>
          <w:tcPr>
            <w:tcW w:w="992" w:type="dxa"/>
            <w:shd w:val="clear" w:color="auto" w:fill="FFFF00"/>
            <w:vAlign w:val="center"/>
          </w:tcPr>
          <w:p w14:paraId="492DAA69" w14:textId="6F6BBE01" w:rsidR="00C0570B" w:rsidRPr="00AC2F49" w:rsidRDefault="004B6165" w:rsidP="00C0570B">
            <w:pPr>
              <w:jc w:val="center"/>
              <w:rPr>
                <w:rFonts w:ascii="Arial" w:eastAsia="Arial" w:hAnsi="Arial" w:cs="Arial"/>
                <w:b/>
                <w:sz w:val="20"/>
                <w:szCs w:val="20"/>
                <w:lang w:val="en-US"/>
              </w:rPr>
            </w:pPr>
            <w:r>
              <w:rPr>
                <w:rFonts w:ascii="Arial" w:eastAsia="Arial" w:hAnsi="Arial" w:cs="Arial"/>
                <w:b/>
                <w:sz w:val="20"/>
                <w:szCs w:val="20"/>
                <w:lang w:val="en-US"/>
              </w:rPr>
              <w:t>x</w:t>
            </w:r>
          </w:p>
        </w:tc>
        <w:bookmarkStart w:id="55" w:name="_GoBack"/>
        <w:bookmarkEnd w:id="55"/>
      </w:tr>
      <w:tr w:rsidR="00C0570B" w:rsidRPr="001C4BE0" w14:paraId="14543AC6" w14:textId="77777777" w:rsidTr="008275B6">
        <w:tc>
          <w:tcPr>
            <w:tcW w:w="2122" w:type="dxa"/>
            <w:shd w:val="clear" w:color="auto" w:fill="FFFF00"/>
            <w:vAlign w:val="center"/>
          </w:tcPr>
          <w:p w14:paraId="7163F2C3" w14:textId="482F6009" w:rsidR="00C0570B" w:rsidRPr="00AC2F49" w:rsidRDefault="00F33FC4" w:rsidP="00C0570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5E539B" w:rsidRPr="00AC2F49">
              <w:rPr>
                <w:rFonts w:ascii="Arial" w:eastAsia="Arial" w:hAnsi="Arial" w:cs="Arial"/>
                <w:sz w:val="20"/>
                <w:szCs w:val="20"/>
                <w:lang w:val="en-US"/>
              </w:rPr>
              <w:t>magnetization_axis</w:t>
            </w:r>
            <w:proofErr w:type="spellEnd"/>
          </w:p>
        </w:tc>
        <w:tc>
          <w:tcPr>
            <w:tcW w:w="708" w:type="dxa"/>
            <w:shd w:val="clear" w:color="auto" w:fill="FFFF00"/>
            <w:vAlign w:val="center"/>
          </w:tcPr>
          <w:p w14:paraId="22651542" w14:textId="203D0BAF" w:rsidR="00C0570B" w:rsidRPr="00AC2F49" w:rsidRDefault="005E539B" w:rsidP="00C0570B">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F00"/>
            <w:vAlign w:val="center"/>
          </w:tcPr>
          <w:p w14:paraId="1AED468B" w14:textId="31D13CC2" w:rsidR="00C0570B" w:rsidRPr="00AC2F49" w:rsidRDefault="005E539B" w:rsidP="00C0570B">
            <w:pPr>
              <w:jc w:val="center"/>
              <w:rPr>
                <w:rFonts w:ascii="Arial" w:eastAsia="Arial" w:hAnsi="Arial" w:cs="Arial"/>
                <w:sz w:val="20"/>
                <w:szCs w:val="20"/>
                <w:lang w:val="en-US"/>
              </w:rPr>
            </w:pPr>
            <w:r w:rsidRPr="00AC2F49">
              <w:rPr>
                <w:rFonts w:ascii="Arial" w:eastAsia="Arial" w:hAnsi="Arial" w:cs="Arial"/>
                <w:sz w:val="20"/>
                <w:szCs w:val="20"/>
                <w:lang w:val="en-US"/>
              </w:rPr>
              <w:t>“in plane” or “out of plane”</w:t>
            </w:r>
          </w:p>
        </w:tc>
        <w:tc>
          <w:tcPr>
            <w:tcW w:w="3119" w:type="dxa"/>
            <w:shd w:val="clear" w:color="auto" w:fill="FFFF00"/>
          </w:tcPr>
          <w:p w14:paraId="1BB7F380" w14:textId="5430F013" w:rsidR="00C0570B" w:rsidRPr="00AC2F49" w:rsidRDefault="00C0570B" w:rsidP="00C0570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proofErr w:type="spellEnd"/>
            <w:r w:rsidRPr="00AC2F49">
              <w:rPr>
                <w:rFonts w:ascii="Arial" w:eastAsia="Arial" w:hAnsi="Arial" w:cs="Arial"/>
                <w:sz w:val="20"/>
                <w:szCs w:val="20"/>
                <w:lang w:val="en-US"/>
              </w:rPr>
              <w:t>:</w:t>
            </w:r>
            <w:r w:rsidR="005E539B" w:rsidRPr="00AC2F49">
              <w:rPr>
                <w:rFonts w:ascii="Arial" w:eastAsia="Arial" w:hAnsi="Arial" w:cs="Arial"/>
                <w:sz w:val="20"/>
                <w:szCs w:val="20"/>
                <w:lang w:val="en-US"/>
              </w:rPr>
              <w:t xml:space="preserve"> </w:t>
            </w:r>
            <w:proofErr w:type="spellStart"/>
            <w:r w:rsidR="00F33FC4" w:rsidRPr="00AC2F49">
              <w:rPr>
                <w:rFonts w:ascii="Arial" w:eastAsia="Arial" w:hAnsi="Arial" w:cs="Arial"/>
                <w:color w:val="FF0000"/>
                <w:sz w:val="20"/>
                <w:szCs w:val="20"/>
                <w:lang w:val="en-US"/>
              </w:rPr>
              <w:t>spin_</w:t>
            </w:r>
            <w:r w:rsidR="005E539B" w:rsidRPr="00AC2F49">
              <w:rPr>
                <w:rFonts w:ascii="Arial" w:eastAsia="Arial" w:hAnsi="Arial" w:cs="Arial"/>
                <w:color w:val="FF0000"/>
                <w:sz w:val="20"/>
                <w:szCs w:val="20"/>
                <w:lang w:val="en-US"/>
              </w:rPr>
              <w:t>magnetization_axis</w:t>
            </w:r>
            <w:proofErr w:type="spellEnd"/>
          </w:p>
        </w:tc>
        <w:tc>
          <w:tcPr>
            <w:tcW w:w="992" w:type="dxa"/>
            <w:shd w:val="clear" w:color="auto" w:fill="FFFF00"/>
            <w:vAlign w:val="center"/>
          </w:tcPr>
          <w:p w14:paraId="7B054765" w14:textId="456D20A3" w:rsidR="00C0570B" w:rsidRPr="00AC2F49" w:rsidRDefault="005E539B" w:rsidP="00C0570B">
            <w:pPr>
              <w:jc w:val="center"/>
              <w:rPr>
                <w:rFonts w:ascii="Arial" w:eastAsia="Arial" w:hAnsi="Arial" w:cs="Arial"/>
                <w:sz w:val="20"/>
                <w:szCs w:val="20"/>
                <w:lang w:val="en-US"/>
              </w:rPr>
            </w:pPr>
            <w:r w:rsidRPr="00AC2F49">
              <w:rPr>
                <w:rFonts w:ascii="Arial" w:eastAsia="Arial" w:hAnsi="Arial" w:cs="Arial"/>
                <w:sz w:val="20"/>
                <w:szCs w:val="20"/>
                <w:lang w:val="en-US"/>
              </w:rPr>
              <w:t>NX_CHAR</w:t>
            </w:r>
          </w:p>
        </w:tc>
        <w:tc>
          <w:tcPr>
            <w:tcW w:w="992" w:type="dxa"/>
            <w:shd w:val="clear" w:color="auto" w:fill="FFFF00"/>
            <w:vAlign w:val="center"/>
          </w:tcPr>
          <w:p w14:paraId="1490DBFD" w14:textId="13651A83" w:rsidR="00C0570B" w:rsidRPr="00AC2F49" w:rsidRDefault="004B6165" w:rsidP="00C0570B">
            <w:pPr>
              <w:jc w:val="center"/>
              <w:rPr>
                <w:rFonts w:ascii="Arial" w:eastAsia="Arial" w:hAnsi="Arial" w:cs="Arial"/>
                <w:b/>
                <w:sz w:val="20"/>
                <w:szCs w:val="20"/>
                <w:lang w:val="en-US"/>
              </w:rPr>
            </w:pPr>
            <w:r>
              <w:rPr>
                <w:rFonts w:ascii="Arial" w:eastAsia="Arial" w:hAnsi="Arial" w:cs="Arial"/>
                <w:b/>
                <w:sz w:val="20"/>
                <w:szCs w:val="20"/>
                <w:lang w:val="en-US"/>
              </w:rPr>
              <w:t>x</w:t>
            </w:r>
          </w:p>
        </w:tc>
      </w:tr>
      <w:tr w:rsidR="005E539B" w:rsidRPr="001C4BE0" w14:paraId="24408C72" w14:textId="77777777" w:rsidTr="008275B6">
        <w:tc>
          <w:tcPr>
            <w:tcW w:w="2122" w:type="dxa"/>
            <w:shd w:val="clear" w:color="auto" w:fill="FFFF00"/>
            <w:vAlign w:val="center"/>
          </w:tcPr>
          <w:p w14:paraId="63F2E19A" w14:textId="6537FACB" w:rsidR="005E539B" w:rsidRPr="00AC2F49" w:rsidRDefault="00DC27CF" w:rsidP="005E539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5E539B" w:rsidRPr="00AC2F49">
              <w:rPr>
                <w:rFonts w:ascii="Arial" w:eastAsia="Arial" w:hAnsi="Arial" w:cs="Arial"/>
                <w:sz w:val="20"/>
                <w:szCs w:val="20"/>
                <w:lang w:val="en-US"/>
              </w:rPr>
              <w:t>magnetization_sign</w:t>
            </w:r>
            <w:proofErr w:type="spellEnd"/>
          </w:p>
        </w:tc>
        <w:tc>
          <w:tcPr>
            <w:tcW w:w="708" w:type="dxa"/>
            <w:shd w:val="clear" w:color="auto" w:fill="FFFF00"/>
            <w:vAlign w:val="center"/>
          </w:tcPr>
          <w:p w14:paraId="77C5BA97" w14:textId="7B1B0DF8"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F00"/>
            <w:vAlign w:val="center"/>
          </w:tcPr>
          <w:p w14:paraId="77943767" w14:textId="65BB2ACE"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“plus” or “minus”</w:t>
            </w:r>
          </w:p>
        </w:tc>
        <w:tc>
          <w:tcPr>
            <w:tcW w:w="3119" w:type="dxa"/>
            <w:shd w:val="clear" w:color="auto" w:fill="FFFF00"/>
          </w:tcPr>
          <w:p w14:paraId="0C1E50B3" w14:textId="7476D939" w:rsidR="005E539B" w:rsidRPr="00AC2F49" w:rsidRDefault="005E539B" w:rsidP="005E539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proofErr w:type="spellEnd"/>
            <w:r w:rsidRPr="00AC2F49">
              <w:rPr>
                <w:rFonts w:ascii="Arial" w:eastAsia="Arial" w:hAnsi="Arial" w:cs="Arial"/>
                <w:sz w:val="20"/>
                <w:szCs w:val="20"/>
                <w:lang w:val="en-US"/>
              </w:rPr>
              <w:t xml:space="preserve">: </w:t>
            </w:r>
            <w:proofErr w:type="spellStart"/>
            <w:r w:rsidR="00F33FC4" w:rsidRPr="00AC2F49">
              <w:rPr>
                <w:rFonts w:ascii="Arial" w:eastAsia="Arial" w:hAnsi="Arial" w:cs="Arial"/>
                <w:color w:val="FF0000"/>
                <w:sz w:val="20"/>
                <w:szCs w:val="20"/>
                <w:lang w:val="en-US"/>
              </w:rPr>
              <w:t>spin_</w:t>
            </w:r>
            <w:r w:rsidRPr="00AC2F49">
              <w:rPr>
                <w:rFonts w:ascii="Arial" w:eastAsia="Arial" w:hAnsi="Arial" w:cs="Arial"/>
                <w:color w:val="FF0000"/>
                <w:sz w:val="20"/>
                <w:szCs w:val="20"/>
                <w:lang w:val="en-US"/>
              </w:rPr>
              <w:t>magnetization_sign</w:t>
            </w:r>
            <w:proofErr w:type="spellEnd"/>
          </w:p>
        </w:tc>
        <w:tc>
          <w:tcPr>
            <w:tcW w:w="992" w:type="dxa"/>
            <w:shd w:val="clear" w:color="auto" w:fill="FFFF00"/>
            <w:vAlign w:val="center"/>
          </w:tcPr>
          <w:p w14:paraId="020A9442" w14:textId="704A31A7"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NX_CHAR</w:t>
            </w:r>
          </w:p>
        </w:tc>
        <w:tc>
          <w:tcPr>
            <w:tcW w:w="992" w:type="dxa"/>
            <w:shd w:val="clear" w:color="auto" w:fill="FFFF00"/>
            <w:vAlign w:val="center"/>
          </w:tcPr>
          <w:p w14:paraId="6AE6686A" w14:textId="28B6DE98" w:rsidR="005E539B" w:rsidRPr="00AC2F49" w:rsidRDefault="004B6165" w:rsidP="005E539B">
            <w:pPr>
              <w:jc w:val="center"/>
              <w:rPr>
                <w:rFonts w:ascii="Arial" w:eastAsia="Arial" w:hAnsi="Arial" w:cs="Arial"/>
                <w:b/>
                <w:sz w:val="20"/>
                <w:szCs w:val="20"/>
                <w:lang w:val="en-US"/>
              </w:rPr>
            </w:pPr>
            <w:r>
              <w:rPr>
                <w:rFonts w:ascii="Arial" w:eastAsia="Arial" w:hAnsi="Arial" w:cs="Arial"/>
                <w:b/>
                <w:sz w:val="20"/>
                <w:szCs w:val="20"/>
                <w:lang w:val="en-US"/>
              </w:rPr>
              <w:t>x</w:t>
            </w:r>
          </w:p>
        </w:tc>
      </w:tr>
      <w:tr w:rsidR="005E539B" w:rsidRPr="005E539B" w14:paraId="3B59D7CE" w14:textId="77777777" w:rsidTr="008275B6">
        <w:tc>
          <w:tcPr>
            <w:tcW w:w="2122" w:type="dxa"/>
            <w:shd w:val="clear" w:color="auto" w:fill="FFFF00"/>
            <w:vAlign w:val="center"/>
          </w:tcPr>
          <w:p w14:paraId="545AA4B2" w14:textId="2F9D1E8E" w:rsidR="005E539B" w:rsidRPr="00AC2F49" w:rsidRDefault="00DC27CF" w:rsidP="005E539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5E539B" w:rsidRPr="00AC2F49">
              <w:rPr>
                <w:rFonts w:ascii="Arial" w:eastAsia="Arial" w:hAnsi="Arial" w:cs="Arial"/>
                <w:sz w:val="20"/>
                <w:szCs w:val="20"/>
                <w:lang w:val="en-US"/>
              </w:rPr>
              <w:t>sweeps</w:t>
            </w:r>
            <w:proofErr w:type="spellEnd"/>
          </w:p>
        </w:tc>
        <w:tc>
          <w:tcPr>
            <w:tcW w:w="708" w:type="dxa"/>
            <w:shd w:val="clear" w:color="auto" w:fill="FFFF00"/>
            <w:vAlign w:val="center"/>
          </w:tcPr>
          <w:p w14:paraId="346D14A9" w14:textId="5DF23360"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F00"/>
            <w:vAlign w:val="center"/>
          </w:tcPr>
          <w:p w14:paraId="57BE629F" w14:textId="7E220288"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number of sweeps</w:t>
            </w:r>
          </w:p>
        </w:tc>
        <w:tc>
          <w:tcPr>
            <w:tcW w:w="3119" w:type="dxa"/>
            <w:shd w:val="clear" w:color="auto" w:fill="FFFF00"/>
          </w:tcPr>
          <w:p w14:paraId="3DDA55B0" w14:textId="35D96FD8" w:rsidR="005E539B" w:rsidRPr="00AC2F49" w:rsidRDefault="005E539B" w:rsidP="005E539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00F33FC4" w:rsidRPr="00AC2F49">
              <w:rPr>
                <w:rFonts w:ascii="Arial" w:eastAsia="Arial" w:hAnsi="Arial" w:cs="Arial"/>
                <w:color w:val="FF0000"/>
                <w:sz w:val="20"/>
                <w:szCs w:val="20"/>
                <w:lang w:val="en-US"/>
              </w:rPr>
              <w:t>spin_</w:t>
            </w:r>
            <w:r w:rsidRPr="00AC2F49">
              <w:rPr>
                <w:rFonts w:ascii="Arial" w:eastAsia="Arial" w:hAnsi="Arial" w:cs="Arial"/>
                <w:color w:val="FF0000"/>
                <w:sz w:val="20"/>
                <w:szCs w:val="20"/>
                <w:lang w:val="en-US"/>
              </w:rPr>
              <w:t>sweeps</w:t>
            </w:r>
            <w:proofErr w:type="spellEnd"/>
          </w:p>
        </w:tc>
        <w:tc>
          <w:tcPr>
            <w:tcW w:w="992" w:type="dxa"/>
            <w:shd w:val="clear" w:color="auto" w:fill="FFFF00"/>
            <w:vAlign w:val="center"/>
          </w:tcPr>
          <w:p w14:paraId="7C16184D" w14:textId="28E2D59F"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NX_FLOAT</w:t>
            </w:r>
          </w:p>
        </w:tc>
        <w:tc>
          <w:tcPr>
            <w:tcW w:w="992" w:type="dxa"/>
            <w:shd w:val="clear" w:color="auto" w:fill="FFFF00"/>
            <w:vAlign w:val="center"/>
          </w:tcPr>
          <w:p w14:paraId="76AF3A3B" w14:textId="0A86403E" w:rsidR="005E539B" w:rsidRPr="00AC2F49" w:rsidRDefault="004B6165" w:rsidP="005E539B">
            <w:pPr>
              <w:jc w:val="center"/>
              <w:rPr>
                <w:rFonts w:ascii="Arial" w:eastAsia="Arial" w:hAnsi="Arial" w:cs="Arial"/>
                <w:b/>
                <w:sz w:val="20"/>
                <w:szCs w:val="20"/>
                <w:lang w:val="en-US"/>
              </w:rPr>
            </w:pPr>
            <w:r>
              <w:rPr>
                <w:rFonts w:ascii="Arial" w:eastAsia="Arial" w:hAnsi="Arial" w:cs="Arial"/>
                <w:b/>
                <w:sz w:val="20"/>
                <w:szCs w:val="20"/>
                <w:lang w:val="en-US"/>
              </w:rPr>
              <w:t>x</w:t>
            </w:r>
          </w:p>
        </w:tc>
      </w:tr>
      <w:tr w:rsidR="005E539B" w:rsidRPr="005E539B" w14:paraId="340FBFE5" w14:textId="77777777" w:rsidTr="008275B6">
        <w:tc>
          <w:tcPr>
            <w:tcW w:w="2122" w:type="dxa"/>
            <w:shd w:val="clear" w:color="auto" w:fill="FFFF00"/>
            <w:vAlign w:val="center"/>
          </w:tcPr>
          <w:p w14:paraId="03B06FA2" w14:textId="39A9FB23" w:rsidR="005E539B" w:rsidRPr="00AC2F49" w:rsidRDefault="00DC27CF" w:rsidP="005E539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5E539B" w:rsidRPr="00AC2F49">
              <w:rPr>
                <w:rFonts w:ascii="Arial" w:eastAsia="Arial" w:hAnsi="Arial" w:cs="Arial"/>
                <w:sz w:val="20"/>
                <w:szCs w:val="20"/>
                <w:lang w:val="en-US"/>
              </w:rPr>
              <w:t>frames</w:t>
            </w:r>
            <w:proofErr w:type="spellEnd"/>
          </w:p>
        </w:tc>
        <w:tc>
          <w:tcPr>
            <w:tcW w:w="708" w:type="dxa"/>
            <w:shd w:val="clear" w:color="auto" w:fill="FFFF00"/>
            <w:vAlign w:val="center"/>
          </w:tcPr>
          <w:p w14:paraId="22B7483C" w14:textId="2CD6CDFD"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None</w:t>
            </w:r>
          </w:p>
        </w:tc>
        <w:tc>
          <w:tcPr>
            <w:tcW w:w="1701" w:type="dxa"/>
            <w:shd w:val="clear" w:color="auto" w:fill="FFFF00"/>
            <w:vAlign w:val="center"/>
          </w:tcPr>
          <w:p w14:paraId="6C5AE9FB" w14:textId="1D83D938"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number of frames</w:t>
            </w:r>
          </w:p>
        </w:tc>
        <w:tc>
          <w:tcPr>
            <w:tcW w:w="3119" w:type="dxa"/>
            <w:shd w:val="clear" w:color="auto" w:fill="FFFF00"/>
          </w:tcPr>
          <w:p w14:paraId="76CF2742" w14:textId="372F4D9E" w:rsidR="005E539B" w:rsidRPr="00AC2F49" w:rsidRDefault="005E539B" w:rsidP="005E539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00F33FC4" w:rsidRPr="00AC2F49">
              <w:rPr>
                <w:rFonts w:ascii="Arial" w:eastAsia="Arial" w:hAnsi="Arial" w:cs="Arial"/>
                <w:color w:val="FF0000"/>
                <w:sz w:val="20"/>
                <w:szCs w:val="20"/>
                <w:lang w:val="en-US"/>
              </w:rPr>
              <w:t>spin_</w:t>
            </w:r>
            <w:r w:rsidRPr="00AC2F49">
              <w:rPr>
                <w:rFonts w:ascii="Arial" w:eastAsia="Arial" w:hAnsi="Arial" w:cs="Arial"/>
                <w:color w:val="FF0000"/>
                <w:sz w:val="20"/>
                <w:szCs w:val="20"/>
                <w:lang w:val="en-US"/>
              </w:rPr>
              <w:t>frames</w:t>
            </w:r>
            <w:proofErr w:type="spellEnd"/>
          </w:p>
        </w:tc>
        <w:tc>
          <w:tcPr>
            <w:tcW w:w="992" w:type="dxa"/>
            <w:shd w:val="clear" w:color="auto" w:fill="FFFF00"/>
            <w:vAlign w:val="center"/>
          </w:tcPr>
          <w:p w14:paraId="04221088" w14:textId="43FA84E6"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NX_FLOAT</w:t>
            </w:r>
          </w:p>
        </w:tc>
        <w:tc>
          <w:tcPr>
            <w:tcW w:w="992" w:type="dxa"/>
            <w:shd w:val="clear" w:color="auto" w:fill="FFFF00"/>
            <w:vAlign w:val="center"/>
          </w:tcPr>
          <w:p w14:paraId="29E0E722" w14:textId="5B5B47E3" w:rsidR="005E539B" w:rsidRPr="00AC2F49" w:rsidRDefault="004B6165" w:rsidP="005E539B">
            <w:pPr>
              <w:jc w:val="center"/>
              <w:rPr>
                <w:rFonts w:ascii="Arial" w:eastAsia="Arial" w:hAnsi="Arial" w:cs="Arial"/>
                <w:b/>
                <w:sz w:val="20"/>
                <w:szCs w:val="20"/>
                <w:lang w:val="en-US"/>
              </w:rPr>
            </w:pPr>
            <w:r>
              <w:rPr>
                <w:rFonts w:ascii="Arial" w:eastAsia="Arial" w:hAnsi="Arial" w:cs="Arial"/>
                <w:b/>
                <w:sz w:val="20"/>
                <w:szCs w:val="20"/>
                <w:lang w:val="en-US"/>
              </w:rPr>
              <w:t>x</w:t>
            </w:r>
          </w:p>
        </w:tc>
      </w:tr>
      <w:tr w:rsidR="005E539B" w:rsidRPr="005E539B" w14:paraId="253C8064" w14:textId="77777777" w:rsidTr="008275B6">
        <w:tc>
          <w:tcPr>
            <w:tcW w:w="2122" w:type="dxa"/>
            <w:shd w:val="clear" w:color="auto" w:fill="FFFF00"/>
            <w:vAlign w:val="center"/>
          </w:tcPr>
          <w:p w14:paraId="32820241" w14:textId="4914477B" w:rsidR="005E539B" w:rsidRPr="00AC2F49" w:rsidRDefault="00DC27CF" w:rsidP="005E539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5E539B" w:rsidRPr="00AC2F49">
              <w:rPr>
                <w:rFonts w:ascii="Arial" w:eastAsia="Arial" w:hAnsi="Arial" w:cs="Arial"/>
                <w:sz w:val="20"/>
                <w:szCs w:val="20"/>
                <w:lang w:val="en-US"/>
              </w:rPr>
              <w:t>step_time</w:t>
            </w:r>
            <w:proofErr w:type="spellEnd"/>
          </w:p>
        </w:tc>
        <w:tc>
          <w:tcPr>
            <w:tcW w:w="708" w:type="dxa"/>
            <w:shd w:val="clear" w:color="auto" w:fill="FFFF00"/>
            <w:vAlign w:val="center"/>
          </w:tcPr>
          <w:p w14:paraId="409D4550" w14:textId="32457BA7"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s</w:t>
            </w:r>
          </w:p>
        </w:tc>
        <w:tc>
          <w:tcPr>
            <w:tcW w:w="1701" w:type="dxa"/>
            <w:shd w:val="clear" w:color="auto" w:fill="FFFF00"/>
            <w:vAlign w:val="center"/>
          </w:tcPr>
          <w:p w14:paraId="6C78F5C3" w14:textId="705407F8" w:rsidR="005E539B" w:rsidRPr="00AC2F49" w:rsidRDefault="00BE2B13" w:rsidP="005E539B">
            <w:pPr>
              <w:jc w:val="center"/>
              <w:rPr>
                <w:rFonts w:ascii="Arial" w:eastAsia="Arial" w:hAnsi="Arial" w:cs="Arial"/>
                <w:sz w:val="20"/>
                <w:szCs w:val="20"/>
                <w:lang w:val="en-US"/>
              </w:rPr>
            </w:pPr>
            <w:r>
              <w:rPr>
                <w:rFonts w:ascii="Arial" w:eastAsia="Arial" w:hAnsi="Arial" w:cs="Arial"/>
                <w:sz w:val="20"/>
                <w:szCs w:val="20"/>
                <w:lang w:val="en-US"/>
              </w:rPr>
              <w:t xml:space="preserve">Accumulation time spent on each energy step </w:t>
            </w:r>
          </w:p>
        </w:tc>
        <w:tc>
          <w:tcPr>
            <w:tcW w:w="3119" w:type="dxa"/>
            <w:shd w:val="clear" w:color="auto" w:fill="FFFF00"/>
          </w:tcPr>
          <w:p w14:paraId="777922A9" w14:textId="3F92E9A9" w:rsidR="005E539B" w:rsidRPr="00AC2F49" w:rsidRDefault="005E539B" w:rsidP="005E539B">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proofErr w:type="spellEnd"/>
            <w:r w:rsidRPr="00AC2F49">
              <w:rPr>
                <w:rFonts w:ascii="Arial" w:eastAsia="Arial" w:hAnsi="Arial" w:cs="Arial"/>
                <w:sz w:val="20"/>
                <w:szCs w:val="20"/>
                <w:lang w:val="en-US"/>
              </w:rPr>
              <w:t>:</w:t>
            </w:r>
            <w:r w:rsidR="00F33FC4" w:rsidRPr="00AC2F49">
              <w:rPr>
                <w:rFonts w:ascii="Arial" w:eastAsia="Arial" w:hAnsi="Arial" w:cs="Arial"/>
                <w:color w:val="FF0000"/>
                <w:sz w:val="20"/>
                <w:szCs w:val="20"/>
                <w:lang w:val="en-US"/>
              </w:rPr>
              <w:t xml:space="preserve"> </w:t>
            </w:r>
            <w:proofErr w:type="spellStart"/>
            <w:r w:rsidR="00F33FC4" w:rsidRPr="00AC2F49">
              <w:rPr>
                <w:rFonts w:ascii="Arial" w:eastAsia="Arial" w:hAnsi="Arial" w:cs="Arial"/>
                <w:color w:val="FF0000"/>
                <w:sz w:val="20"/>
                <w:szCs w:val="20"/>
                <w:lang w:val="en-US"/>
              </w:rPr>
              <w:t>spin_</w:t>
            </w:r>
            <w:r w:rsidRPr="00AC2F49">
              <w:rPr>
                <w:rFonts w:ascii="Arial" w:eastAsia="Arial" w:hAnsi="Arial" w:cs="Arial"/>
                <w:color w:val="FF0000"/>
                <w:sz w:val="20"/>
                <w:szCs w:val="20"/>
                <w:lang w:val="en-US"/>
              </w:rPr>
              <w:t>step_time</w:t>
            </w:r>
            <w:proofErr w:type="spellEnd"/>
          </w:p>
        </w:tc>
        <w:tc>
          <w:tcPr>
            <w:tcW w:w="992" w:type="dxa"/>
            <w:shd w:val="clear" w:color="auto" w:fill="FFFF00"/>
            <w:vAlign w:val="center"/>
          </w:tcPr>
          <w:p w14:paraId="7D33B217" w14:textId="25708CAC" w:rsidR="005E539B" w:rsidRPr="00AC2F49" w:rsidRDefault="005E539B" w:rsidP="005E539B">
            <w:pPr>
              <w:jc w:val="center"/>
              <w:rPr>
                <w:rFonts w:ascii="Arial" w:eastAsia="Arial" w:hAnsi="Arial" w:cs="Arial"/>
                <w:sz w:val="20"/>
                <w:szCs w:val="20"/>
                <w:lang w:val="en-US"/>
              </w:rPr>
            </w:pPr>
            <w:r w:rsidRPr="00AC2F49">
              <w:rPr>
                <w:rFonts w:ascii="Arial" w:eastAsia="Arial" w:hAnsi="Arial" w:cs="Arial"/>
                <w:sz w:val="20"/>
                <w:szCs w:val="20"/>
                <w:lang w:val="en-US"/>
              </w:rPr>
              <w:t>NX_FLOAT:NX_TIME</w:t>
            </w:r>
          </w:p>
        </w:tc>
        <w:tc>
          <w:tcPr>
            <w:tcW w:w="992" w:type="dxa"/>
            <w:shd w:val="clear" w:color="auto" w:fill="FFFF00"/>
            <w:vAlign w:val="center"/>
          </w:tcPr>
          <w:p w14:paraId="43441092" w14:textId="57E1C69A" w:rsidR="005E539B" w:rsidRPr="00AC2F49" w:rsidRDefault="004B6165" w:rsidP="005E539B">
            <w:pPr>
              <w:jc w:val="center"/>
              <w:rPr>
                <w:rFonts w:ascii="Arial" w:eastAsia="Arial" w:hAnsi="Arial" w:cs="Arial"/>
                <w:b/>
                <w:sz w:val="20"/>
                <w:szCs w:val="20"/>
                <w:lang w:val="en-US"/>
              </w:rPr>
            </w:pPr>
            <w:r>
              <w:rPr>
                <w:rFonts w:ascii="Arial" w:eastAsia="Arial" w:hAnsi="Arial" w:cs="Arial"/>
                <w:b/>
                <w:sz w:val="20"/>
                <w:szCs w:val="20"/>
                <w:lang w:val="en-US"/>
              </w:rPr>
              <w:t>x</w:t>
            </w:r>
          </w:p>
        </w:tc>
      </w:tr>
      <w:tr w:rsidR="00F33FC4" w:rsidRPr="005E539B" w14:paraId="4F1B019D" w14:textId="77777777" w:rsidTr="008275B6">
        <w:tc>
          <w:tcPr>
            <w:tcW w:w="2122" w:type="dxa"/>
            <w:shd w:val="clear" w:color="auto" w:fill="FFFF00"/>
            <w:vAlign w:val="center"/>
          </w:tcPr>
          <w:p w14:paraId="50A9B07B" w14:textId="2A070464" w:rsidR="00F33FC4" w:rsidRPr="00AC2F49" w:rsidRDefault="00DC27CF" w:rsidP="005E539B">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F33FC4" w:rsidRPr="00AC2F49">
              <w:rPr>
                <w:rFonts w:ascii="Arial" w:eastAsia="Arial" w:hAnsi="Arial" w:cs="Arial"/>
                <w:sz w:val="20"/>
                <w:szCs w:val="20"/>
                <w:lang w:val="en-US"/>
              </w:rPr>
              <w:t>energy_start</w:t>
            </w:r>
            <w:proofErr w:type="spellEnd"/>
          </w:p>
        </w:tc>
        <w:tc>
          <w:tcPr>
            <w:tcW w:w="708" w:type="dxa"/>
            <w:shd w:val="clear" w:color="auto" w:fill="FFFF00"/>
            <w:vAlign w:val="center"/>
          </w:tcPr>
          <w:p w14:paraId="18E44CC2" w14:textId="121A749B" w:rsidR="00F33FC4" w:rsidRPr="00AC2F49" w:rsidRDefault="00F33FC4" w:rsidP="005E539B">
            <w:pPr>
              <w:jc w:val="center"/>
              <w:rPr>
                <w:rFonts w:ascii="Arial" w:eastAsia="Arial" w:hAnsi="Arial" w:cs="Arial"/>
                <w:sz w:val="20"/>
                <w:szCs w:val="20"/>
                <w:lang w:val="en-US"/>
              </w:rPr>
            </w:pPr>
            <w:r w:rsidRPr="00AC2F49">
              <w:rPr>
                <w:rFonts w:ascii="Arial" w:eastAsia="Arial" w:hAnsi="Arial" w:cs="Arial"/>
                <w:sz w:val="20"/>
                <w:szCs w:val="20"/>
                <w:lang w:val="en-US"/>
              </w:rPr>
              <w:t>eV</w:t>
            </w:r>
          </w:p>
        </w:tc>
        <w:tc>
          <w:tcPr>
            <w:tcW w:w="1701" w:type="dxa"/>
            <w:shd w:val="clear" w:color="auto" w:fill="FFFF00"/>
            <w:vAlign w:val="center"/>
          </w:tcPr>
          <w:p w14:paraId="09615B70" w14:textId="7D61A63C" w:rsidR="00F33FC4" w:rsidRPr="00AC2F49" w:rsidRDefault="00BE2B13" w:rsidP="005E539B">
            <w:pPr>
              <w:jc w:val="center"/>
              <w:rPr>
                <w:rFonts w:ascii="Arial" w:eastAsia="Arial" w:hAnsi="Arial" w:cs="Arial"/>
                <w:sz w:val="20"/>
                <w:szCs w:val="20"/>
                <w:lang w:val="en-US"/>
              </w:rPr>
            </w:pPr>
            <w:r>
              <w:rPr>
                <w:rFonts w:ascii="Arial" w:eastAsia="Arial" w:hAnsi="Arial" w:cs="Arial"/>
                <w:sz w:val="20"/>
                <w:szCs w:val="20"/>
                <w:lang w:val="en-US"/>
              </w:rPr>
              <w:t>Energy (kinetic) at which the scan starts</w:t>
            </w:r>
          </w:p>
        </w:tc>
        <w:tc>
          <w:tcPr>
            <w:tcW w:w="3119" w:type="dxa"/>
            <w:shd w:val="clear" w:color="auto" w:fill="FFFF00"/>
          </w:tcPr>
          <w:p w14:paraId="76FD8A90" w14:textId="4BB5059C" w:rsidR="00F33FC4" w:rsidRPr="00AC2F49" w:rsidRDefault="001A6A50" w:rsidP="001A6A50">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proofErr w:type="spellEnd"/>
            <w:r w:rsidRPr="00AC2F49">
              <w:rPr>
                <w:rFonts w:ascii="Arial" w:eastAsia="Arial" w:hAnsi="Arial" w:cs="Arial"/>
                <w:sz w:val="20"/>
                <w:szCs w:val="20"/>
                <w:lang w:val="en-US"/>
              </w:rPr>
              <w:t>:</w:t>
            </w:r>
            <w:r w:rsidRPr="00AC2F49">
              <w:rPr>
                <w:rFonts w:ascii="Arial" w:eastAsia="Arial" w:hAnsi="Arial" w:cs="Arial"/>
                <w:color w:val="FF0000"/>
                <w:sz w:val="20"/>
                <w:szCs w:val="20"/>
                <w:lang w:val="en-US"/>
              </w:rPr>
              <w:t xml:space="preserve"> </w:t>
            </w:r>
            <w:proofErr w:type="spellStart"/>
            <w:r>
              <w:rPr>
                <w:rFonts w:ascii="Arial" w:eastAsia="Arial" w:hAnsi="Arial" w:cs="Arial"/>
                <w:color w:val="FF0000"/>
                <w:sz w:val="20"/>
                <w:szCs w:val="20"/>
                <w:lang w:val="en-US"/>
              </w:rPr>
              <w:t>energy</w:t>
            </w:r>
            <w:r w:rsidRPr="00AC2F49">
              <w:rPr>
                <w:rFonts w:ascii="Arial" w:eastAsia="Arial" w:hAnsi="Arial" w:cs="Arial"/>
                <w:color w:val="FF0000"/>
                <w:sz w:val="20"/>
                <w:szCs w:val="20"/>
                <w:lang w:val="en-US"/>
              </w:rPr>
              <w:t>_</w:t>
            </w:r>
            <w:r>
              <w:rPr>
                <w:rFonts w:ascii="Arial" w:eastAsia="Arial" w:hAnsi="Arial" w:cs="Arial"/>
                <w:color w:val="FF0000"/>
                <w:sz w:val="20"/>
                <w:szCs w:val="20"/>
                <w:lang w:val="en-US"/>
              </w:rPr>
              <w:t>start</w:t>
            </w:r>
            <w:proofErr w:type="spellEnd"/>
          </w:p>
        </w:tc>
        <w:tc>
          <w:tcPr>
            <w:tcW w:w="992" w:type="dxa"/>
            <w:shd w:val="clear" w:color="auto" w:fill="FFFF00"/>
            <w:vAlign w:val="center"/>
          </w:tcPr>
          <w:p w14:paraId="77B99CF6" w14:textId="37E5D6AB" w:rsidR="00F33FC4" w:rsidRPr="00AC2F49" w:rsidRDefault="001A6A50" w:rsidP="005E539B">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F00"/>
            <w:vAlign w:val="center"/>
          </w:tcPr>
          <w:p w14:paraId="26C783E0" w14:textId="0B8CD472" w:rsidR="00F33FC4" w:rsidRPr="00AC2F49" w:rsidRDefault="004B6165" w:rsidP="005E539B">
            <w:pPr>
              <w:jc w:val="center"/>
              <w:rPr>
                <w:rFonts w:ascii="Arial" w:eastAsia="Arial" w:hAnsi="Arial" w:cs="Arial"/>
                <w:b/>
                <w:sz w:val="20"/>
                <w:szCs w:val="20"/>
                <w:lang w:val="en-US"/>
              </w:rPr>
            </w:pPr>
            <w:r>
              <w:rPr>
                <w:rFonts w:ascii="Arial" w:eastAsia="Arial" w:hAnsi="Arial" w:cs="Arial"/>
                <w:b/>
                <w:sz w:val="20"/>
                <w:szCs w:val="20"/>
                <w:lang w:val="en-US"/>
              </w:rPr>
              <w:t>x</w:t>
            </w:r>
          </w:p>
        </w:tc>
      </w:tr>
      <w:tr w:rsidR="00F33FC4" w:rsidRPr="005E539B" w14:paraId="4E200C55" w14:textId="77777777" w:rsidTr="008275B6">
        <w:tc>
          <w:tcPr>
            <w:tcW w:w="2122" w:type="dxa"/>
            <w:shd w:val="clear" w:color="auto" w:fill="FFFF00"/>
            <w:vAlign w:val="center"/>
          </w:tcPr>
          <w:p w14:paraId="27A77300" w14:textId="6A402779" w:rsidR="00F33FC4" w:rsidRPr="00AC2F49" w:rsidRDefault="00DC27CF" w:rsidP="00F33FC4">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F33FC4" w:rsidRPr="00AC2F49">
              <w:rPr>
                <w:rFonts w:ascii="Arial" w:eastAsia="Arial" w:hAnsi="Arial" w:cs="Arial"/>
                <w:sz w:val="20"/>
                <w:szCs w:val="20"/>
                <w:lang w:val="en-US"/>
              </w:rPr>
              <w:t>energy_step</w:t>
            </w:r>
            <w:proofErr w:type="spellEnd"/>
          </w:p>
        </w:tc>
        <w:tc>
          <w:tcPr>
            <w:tcW w:w="708" w:type="dxa"/>
            <w:shd w:val="clear" w:color="auto" w:fill="FFFF00"/>
            <w:vAlign w:val="center"/>
          </w:tcPr>
          <w:p w14:paraId="5DF38AE2" w14:textId="1B54834A" w:rsidR="00F33FC4" w:rsidRPr="00AC2F49" w:rsidRDefault="00F33FC4" w:rsidP="00F33FC4">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meV</w:t>
            </w:r>
            <w:proofErr w:type="spellEnd"/>
          </w:p>
        </w:tc>
        <w:tc>
          <w:tcPr>
            <w:tcW w:w="1701" w:type="dxa"/>
            <w:shd w:val="clear" w:color="auto" w:fill="FFFF00"/>
            <w:vAlign w:val="center"/>
          </w:tcPr>
          <w:p w14:paraId="6323EFAB" w14:textId="7568D5E7" w:rsidR="00F33FC4" w:rsidRPr="00AC2F49" w:rsidRDefault="00BE2B13" w:rsidP="00F33FC4">
            <w:pPr>
              <w:jc w:val="center"/>
              <w:rPr>
                <w:rFonts w:ascii="Arial" w:eastAsia="Arial" w:hAnsi="Arial" w:cs="Arial"/>
                <w:sz w:val="20"/>
                <w:szCs w:val="20"/>
                <w:lang w:val="en-US"/>
              </w:rPr>
            </w:pPr>
            <w:r>
              <w:rPr>
                <w:rFonts w:ascii="Arial" w:eastAsia="Arial" w:hAnsi="Arial" w:cs="Arial"/>
                <w:sz w:val="20"/>
                <w:szCs w:val="20"/>
                <w:lang w:val="en-US"/>
              </w:rPr>
              <w:t>Energy step of the scan</w:t>
            </w:r>
          </w:p>
        </w:tc>
        <w:tc>
          <w:tcPr>
            <w:tcW w:w="3119" w:type="dxa"/>
            <w:shd w:val="clear" w:color="auto" w:fill="FFFF00"/>
          </w:tcPr>
          <w:p w14:paraId="74AE5EB7" w14:textId="7C93A398" w:rsidR="00F33FC4" w:rsidRPr="00AC2F49" w:rsidRDefault="001A6A50" w:rsidP="001A6A50">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proofErr w:type="spellEnd"/>
            <w:r w:rsidRPr="00AC2F49">
              <w:rPr>
                <w:rFonts w:ascii="Arial" w:eastAsia="Arial" w:hAnsi="Arial" w:cs="Arial"/>
                <w:sz w:val="20"/>
                <w:szCs w:val="20"/>
                <w:lang w:val="en-US"/>
              </w:rPr>
              <w:t>:</w:t>
            </w:r>
            <w:r w:rsidRPr="00AC2F49">
              <w:rPr>
                <w:rFonts w:ascii="Arial" w:eastAsia="Arial" w:hAnsi="Arial" w:cs="Arial"/>
                <w:color w:val="FF0000"/>
                <w:sz w:val="20"/>
                <w:szCs w:val="20"/>
                <w:lang w:val="en-US"/>
              </w:rPr>
              <w:t xml:space="preserve"> </w:t>
            </w:r>
            <w:proofErr w:type="spellStart"/>
            <w:r>
              <w:rPr>
                <w:rFonts w:ascii="Arial" w:eastAsia="Arial" w:hAnsi="Arial" w:cs="Arial"/>
                <w:color w:val="FF0000"/>
                <w:sz w:val="20"/>
                <w:szCs w:val="20"/>
                <w:lang w:val="en-US"/>
              </w:rPr>
              <w:t>energy</w:t>
            </w:r>
            <w:r w:rsidRPr="00AC2F49">
              <w:rPr>
                <w:rFonts w:ascii="Arial" w:eastAsia="Arial" w:hAnsi="Arial" w:cs="Arial"/>
                <w:color w:val="FF0000"/>
                <w:sz w:val="20"/>
                <w:szCs w:val="20"/>
                <w:lang w:val="en-US"/>
              </w:rPr>
              <w:t>_</w:t>
            </w:r>
            <w:r>
              <w:rPr>
                <w:rFonts w:ascii="Arial" w:eastAsia="Arial" w:hAnsi="Arial" w:cs="Arial"/>
                <w:color w:val="FF0000"/>
                <w:sz w:val="20"/>
                <w:szCs w:val="20"/>
                <w:lang w:val="en-US"/>
              </w:rPr>
              <w:t>step</w:t>
            </w:r>
            <w:proofErr w:type="spellEnd"/>
          </w:p>
        </w:tc>
        <w:tc>
          <w:tcPr>
            <w:tcW w:w="992" w:type="dxa"/>
            <w:shd w:val="clear" w:color="auto" w:fill="FFFF00"/>
            <w:vAlign w:val="center"/>
          </w:tcPr>
          <w:p w14:paraId="60748C63" w14:textId="0769223C" w:rsidR="00F33FC4" w:rsidRPr="00AC2F49" w:rsidRDefault="001A6A50" w:rsidP="00F33FC4">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F00"/>
            <w:vAlign w:val="center"/>
          </w:tcPr>
          <w:p w14:paraId="723AA02E" w14:textId="34BECC5E" w:rsidR="00F33FC4" w:rsidRPr="00AC2F49" w:rsidRDefault="004B6165" w:rsidP="00F33FC4">
            <w:pPr>
              <w:jc w:val="center"/>
              <w:rPr>
                <w:rFonts w:ascii="Arial" w:eastAsia="Arial" w:hAnsi="Arial" w:cs="Arial"/>
                <w:b/>
                <w:sz w:val="20"/>
                <w:szCs w:val="20"/>
                <w:lang w:val="en-US"/>
              </w:rPr>
            </w:pPr>
            <w:r>
              <w:rPr>
                <w:rFonts w:ascii="Arial" w:eastAsia="Arial" w:hAnsi="Arial" w:cs="Arial"/>
                <w:b/>
                <w:sz w:val="20"/>
                <w:szCs w:val="20"/>
                <w:lang w:val="en-US"/>
              </w:rPr>
              <w:t>x</w:t>
            </w:r>
          </w:p>
        </w:tc>
      </w:tr>
      <w:tr w:rsidR="00F33FC4" w:rsidRPr="005E539B" w14:paraId="2412818C" w14:textId="77777777" w:rsidTr="008275B6">
        <w:tc>
          <w:tcPr>
            <w:tcW w:w="2122" w:type="dxa"/>
            <w:shd w:val="clear" w:color="auto" w:fill="FFFF00"/>
            <w:vAlign w:val="center"/>
          </w:tcPr>
          <w:p w14:paraId="7E7C58CA" w14:textId="3A37412C" w:rsidR="00F33FC4" w:rsidRPr="00AC2F49" w:rsidRDefault="00DC27CF" w:rsidP="00F33FC4">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F33FC4" w:rsidRPr="00AC2F49">
              <w:rPr>
                <w:rFonts w:ascii="Arial" w:eastAsia="Arial" w:hAnsi="Arial" w:cs="Arial"/>
                <w:sz w:val="20"/>
                <w:szCs w:val="20"/>
                <w:lang w:val="en-US"/>
              </w:rPr>
              <w:t>energy_points</w:t>
            </w:r>
            <w:proofErr w:type="spellEnd"/>
          </w:p>
        </w:tc>
        <w:tc>
          <w:tcPr>
            <w:tcW w:w="708" w:type="dxa"/>
            <w:shd w:val="clear" w:color="auto" w:fill="FFFF00"/>
            <w:vAlign w:val="center"/>
          </w:tcPr>
          <w:p w14:paraId="03673007" w14:textId="4DC30147" w:rsidR="00F33FC4" w:rsidRPr="00AC2F49" w:rsidRDefault="00F33FC4" w:rsidP="00F33FC4">
            <w:pPr>
              <w:jc w:val="center"/>
              <w:rPr>
                <w:rFonts w:ascii="Arial" w:eastAsia="Arial" w:hAnsi="Arial" w:cs="Arial"/>
                <w:sz w:val="20"/>
                <w:szCs w:val="20"/>
                <w:lang w:val="en-US"/>
              </w:rPr>
            </w:pPr>
            <w:r w:rsidRPr="00AC2F49">
              <w:rPr>
                <w:rFonts w:ascii="Arial" w:eastAsia="Arial" w:hAnsi="Arial" w:cs="Arial"/>
                <w:sz w:val="20"/>
                <w:szCs w:val="20"/>
                <w:lang w:val="en-US"/>
              </w:rPr>
              <w:t>N puro</w:t>
            </w:r>
          </w:p>
        </w:tc>
        <w:tc>
          <w:tcPr>
            <w:tcW w:w="1701" w:type="dxa"/>
            <w:shd w:val="clear" w:color="auto" w:fill="FFFF00"/>
            <w:vAlign w:val="center"/>
          </w:tcPr>
          <w:p w14:paraId="28AA2CB9" w14:textId="23FB1D5B" w:rsidR="00F33FC4" w:rsidRPr="00AC2F49" w:rsidRDefault="00BE2B13" w:rsidP="00F33FC4">
            <w:pPr>
              <w:jc w:val="center"/>
              <w:rPr>
                <w:rFonts w:ascii="Arial" w:eastAsia="Arial" w:hAnsi="Arial" w:cs="Arial"/>
                <w:sz w:val="20"/>
                <w:szCs w:val="20"/>
                <w:lang w:val="en-US"/>
              </w:rPr>
            </w:pPr>
            <w:r>
              <w:rPr>
                <w:rFonts w:ascii="Arial" w:eastAsia="Arial" w:hAnsi="Arial" w:cs="Arial"/>
                <w:sz w:val="20"/>
                <w:szCs w:val="20"/>
                <w:lang w:val="en-US"/>
              </w:rPr>
              <w:t xml:space="preserve">Total number of energy steps </w:t>
            </w:r>
            <w:r>
              <w:rPr>
                <w:rFonts w:ascii="Arial" w:eastAsia="Arial" w:hAnsi="Arial" w:cs="Arial"/>
                <w:sz w:val="20"/>
                <w:szCs w:val="20"/>
                <w:lang w:val="en-US"/>
              </w:rPr>
              <w:lastRenderedPageBreak/>
              <w:t>done during the scan</w:t>
            </w:r>
          </w:p>
        </w:tc>
        <w:tc>
          <w:tcPr>
            <w:tcW w:w="3119" w:type="dxa"/>
            <w:shd w:val="clear" w:color="auto" w:fill="FFFF00"/>
          </w:tcPr>
          <w:p w14:paraId="2382872E" w14:textId="6E2FE955" w:rsidR="00F33FC4" w:rsidRPr="00AC2F49" w:rsidRDefault="001A6A50" w:rsidP="001A6A50">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lastRenderedPageBreak/>
              <w:t>NXentry:NXinstrument</w:t>
            </w:r>
            <w:proofErr w:type="gramEnd"/>
            <w:r w:rsidRPr="00AC2F49">
              <w:rPr>
                <w:rFonts w:ascii="Arial" w:eastAsia="Arial" w:hAnsi="Arial" w:cs="Arial"/>
                <w:sz w:val="20"/>
                <w:szCs w:val="20"/>
                <w:lang w:val="en-US"/>
              </w:rPr>
              <w:t>:NXdetector</w:t>
            </w:r>
            <w:proofErr w:type="spellEnd"/>
            <w:r w:rsidRPr="00AC2F49">
              <w:rPr>
                <w:rFonts w:ascii="Arial" w:eastAsia="Arial" w:hAnsi="Arial" w:cs="Arial"/>
                <w:sz w:val="20"/>
                <w:szCs w:val="20"/>
                <w:lang w:val="en-US"/>
              </w:rPr>
              <w:t>:</w:t>
            </w:r>
            <w:r w:rsidRPr="00AC2F49">
              <w:rPr>
                <w:rFonts w:ascii="Arial" w:eastAsia="Arial" w:hAnsi="Arial" w:cs="Arial"/>
                <w:color w:val="FF0000"/>
                <w:sz w:val="20"/>
                <w:szCs w:val="20"/>
                <w:lang w:val="en-US"/>
              </w:rPr>
              <w:t xml:space="preserve"> </w:t>
            </w:r>
            <w:proofErr w:type="spellStart"/>
            <w:r>
              <w:rPr>
                <w:rFonts w:ascii="Arial" w:eastAsia="Arial" w:hAnsi="Arial" w:cs="Arial"/>
                <w:color w:val="FF0000"/>
                <w:sz w:val="20"/>
                <w:szCs w:val="20"/>
                <w:lang w:val="en-US"/>
              </w:rPr>
              <w:t>energy</w:t>
            </w:r>
            <w:r w:rsidRPr="00AC2F49">
              <w:rPr>
                <w:rFonts w:ascii="Arial" w:eastAsia="Arial" w:hAnsi="Arial" w:cs="Arial"/>
                <w:color w:val="FF0000"/>
                <w:sz w:val="20"/>
                <w:szCs w:val="20"/>
                <w:lang w:val="en-US"/>
              </w:rPr>
              <w:t>_</w:t>
            </w:r>
            <w:r>
              <w:rPr>
                <w:rFonts w:ascii="Arial" w:eastAsia="Arial" w:hAnsi="Arial" w:cs="Arial"/>
                <w:color w:val="FF0000"/>
                <w:sz w:val="20"/>
                <w:szCs w:val="20"/>
                <w:lang w:val="en-US"/>
              </w:rPr>
              <w:t>points</w:t>
            </w:r>
            <w:proofErr w:type="spellEnd"/>
          </w:p>
        </w:tc>
        <w:tc>
          <w:tcPr>
            <w:tcW w:w="992" w:type="dxa"/>
            <w:shd w:val="clear" w:color="auto" w:fill="FFFF00"/>
            <w:vAlign w:val="center"/>
          </w:tcPr>
          <w:p w14:paraId="6188BE9C" w14:textId="23B2D2FE" w:rsidR="00F33FC4" w:rsidRPr="00AC2F49" w:rsidRDefault="00C079DA" w:rsidP="00F33FC4">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F00"/>
            <w:vAlign w:val="center"/>
          </w:tcPr>
          <w:p w14:paraId="56054AC6" w14:textId="16B2F968" w:rsidR="00F33FC4" w:rsidRPr="00AC2F49" w:rsidRDefault="004B6165" w:rsidP="00F33FC4">
            <w:pPr>
              <w:jc w:val="center"/>
              <w:rPr>
                <w:rFonts w:ascii="Arial" w:eastAsia="Arial" w:hAnsi="Arial" w:cs="Arial"/>
                <w:b/>
                <w:sz w:val="20"/>
                <w:szCs w:val="20"/>
                <w:lang w:val="en-US"/>
              </w:rPr>
            </w:pPr>
            <w:r>
              <w:rPr>
                <w:rFonts w:ascii="Arial" w:eastAsia="Arial" w:hAnsi="Arial" w:cs="Arial"/>
                <w:b/>
                <w:sz w:val="20"/>
                <w:szCs w:val="20"/>
                <w:lang w:val="en-US"/>
              </w:rPr>
              <w:t>x</w:t>
            </w:r>
          </w:p>
        </w:tc>
      </w:tr>
      <w:tr w:rsidR="00F33FC4" w:rsidRPr="005E539B" w14:paraId="76B7BC24" w14:textId="77777777" w:rsidTr="008275B6">
        <w:tc>
          <w:tcPr>
            <w:tcW w:w="2122" w:type="dxa"/>
            <w:shd w:val="clear" w:color="auto" w:fill="FFFF00"/>
            <w:vAlign w:val="center"/>
          </w:tcPr>
          <w:p w14:paraId="439B70C6" w14:textId="74CC0441" w:rsidR="00F33FC4" w:rsidRPr="00AC2F49" w:rsidRDefault="00DC27CF" w:rsidP="00F33FC4">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F33FC4" w:rsidRPr="00AC2F49">
              <w:rPr>
                <w:rFonts w:ascii="Arial" w:eastAsia="Arial" w:hAnsi="Arial" w:cs="Arial"/>
                <w:sz w:val="20"/>
                <w:szCs w:val="20"/>
                <w:lang w:val="en-US"/>
              </w:rPr>
              <w:t>theta_x_start</w:t>
            </w:r>
            <w:proofErr w:type="spellEnd"/>
          </w:p>
        </w:tc>
        <w:tc>
          <w:tcPr>
            <w:tcW w:w="708" w:type="dxa"/>
            <w:shd w:val="clear" w:color="auto" w:fill="FFFF00"/>
            <w:vAlign w:val="center"/>
          </w:tcPr>
          <w:p w14:paraId="3D4246C7" w14:textId="051385C6" w:rsidR="00F33FC4" w:rsidRPr="00AC2F49" w:rsidRDefault="00F33FC4" w:rsidP="00F33FC4">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F00"/>
            <w:vAlign w:val="center"/>
          </w:tcPr>
          <w:p w14:paraId="32A21AE2" w14:textId="5D292BDD" w:rsidR="00F33FC4" w:rsidRPr="00AC2F49" w:rsidRDefault="00BE2B13" w:rsidP="00F33FC4">
            <w:pPr>
              <w:jc w:val="center"/>
              <w:rPr>
                <w:rFonts w:ascii="Arial" w:eastAsia="Arial" w:hAnsi="Arial" w:cs="Arial"/>
                <w:sz w:val="20"/>
                <w:szCs w:val="20"/>
                <w:lang w:val="en-US"/>
              </w:rPr>
            </w:pPr>
            <w:r>
              <w:rPr>
                <w:rFonts w:ascii="Arial" w:eastAsia="Arial" w:hAnsi="Arial" w:cs="Arial"/>
                <w:sz w:val="20"/>
                <w:szCs w:val="20"/>
                <w:lang w:val="en-US"/>
              </w:rPr>
              <w:t>Angle (along X axis) at which the scan starts</w:t>
            </w:r>
          </w:p>
        </w:tc>
        <w:tc>
          <w:tcPr>
            <w:tcW w:w="3119" w:type="dxa"/>
            <w:shd w:val="clear" w:color="auto" w:fill="FFFF00"/>
          </w:tcPr>
          <w:p w14:paraId="0FEE1ABC" w14:textId="1B35BDA2" w:rsidR="00F33FC4" w:rsidRPr="00AC2F49" w:rsidRDefault="001A6A50" w:rsidP="00F33FC4">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r w:rsidRPr="001A6A50">
              <w:rPr>
                <w:rFonts w:ascii="Arial" w:eastAsia="Arial" w:hAnsi="Arial" w:cs="Arial"/>
                <w:color w:val="FF0000"/>
                <w:sz w:val="20"/>
                <w:szCs w:val="20"/>
                <w:lang w:val="en-US"/>
              </w:rPr>
              <w:t>theta_x_start</w:t>
            </w:r>
            <w:proofErr w:type="spellEnd"/>
          </w:p>
        </w:tc>
        <w:tc>
          <w:tcPr>
            <w:tcW w:w="992" w:type="dxa"/>
            <w:shd w:val="clear" w:color="auto" w:fill="FFFF00"/>
            <w:vAlign w:val="center"/>
          </w:tcPr>
          <w:p w14:paraId="3C844E7A" w14:textId="3A0FA550" w:rsidR="00F33FC4" w:rsidRPr="00AC2F49" w:rsidRDefault="00C079DA" w:rsidP="00F33FC4">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F00"/>
            <w:vAlign w:val="center"/>
          </w:tcPr>
          <w:p w14:paraId="3AC3704B" w14:textId="6B16DAA7" w:rsidR="00F33FC4" w:rsidRPr="00AC2F49" w:rsidRDefault="004B6165" w:rsidP="00F33FC4">
            <w:pPr>
              <w:jc w:val="center"/>
              <w:rPr>
                <w:rFonts w:ascii="Arial" w:eastAsia="Arial" w:hAnsi="Arial" w:cs="Arial"/>
                <w:b/>
                <w:sz w:val="20"/>
                <w:szCs w:val="20"/>
                <w:lang w:val="en-US"/>
              </w:rPr>
            </w:pPr>
            <w:r>
              <w:rPr>
                <w:rFonts w:ascii="Arial" w:eastAsia="Arial" w:hAnsi="Arial" w:cs="Arial"/>
                <w:b/>
                <w:sz w:val="20"/>
                <w:szCs w:val="20"/>
                <w:lang w:val="en-US"/>
              </w:rPr>
              <w:t>x</w:t>
            </w:r>
          </w:p>
        </w:tc>
      </w:tr>
      <w:tr w:rsidR="001A6A50" w:rsidRPr="005E539B" w14:paraId="7FB6AF8F" w14:textId="77777777" w:rsidTr="008275B6">
        <w:tc>
          <w:tcPr>
            <w:tcW w:w="2122" w:type="dxa"/>
            <w:shd w:val="clear" w:color="auto" w:fill="FFFF00"/>
            <w:vAlign w:val="center"/>
          </w:tcPr>
          <w:p w14:paraId="34894BCA" w14:textId="104B4CAA" w:rsidR="001A6A50" w:rsidRPr="00AC2F49" w:rsidRDefault="001A6A50" w:rsidP="001A6A5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Pr>
                <w:rFonts w:ascii="Arial" w:eastAsia="Arial" w:hAnsi="Arial" w:cs="Arial"/>
                <w:sz w:val="20"/>
                <w:szCs w:val="20"/>
                <w:lang w:val="en-US"/>
              </w:rPr>
              <w:t>theta_x_step</w:t>
            </w:r>
            <w:proofErr w:type="spellEnd"/>
          </w:p>
        </w:tc>
        <w:tc>
          <w:tcPr>
            <w:tcW w:w="708" w:type="dxa"/>
            <w:shd w:val="clear" w:color="auto" w:fill="FFFF00"/>
            <w:vAlign w:val="center"/>
          </w:tcPr>
          <w:p w14:paraId="122D6651" w14:textId="00D6F4A0" w:rsidR="001A6A50" w:rsidRPr="00AC2F49" w:rsidRDefault="001A6A50" w:rsidP="001A6A50">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F00"/>
            <w:vAlign w:val="center"/>
          </w:tcPr>
          <w:p w14:paraId="72BAF469" w14:textId="74502088" w:rsidR="001A6A50" w:rsidRPr="00AC2F49" w:rsidRDefault="001E281F" w:rsidP="001A6A50">
            <w:pPr>
              <w:jc w:val="center"/>
              <w:rPr>
                <w:rFonts w:ascii="Arial" w:eastAsia="Arial" w:hAnsi="Arial" w:cs="Arial"/>
                <w:sz w:val="20"/>
                <w:szCs w:val="20"/>
                <w:lang w:val="en-US"/>
              </w:rPr>
            </w:pPr>
            <w:r>
              <w:rPr>
                <w:rFonts w:ascii="Arial" w:eastAsia="Arial" w:hAnsi="Arial" w:cs="Arial"/>
                <w:sz w:val="20"/>
                <w:szCs w:val="20"/>
                <w:lang w:val="en-US"/>
              </w:rPr>
              <w:t>Angle (X axis) step of the scan</w:t>
            </w:r>
          </w:p>
        </w:tc>
        <w:tc>
          <w:tcPr>
            <w:tcW w:w="3119" w:type="dxa"/>
            <w:shd w:val="clear" w:color="auto" w:fill="FFFF00"/>
          </w:tcPr>
          <w:p w14:paraId="093F48D3" w14:textId="7DF26E40" w:rsidR="001A6A50" w:rsidRPr="00AC2F49" w:rsidRDefault="001A6A50" w:rsidP="00C442E9">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r w:rsidRPr="001A6A50">
              <w:rPr>
                <w:rFonts w:ascii="Arial" w:eastAsia="Arial" w:hAnsi="Arial" w:cs="Arial"/>
                <w:color w:val="FF0000"/>
                <w:sz w:val="20"/>
                <w:szCs w:val="20"/>
                <w:lang w:val="en-US"/>
              </w:rPr>
              <w:t>theta_x_st</w:t>
            </w:r>
            <w:r w:rsidR="00C442E9">
              <w:rPr>
                <w:rFonts w:ascii="Arial" w:eastAsia="Arial" w:hAnsi="Arial" w:cs="Arial"/>
                <w:color w:val="FF0000"/>
                <w:sz w:val="20"/>
                <w:szCs w:val="20"/>
                <w:lang w:val="en-US"/>
              </w:rPr>
              <w:t>ep</w:t>
            </w:r>
            <w:proofErr w:type="spellEnd"/>
          </w:p>
        </w:tc>
        <w:tc>
          <w:tcPr>
            <w:tcW w:w="992" w:type="dxa"/>
            <w:shd w:val="clear" w:color="auto" w:fill="FFFF00"/>
            <w:vAlign w:val="center"/>
          </w:tcPr>
          <w:p w14:paraId="5BD970B0" w14:textId="0545CBCD" w:rsidR="001A6A50" w:rsidRPr="00AC2F49" w:rsidRDefault="00C079DA" w:rsidP="001A6A50">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F00"/>
            <w:vAlign w:val="center"/>
          </w:tcPr>
          <w:p w14:paraId="3FC4E5F5" w14:textId="66CF2AA2" w:rsidR="001A6A50" w:rsidRPr="00AC2F49" w:rsidRDefault="004B6165" w:rsidP="001A6A50">
            <w:pPr>
              <w:jc w:val="center"/>
              <w:rPr>
                <w:rFonts w:ascii="Arial" w:eastAsia="Arial" w:hAnsi="Arial" w:cs="Arial"/>
                <w:b/>
                <w:sz w:val="20"/>
                <w:szCs w:val="20"/>
                <w:lang w:val="en-US"/>
              </w:rPr>
            </w:pPr>
            <w:r>
              <w:rPr>
                <w:rFonts w:ascii="Arial" w:eastAsia="Arial" w:hAnsi="Arial" w:cs="Arial"/>
                <w:b/>
                <w:sz w:val="20"/>
                <w:szCs w:val="20"/>
                <w:lang w:val="en-US"/>
              </w:rPr>
              <w:t>x</w:t>
            </w:r>
          </w:p>
        </w:tc>
      </w:tr>
      <w:tr w:rsidR="001A6A50" w:rsidRPr="005E539B" w14:paraId="3064B848" w14:textId="77777777" w:rsidTr="008275B6">
        <w:tc>
          <w:tcPr>
            <w:tcW w:w="2122" w:type="dxa"/>
            <w:shd w:val="clear" w:color="auto" w:fill="FFFF00"/>
            <w:vAlign w:val="center"/>
          </w:tcPr>
          <w:p w14:paraId="435757F9" w14:textId="43C35770" w:rsidR="001A6A50" w:rsidRPr="00AC2F49" w:rsidRDefault="001A6A50" w:rsidP="001A6A5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spin_theta_x_</w:t>
            </w:r>
            <w:r>
              <w:rPr>
                <w:rFonts w:ascii="Arial" w:eastAsia="Arial" w:hAnsi="Arial" w:cs="Arial"/>
                <w:sz w:val="20"/>
                <w:szCs w:val="20"/>
                <w:lang w:val="en-US"/>
              </w:rPr>
              <w:t>points</w:t>
            </w:r>
            <w:proofErr w:type="spellEnd"/>
          </w:p>
        </w:tc>
        <w:tc>
          <w:tcPr>
            <w:tcW w:w="708" w:type="dxa"/>
            <w:shd w:val="clear" w:color="auto" w:fill="FFFF00"/>
            <w:vAlign w:val="center"/>
          </w:tcPr>
          <w:p w14:paraId="08D6BD5B" w14:textId="6752E5F8" w:rsidR="001A6A50" w:rsidRPr="00AC2F49" w:rsidRDefault="00C079DA" w:rsidP="001A6A50">
            <w:pPr>
              <w:jc w:val="center"/>
              <w:rPr>
                <w:rFonts w:ascii="Arial" w:eastAsia="Arial" w:hAnsi="Arial" w:cs="Arial"/>
                <w:sz w:val="20"/>
                <w:szCs w:val="20"/>
                <w:lang w:val="en-US"/>
              </w:rPr>
            </w:pPr>
            <w:r w:rsidRPr="00AC2F49">
              <w:rPr>
                <w:rFonts w:ascii="Arial" w:eastAsia="Arial" w:hAnsi="Arial" w:cs="Arial"/>
                <w:sz w:val="20"/>
                <w:szCs w:val="20"/>
                <w:lang w:val="en-US"/>
              </w:rPr>
              <w:t>N puro</w:t>
            </w:r>
          </w:p>
        </w:tc>
        <w:tc>
          <w:tcPr>
            <w:tcW w:w="1701" w:type="dxa"/>
            <w:shd w:val="clear" w:color="auto" w:fill="FFFF00"/>
            <w:vAlign w:val="center"/>
          </w:tcPr>
          <w:p w14:paraId="312B13FE" w14:textId="2FEB6360" w:rsidR="001A6A50" w:rsidRPr="00AC2F49" w:rsidRDefault="001E281F" w:rsidP="001A6A50">
            <w:pPr>
              <w:jc w:val="center"/>
              <w:rPr>
                <w:rFonts w:ascii="Arial" w:eastAsia="Arial" w:hAnsi="Arial" w:cs="Arial"/>
                <w:sz w:val="20"/>
                <w:szCs w:val="20"/>
                <w:lang w:val="en-US"/>
              </w:rPr>
            </w:pPr>
            <w:r>
              <w:rPr>
                <w:rFonts w:ascii="Arial" w:eastAsia="Arial" w:hAnsi="Arial" w:cs="Arial"/>
                <w:sz w:val="20"/>
                <w:szCs w:val="20"/>
                <w:lang w:val="en-US"/>
              </w:rPr>
              <w:t>Total number of angle (X axis) steps done during the scan</w:t>
            </w:r>
          </w:p>
        </w:tc>
        <w:tc>
          <w:tcPr>
            <w:tcW w:w="3119" w:type="dxa"/>
            <w:shd w:val="clear" w:color="auto" w:fill="FFFF00"/>
          </w:tcPr>
          <w:p w14:paraId="5CAAB922" w14:textId="1CB9FA10" w:rsidR="001A6A50" w:rsidRPr="00AC2F49" w:rsidRDefault="001A6A50" w:rsidP="00C442E9">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r w:rsidR="00C442E9">
              <w:rPr>
                <w:rFonts w:ascii="Arial" w:eastAsia="Arial" w:hAnsi="Arial" w:cs="Arial"/>
                <w:color w:val="FF0000"/>
                <w:sz w:val="20"/>
                <w:szCs w:val="20"/>
                <w:lang w:val="en-US"/>
              </w:rPr>
              <w:t>theta_x_</w:t>
            </w:r>
            <w:r w:rsidR="00C442E9" w:rsidRPr="00C442E9">
              <w:rPr>
                <w:rFonts w:ascii="Arial" w:eastAsia="Arial" w:hAnsi="Arial" w:cs="Arial"/>
                <w:color w:val="FF0000"/>
                <w:sz w:val="20"/>
                <w:szCs w:val="20"/>
                <w:lang w:val="en-US"/>
              </w:rPr>
              <w:t>points</w:t>
            </w:r>
            <w:proofErr w:type="spellEnd"/>
          </w:p>
        </w:tc>
        <w:tc>
          <w:tcPr>
            <w:tcW w:w="992" w:type="dxa"/>
            <w:shd w:val="clear" w:color="auto" w:fill="FFFF00"/>
            <w:vAlign w:val="center"/>
          </w:tcPr>
          <w:p w14:paraId="1C8D4098" w14:textId="0D008B6D" w:rsidR="001A6A50" w:rsidRPr="00AC2F49" w:rsidRDefault="00C079DA" w:rsidP="00C079DA">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F00"/>
            <w:vAlign w:val="center"/>
          </w:tcPr>
          <w:p w14:paraId="71F3C8A1" w14:textId="34A36D55" w:rsidR="001A6A50" w:rsidRPr="00AC2F49" w:rsidRDefault="004B6165" w:rsidP="001A6A50">
            <w:pPr>
              <w:jc w:val="center"/>
              <w:rPr>
                <w:rFonts w:ascii="Arial" w:eastAsia="Arial" w:hAnsi="Arial" w:cs="Arial"/>
                <w:b/>
                <w:sz w:val="20"/>
                <w:szCs w:val="20"/>
                <w:lang w:val="en-US"/>
              </w:rPr>
            </w:pPr>
            <w:r>
              <w:rPr>
                <w:rFonts w:ascii="Arial" w:eastAsia="Arial" w:hAnsi="Arial" w:cs="Arial"/>
                <w:b/>
                <w:sz w:val="20"/>
                <w:szCs w:val="20"/>
                <w:lang w:val="en-US"/>
              </w:rPr>
              <w:t>x</w:t>
            </w:r>
          </w:p>
        </w:tc>
      </w:tr>
      <w:tr w:rsidR="001A6A50" w:rsidRPr="005E539B" w14:paraId="2D80E684" w14:textId="77777777" w:rsidTr="008275B6">
        <w:tc>
          <w:tcPr>
            <w:tcW w:w="2122" w:type="dxa"/>
            <w:shd w:val="clear" w:color="auto" w:fill="FFFF00"/>
            <w:vAlign w:val="center"/>
          </w:tcPr>
          <w:p w14:paraId="2D120934" w14:textId="52007526" w:rsidR="001A6A50" w:rsidRPr="00AC2F49" w:rsidRDefault="001A6A50" w:rsidP="001A6A5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C442E9">
              <w:rPr>
                <w:rFonts w:ascii="Arial" w:eastAsia="Arial" w:hAnsi="Arial" w:cs="Arial"/>
                <w:sz w:val="20"/>
                <w:szCs w:val="20"/>
                <w:lang w:val="en-US"/>
              </w:rPr>
              <w:t>theta_y</w:t>
            </w:r>
            <w:r w:rsidRPr="00AC2F49">
              <w:rPr>
                <w:rFonts w:ascii="Arial" w:eastAsia="Arial" w:hAnsi="Arial" w:cs="Arial"/>
                <w:sz w:val="20"/>
                <w:szCs w:val="20"/>
                <w:lang w:val="en-US"/>
              </w:rPr>
              <w:t>_start</w:t>
            </w:r>
            <w:proofErr w:type="spellEnd"/>
          </w:p>
        </w:tc>
        <w:tc>
          <w:tcPr>
            <w:tcW w:w="708" w:type="dxa"/>
            <w:shd w:val="clear" w:color="auto" w:fill="FFFF00"/>
            <w:vAlign w:val="center"/>
          </w:tcPr>
          <w:p w14:paraId="27F7E888" w14:textId="2C3E626E" w:rsidR="001A6A50" w:rsidRPr="00AC2F49" w:rsidRDefault="001A6A50" w:rsidP="001A6A50">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F00"/>
            <w:vAlign w:val="center"/>
          </w:tcPr>
          <w:p w14:paraId="6CA07EAC" w14:textId="14B5331F" w:rsidR="001A6A50" w:rsidRPr="00AC2F49" w:rsidRDefault="00BE2B13" w:rsidP="001A6A50">
            <w:pPr>
              <w:jc w:val="center"/>
              <w:rPr>
                <w:rFonts w:ascii="Arial" w:eastAsia="Arial" w:hAnsi="Arial" w:cs="Arial"/>
                <w:sz w:val="20"/>
                <w:szCs w:val="20"/>
                <w:lang w:val="en-US"/>
              </w:rPr>
            </w:pPr>
            <w:r>
              <w:rPr>
                <w:rFonts w:ascii="Arial" w:eastAsia="Arial" w:hAnsi="Arial" w:cs="Arial"/>
                <w:sz w:val="20"/>
                <w:szCs w:val="20"/>
                <w:lang w:val="en-US"/>
              </w:rPr>
              <w:t>Angle (along Y axis) at which the scan starts</w:t>
            </w:r>
          </w:p>
        </w:tc>
        <w:tc>
          <w:tcPr>
            <w:tcW w:w="3119" w:type="dxa"/>
            <w:shd w:val="clear" w:color="auto" w:fill="FFFF00"/>
          </w:tcPr>
          <w:p w14:paraId="64288172" w14:textId="2E8AA7FE" w:rsidR="001A6A50" w:rsidRPr="00AC2F49" w:rsidRDefault="001A6A50"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1A6A50">
              <w:rPr>
                <w:rFonts w:ascii="Arial" w:eastAsia="Arial" w:hAnsi="Arial" w:cs="Arial"/>
                <w:color w:val="FF0000"/>
                <w:sz w:val="20"/>
                <w:szCs w:val="20"/>
                <w:lang w:val="en-US"/>
              </w:rPr>
              <w:t>theta_</w:t>
            </w:r>
            <w:r w:rsidR="00D0660D">
              <w:rPr>
                <w:rFonts w:ascii="Arial" w:eastAsia="Arial" w:hAnsi="Arial" w:cs="Arial"/>
                <w:color w:val="FF0000"/>
                <w:sz w:val="20"/>
                <w:szCs w:val="20"/>
                <w:lang w:val="en-US"/>
              </w:rPr>
              <w:t>y</w:t>
            </w:r>
            <w:r w:rsidRPr="001A6A50">
              <w:rPr>
                <w:rFonts w:ascii="Arial" w:eastAsia="Arial" w:hAnsi="Arial" w:cs="Arial"/>
                <w:color w:val="FF0000"/>
                <w:sz w:val="20"/>
                <w:szCs w:val="20"/>
                <w:lang w:val="en-US"/>
              </w:rPr>
              <w:t>_start</w:t>
            </w:r>
            <w:proofErr w:type="spellEnd"/>
          </w:p>
        </w:tc>
        <w:tc>
          <w:tcPr>
            <w:tcW w:w="992" w:type="dxa"/>
            <w:shd w:val="clear" w:color="auto" w:fill="FFFF00"/>
            <w:vAlign w:val="center"/>
          </w:tcPr>
          <w:p w14:paraId="00FAE116" w14:textId="0CDA8E90" w:rsidR="001A6A50" w:rsidRPr="00AC2F49" w:rsidRDefault="00C079DA" w:rsidP="001A6A50">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F00"/>
            <w:vAlign w:val="center"/>
          </w:tcPr>
          <w:p w14:paraId="3399C755" w14:textId="7CA61F9B" w:rsidR="001A6A50" w:rsidRPr="00AC2F49" w:rsidRDefault="004B6165" w:rsidP="001A6A50">
            <w:pPr>
              <w:jc w:val="center"/>
              <w:rPr>
                <w:rFonts w:ascii="Arial" w:eastAsia="Arial" w:hAnsi="Arial" w:cs="Arial"/>
                <w:b/>
                <w:sz w:val="20"/>
                <w:szCs w:val="20"/>
                <w:lang w:val="en-US"/>
              </w:rPr>
            </w:pPr>
            <w:r>
              <w:rPr>
                <w:rFonts w:ascii="Arial" w:eastAsia="Arial" w:hAnsi="Arial" w:cs="Arial"/>
                <w:b/>
                <w:sz w:val="20"/>
                <w:szCs w:val="20"/>
                <w:lang w:val="en-US"/>
              </w:rPr>
              <w:t>x</w:t>
            </w:r>
          </w:p>
        </w:tc>
      </w:tr>
      <w:tr w:rsidR="001A6A50" w:rsidRPr="005E539B" w14:paraId="3FEEF241" w14:textId="77777777" w:rsidTr="008275B6">
        <w:tc>
          <w:tcPr>
            <w:tcW w:w="2122" w:type="dxa"/>
            <w:shd w:val="clear" w:color="auto" w:fill="FFFF00"/>
            <w:vAlign w:val="center"/>
          </w:tcPr>
          <w:p w14:paraId="0C3EDEE9" w14:textId="1F84BFE5" w:rsidR="001A6A50" w:rsidRPr="00AC2F49" w:rsidRDefault="001A6A50" w:rsidP="001A6A5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C442E9">
              <w:rPr>
                <w:rFonts w:ascii="Arial" w:eastAsia="Arial" w:hAnsi="Arial" w:cs="Arial"/>
                <w:sz w:val="20"/>
                <w:szCs w:val="20"/>
                <w:lang w:val="en-US"/>
              </w:rPr>
              <w:t>theta_y</w:t>
            </w:r>
            <w:r w:rsidRPr="00AC2F49">
              <w:rPr>
                <w:rFonts w:ascii="Arial" w:eastAsia="Arial" w:hAnsi="Arial" w:cs="Arial"/>
                <w:sz w:val="20"/>
                <w:szCs w:val="20"/>
                <w:lang w:val="en-US"/>
              </w:rPr>
              <w:t>_st</w:t>
            </w:r>
            <w:r>
              <w:rPr>
                <w:rFonts w:ascii="Arial" w:eastAsia="Arial" w:hAnsi="Arial" w:cs="Arial"/>
                <w:sz w:val="20"/>
                <w:szCs w:val="20"/>
                <w:lang w:val="en-US"/>
              </w:rPr>
              <w:t>ep</w:t>
            </w:r>
            <w:proofErr w:type="spellEnd"/>
          </w:p>
        </w:tc>
        <w:tc>
          <w:tcPr>
            <w:tcW w:w="708" w:type="dxa"/>
            <w:shd w:val="clear" w:color="auto" w:fill="FFFF00"/>
            <w:vAlign w:val="center"/>
          </w:tcPr>
          <w:p w14:paraId="62FA47A4" w14:textId="6EF74ECA" w:rsidR="001A6A50" w:rsidRPr="00AC2F49" w:rsidRDefault="001A6A50" w:rsidP="001A6A50">
            <w:pPr>
              <w:jc w:val="center"/>
              <w:rPr>
                <w:rFonts w:ascii="Arial" w:eastAsia="Arial" w:hAnsi="Arial" w:cs="Arial"/>
                <w:sz w:val="20"/>
                <w:szCs w:val="20"/>
                <w:lang w:val="en-US"/>
              </w:rPr>
            </w:pPr>
            <w:r w:rsidRPr="00AC2F49">
              <w:rPr>
                <w:rFonts w:ascii="Arial" w:eastAsia="Arial" w:hAnsi="Arial" w:cs="Arial"/>
                <w:sz w:val="20"/>
                <w:szCs w:val="20"/>
                <w:lang w:val="en-US"/>
              </w:rPr>
              <w:t>deg</w:t>
            </w:r>
          </w:p>
        </w:tc>
        <w:tc>
          <w:tcPr>
            <w:tcW w:w="1701" w:type="dxa"/>
            <w:shd w:val="clear" w:color="auto" w:fill="FFFF00"/>
            <w:vAlign w:val="center"/>
          </w:tcPr>
          <w:p w14:paraId="369B44DB" w14:textId="2F4F6457" w:rsidR="001A6A50" w:rsidRPr="00AC2F49" w:rsidRDefault="00BE2B13" w:rsidP="001A6A50">
            <w:pPr>
              <w:jc w:val="center"/>
              <w:rPr>
                <w:rFonts w:ascii="Arial" w:eastAsia="Arial" w:hAnsi="Arial" w:cs="Arial"/>
                <w:sz w:val="20"/>
                <w:szCs w:val="20"/>
                <w:lang w:val="en-US"/>
              </w:rPr>
            </w:pPr>
            <w:r>
              <w:rPr>
                <w:rFonts w:ascii="Arial" w:eastAsia="Arial" w:hAnsi="Arial" w:cs="Arial"/>
                <w:sz w:val="20"/>
                <w:szCs w:val="20"/>
                <w:lang w:val="en-US"/>
              </w:rPr>
              <w:t>Angle (Y axis) step of the scan</w:t>
            </w:r>
          </w:p>
        </w:tc>
        <w:tc>
          <w:tcPr>
            <w:tcW w:w="3119" w:type="dxa"/>
            <w:shd w:val="clear" w:color="auto" w:fill="FFFF00"/>
          </w:tcPr>
          <w:p w14:paraId="7DAD5D12" w14:textId="082D1C7C" w:rsidR="001A6A50" w:rsidRPr="00AC2F49" w:rsidRDefault="001A6A50" w:rsidP="00D0660D">
            <w:pPr>
              <w:jc w:val="center"/>
              <w:rPr>
                <w:rFonts w:ascii="Arial" w:eastAsia="Arial" w:hAnsi="Arial" w:cs="Arial"/>
                <w:sz w:val="20"/>
                <w:szCs w:val="20"/>
                <w:lang w:val="en-US"/>
              </w:rPr>
            </w:pPr>
            <w:proofErr w:type="spellStart"/>
            <w:proofErr w:type="gramStart"/>
            <w:r w:rsidRPr="00AC2F49">
              <w:rPr>
                <w:rFonts w:ascii="Arial" w:eastAsia="Arial" w:hAnsi="Arial" w:cs="Arial"/>
                <w:sz w:val="20"/>
                <w:szCs w:val="20"/>
                <w:lang w:val="en-US"/>
              </w:rPr>
              <w:t>NXentry:NXinstrument</w:t>
            </w:r>
            <w:proofErr w:type="gramEnd"/>
            <w:r w:rsidRPr="00AC2F49">
              <w:rPr>
                <w:rFonts w:ascii="Arial" w:eastAsia="Arial" w:hAnsi="Arial" w:cs="Arial"/>
                <w:sz w:val="20"/>
                <w:szCs w:val="20"/>
                <w:lang w:val="en-US"/>
              </w:rPr>
              <w:t>:NXdetector:</w:t>
            </w:r>
            <w:r w:rsidRPr="001A6A50">
              <w:rPr>
                <w:rFonts w:ascii="Arial" w:eastAsia="Arial" w:hAnsi="Arial" w:cs="Arial"/>
                <w:color w:val="FF0000"/>
                <w:sz w:val="20"/>
                <w:szCs w:val="20"/>
                <w:lang w:val="en-US"/>
              </w:rPr>
              <w:t>theta_</w:t>
            </w:r>
            <w:r w:rsidR="00D0660D">
              <w:rPr>
                <w:rFonts w:ascii="Arial" w:eastAsia="Arial" w:hAnsi="Arial" w:cs="Arial"/>
                <w:color w:val="FF0000"/>
                <w:sz w:val="20"/>
                <w:szCs w:val="20"/>
                <w:lang w:val="en-US"/>
              </w:rPr>
              <w:t>y</w:t>
            </w:r>
            <w:r w:rsidRPr="001A6A50">
              <w:rPr>
                <w:rFonts w:ascii="Arial" w:eastAsia="Arial" w:hAnsi="Arial" w:cs="Arial"/>
                <w:color w:val="FF0000"/>
                <w:sz w:val="20"/>
                <w:szCs w:val="20"/>
                <w:lang w:val="en-US"/>
              </w:rPr>
              <w:t>_</w:t>
            </w:r>
            <w:r w:rsidR="00C442E9" w:rsidRPr="001A6A50">
              <w:rPr>
                <w:rFonts w:ascii="Arial" w:eastAsia="Arial" w:hAnsi="Arial" w:cs="Arial"/>
                <w:color w:val="FF0000"/>
                <w:sz w:val="20"/>
                <w:szCs w:val="20"/>
                <w:lang w:val="en-US"/>
              </w:rPr>
              <w:t>st</w:t>
            </w:r>
            <w:r w:rsidR="00C442E9">
              <w:rPr>
                <w:rFonts w:ascii="Arial" w:eastAsia="Arial" w:hAnsi="Arial" w:cs="Arial"/>
                <w:color w:val="FF0000"/>
                <w:sz w:val="20"/>
                <w:szCs w:val="20"/>
                <w:lang w:val="en-US"/>
              </w:rPr>
              <w:t>ep</w:t>
            </w:r>
            <w:proofErr w:type="spellEnd"/>
          </w:p>
        </w:tc>
        <w:tc>
          <w:tcPr>
            <w:tcW w:w="992" w:type="dxa"/>
            <w:shd w:val="clear" w:color="auto" w:fill="FFFF00"/>
            <w:vAlign w:val="center"/>
          </w:tcPr>
          <w:p w14:paraId="7ED881BB" w14:textId="379BE5A8" w:rsidR="001A6A50" w:rsidRPr="00AC2F49" w:rsidRDefault="00C079DA" w:rsidP="001A6A50">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F00"/>
            <w:vAlign w:val="center"/>
          </w:tcPr>
          <w:p w14:paraId="52F5EF6C" w14:textId="0C177353" w:rsidR="001A6A50" w:rsidRPr="00AC2F49" w:rsidRDefault="004B6165" w:rsidP="001A6A50">
            <w:pPr>
              <w:jc w:val="center"/>
              <w:rPr>
                <w:rFonts w:ascii="Arial" w:eastAsia="Arial" w:hAnsi="Arial" w:cs="Arial"/>
                <w:b/>
                <w:sz w:val="20"/>
                <w:szCs w:val="20"/>
                <w:lang w:val="en-US"/>
              </w:rPr>
            </w:pPr>
            <w:r>
              <w:rPr>
                <w:rFonts w:ascii="Arial" w:eastAsia="Arial" w:hAnsi="Arial" w:cs="Arial"/>
                <w:b/>
                <w:sz w:val="20"/>
                <w:szCs w:val="20"/>
                <w:lang w:val="en-US"/>
              </w:rPr>
              <w:t>x</w:t>
            </w:r>
          </w:p>
        </w:tc>
      </w:tr>
      <w:tr w:rsidR="001A6A50" w:rsidRPr="005E539B" w14:paraId="46BDF5AE" w14:textId="77777777" w:rsidTr="008275B6">
        <w:tc>
          <w:tcPr>
            <w:tcW w:w="2122" w:type="dxa"/>
            <w:shd w:val="clear" w:color="auto" w:fill="FFFF00"/>
            <w:vAlign w:val="center"/>
          </w:tcPr>
          <w:p w14:paraId="01A54DDC" w14:textId="73D58152" w:rsidR="001A6A50" w:rsidRPr="00AC2F49" w:rsidRDefault="001A6A50" w:rsidP="001A6A50">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spin_</w:t>
            </w:r>
            <w:r w:rsidR="00C442E9">
              <w:rPr>
                <w:rFonts w:ascii="Arial" w:eastAsia="Arial" w:hAnsi="Arial" w:cs="Arial"/>
                <w:sz w:val="20"/>
                <w:szCs w:val="20"/>
                <w:lang w:val="en-US"/>
              </w:rPr>
              <w:t>theta_y</w:t>
            </w:r>
            <w:r w:rsidRPr="00AC2F49">
              <w:rPr>
                <w:rFonts w:ascii="Arial" w:eastAsia="Arial" w:hAnsi="Arial" w:cs="Arial"/>
                <w:sz w:val="20"/>
                <w:szCs w:val="20"/>
                <w:lang w:val="en-US"/>
              </w:rPr>
              <w:t>_</w:t>
            </w:r>
            <w:r>
              <w:rPr>
                <w:rFonts w:ascii="Arial" w:eastAsia="Arial" w:hAnsi="Arial" w:cs="Arial"/>
                <w:sz w:val="20"/>
                <w:szCs w:val="20"/>
                <w:lang w:val="en-US"/>
              </w:rPr>
              <w:t>points</w:t>
            </w:r>
            <w:proofErr w:type="spellEnd"/>
          </w:p>
        </w:tc>
        <w:tc>
          <w:tcPr>
            <w:tcW w:w="708" w:type="dxa"/>
            <w:shd w:val="clear" w:color="auto" w:fill="FFFF00"/>
            <w:vAlign w:val="center"/>
          </w:tcPr>
          <w:p w14:paraId="3DA8A5D2" w14:textId="18DA67A5" w:rsidR="001A6A50" w:rsidRPr="00AC2F49" w:rsidRDefault="00C079DA" w:rsidP="001A6A50">
            <w:pPr>
              <w:jc w:val="center"/>
              <w:rPr>
                <w:rFonts w:ascii="Arial" w:eastAsia="Arial" w:hAnsi="Arial" w:cs="Arial"/>
                <w:sz w:val="20"/>
                <w:szCs w:val="20"/>
                <w:lang w:val="en-US"/>
              </w:rPr>
            </w:pPr>
            <w:r w:rsidRPr="00AC2F49">
              <w:rPr>
                <w:rFonts w:ascii="Arial" w:eastAsia="Arial" w:hAnsi="Arial" w:cs="Arial"/>
                <w:sz w:val="20"/>
                <w:szCs w:val="20"/>
                <w:lang w:val="en-US"/>
              </w:rPr>
              <w:t>N puro</w:t>
            </w:r>
          </w:p>
        </w:tc>
        <w:tc>
          <w:tcPr>
            <w:tcW w:w="1701" w:type="dxa"/>
            <w:shd w:val="clear" w:color="auto" w:fill="FFFF00"/>
            <w:vAlign w:val="center"/>
          </w:tcPr>
          <w:p w14:paraId="09EE4C46" w14:textId="04112E09" w:rsidR="001A6A50" w:rsidRPr="00AC2F49" w:rsidRDefault="00BE2B13" w:rsidP="001A6A50">
            <w:pPr>
              <w:jc w:val="center"/>
              <w:rPr>
                <w:rFonts w:ascii="Arial" w:eastAsia="Arial" w:hAnsi="Arial" w:cs="Arial"/>
                <w:sz w:val="20"/>
                <w:szCs w:val="20"/>
                <w:lang w:val="en-US"/>
              </w:rPr>
            </w:pPr>
            <w:r>
              <w:rPr>
                <w:rFonts w:ascii="Arial" w:eastAsia="Arial" w:hAnsi="Arial" w:cs="Arial"/>
                <w:sz w:val="20"/>
                <w:szCs w:val="20"/>
                <w:lang w:val="en-US"/>
              </w:rPr>
              <w:t>Total number of angle (Y axis) steps done during the scan</w:t>
            </w:r>
          </w:p>
        </w:tc>
        <w:tc>
          <w:tcPr>
            <w:tcW w:w="3119" w:type="dxa"/>
            <w:shd w:val="clear" w:color="auto" w:fill="FFFF00"/>
          </w:tcPr>
          <w:p w14:paraId="15F0D659" w14:textId="36C96FEA" w:rsidR="001A6A50" w:rsidRPr="00AC2F49" w:rsidRDefault="001A6A50" w:rsidP="00D0660D">
            <w:pPr>
              <w:jc w:val="center"/>
              <w:rPr>
                <w:rFonts w:ascii="Arial" w:eastAsia="Arial" w:hAnsi="Arial" w:cs="Arial"/>
                <w:sz w:val="20"/>
                <w:szCs w:val="20"/>
                <w:lang w:val="en-US"/>
              </w:rPr>
            </w:pPr>
            <w:proofErr w:type="spellStart"/>
            <w:r w:rsidRPr="00AC2F49">
              <w:rPr>
                <w:rFonts w:ascii="Arial" w:eastAsia="Arial" w:hAnsi="Arial" w:cs="Arial"/>
                <w:sz w:val="20"/>
                <w:szCs w:val="20"/>
                <w:lang w:val="en-US"/>
              </w:rPr>
              <w:t>NXentry:NXinstrument:NXdetector:</w:t>
            </w:r>
            <w:r w:rsidRPr="001A6A50">
              <w:rPr>
                <w:rFonts w:ascii="Arial" w:eastAsia="Arial" w:hAnsi="Arial" w:cs="Arial"/>
                <w:color w:val="FF0000"/>
                <w:sz w:val="20"/>
                <w:szCs w:val="20"/>
                <w:lang w:val="en-US"/>
              </w:rPr>
              <w:t>theta_</w:t>
            </w:r>
            <w:r w:rsidR="00D0660D">
              <w:rPr>
                <w:rFonts w:ascii="Arial" w:eastAsia="Arial" w:hAnsi="Arial" w:cs="Arial"/>
                <w:color w:val="FF0000"/>
                <w:sz w:val="20"/>
                <w:szCs w:val="20"/>
                <w:lang w:val="en-US"/>
              </w:rPr>
              <w:t>y</w:t>
            </w:r>
            <w:r w:rsidRPr="001A6A50">
              <w:rPr>
                <w:rFonts w:ascii="Arial" w:eastAsia="Arial" w:hAnsi="Arial" w:cs="Arial"/>
                <w:color w:val="FF0000"/>
                <w:sz w:val="20"/>
                <w:szCs w:val="20"/>
                <w:lang w:val="en-US"/>
              </w:rPr>
              <w:t>_</w:t>
            </w:r>
            <w:r w:rsidR="00C442E9" w:rsidRPr="00C442E9">
              <w:rPr>
                <w:rFonts w:ascii="Arial" w:eastAsia="Arial" w:hAnsi="Arial" w:cs="Arial"/>
                <w:color w:val="FF0000"/>
                <w:sz w:val="20"/>
                <w:szCs w:val="20"/>
                <w:lang w:val="en-US"/>
              </w:rPr>
              <w:t>points</w:t>
            </w:r>
            <w:proofErr w:type="spellEnd"/>
          </w:p>
        </w:tc>
        <w:tc>
          <w:tcPr>
            <w:tcW w:w="992" w:type="dxa"/>
            <w:shd w:val="clear" w:color="auto" w:fill="FFFF00"/>
            <w:vAlign w:val="center"/>
          </w:tcPr>
          <w:p w14:paraId="535BE1A8" w14:textId="0DC6EF80" w:rsidR="001A6A50" w:rsidRPr="00AC2F49" w:rsidRDefault="00C079DA" w:rsidP="00C079DA">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F00"/>
            <w:vAlign w:val="center"/>
          </w:tcPr>
          <w:p w14:paraId="06ECD542" w14:textId="7AAFEDEC" w:rsidR="001A6A50" w:rsidRPr="00AC2F49" w:rsidRDefault="004B6165" w:rsidP="001A6A50">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4D9FADE6" w14:textId="1CB5F2FF" w:rsidR="002001A9" w:rsidRDefault="00647912">
      <w:pPr>
        <w:rPr>
          <w:rFonts w:ascii="Arial" w:eastAsia="Arial" w:hAnsi="Arial" w:cs="Arial"/>
          <w:sz w:val="20"/>
          <w:lang w:val="en-US"/>
        </w:rPr>
      </w:pPr>
      <w:r>
        <w:rPr>
          <w:rFonts w:ascii="Arial" w:eastAsia="Arial" w:hAnsi="Arial" w:cs="Arial"/>
          <w:sz w:val="20"/>
          <w:lang w:val="en-US"/>
        </w:rPr>
        <w:t xml:space="preserve"> </w:t>
      </w:r>
    </w:p>
    <w:p w14:paraId="01DF1F9C" w14:textId="77777777" w:rsidR="002001A9" w:rsidRPr="00647912" w:rsidRDefault="00A06DB4">
      <w:pPr>
        <w:rPr>
          <w:rFonts w:ascii="Arial" w:eastAsia="Arial" w:hAnsi="Arial" w:cs="Arial"/>
          <w:b/>
          <w:sz w:val="20"/>
          <w:lang w:val="en-US"/>
        </w:rPr>
      </w:pPr>
      <w:r>
        <w:rPr>
          <w:rFonts w:ascii="Arial" w:eastAsia="Arial" w:hAnsi="Arial" w:cs="Arial"/>
          <w:b/>
          <w:sz w:val="20"/>
          <w:lang w:val="en-US"/>
        </w:rPr>
        <w:t>Detection section</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rsidRPr="00647912" w14:paraId="78E4D40B" w14:textId="77777777" w:rsidTr="008275B6">
        <w:trPr>
          <w:trHeight w:val="493"/>
        </w:trPr>
        <w:tc>
          <w:tcPr>
            <w:tcW w:w="2122" w:type="dxa"/>
            <w:vAlign w:val="center"/>
          </w:tcPr>
          <w:p w14:paraId="67CC48FC"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Name</w:t>
            </w:r>
          </w:p>
        </w:tc>
        <w:tc>
          <w:tcPr>
            <w:tcW w:w="708" w:type="dxa"/>
            <w:vAlign w:val="center"/>
          </w:tcPr>
          <w:p w14:paraId="2318D6EC"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Unit</w:t>
            </w:r>
          </w:p>
        </w:tc>
        <w:tc>
          <w:tcPr>
            <w:tcW w:w="1701" w:type="dxa"/>
            <w:vAlign w:val="center"/>
          </w:tcPr>
          <w:p w14:paraId="0AF9F162"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Description</w:t>
            </w:r>
          </w:p>
        </w:tc>
        <w:tc>
          <w:tcPr>
            <w:tcW w:w="3119" w:type="dxa"/>
            <w:vAlign w:val="center"/>
          </w:tcPr>
          <w:p w14:paraId="31ADE151"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Nexus hierarchy</w:t>
            </w:r>
          </w:p>
        </w:tc>
        <w:tc>
          <w:tcPr>
            <w:tcW w:w="992" w:type="dxa"/>
            <w:vAlign w:val="center"/>
          </w:tcPr>
          <w:p w14:paraId="76A9BA69" w14:textId="77777777" w:rsidR="002001A9" w:rsidRPr="00647912"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NXvariable</w:t>
            </w:r>
            <w:proofErr w:type="spellEnd"/>
          </w:p>
        </w:tc>
        <w:tc>
          <w:tcPr>
            <w:tcW w:w="992" w:type="dxa"/>
            <w:vAlign w:val="center"/>
          </w:tcPr>
          <w:p w14:paraId="6861541D" w14:textId="77777777" w:rsidR="002001A9" w:rsidRPr="00647912"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NXarpes</w:t>
            </w:r>
            <w:proofErr w:type="spellEnd"/>
          </w:p>
        </w:tc>
      </w:tr>
      <w:tr w:rsidR="002001A9" w14:paraId="1CAA7DE3" w14:textId="77777777" w:rsidTr="008275B6">
        <w:tc>
          <w:tcPr>
            <w:tcW w:w="2122" w:type="dxa"/>
            <w:shd w:val="clear" w:color="auto" w:fill="FFF2CC" w:themeFill="accent4" w:themeFillTint="33"/>
            <w:vAlign w:val="center"/>
          </w:tcPr>
          <w:p w14:paraId="7DA79F55" w14:textId="77777777" w:rsidR="002001A9" w:rsidRPr="00647912"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amplifier_type</w:t>
            </w:r>
            <w:proofErr w:type="spellEnd"/>
          </w:p>
        </w:tc>
        <w:tc>
          <w:tcPr>
            <w:tcW w:w="708" w:type="dxa"/>
            <w:shd w:val="clear" w:color="auto" w:fill="FFF2CC" w:themeFill="accent4" w:themeFillTint="33"/>
            <w:vAlign w:val="center"/>
          </w:tcPr>
          <w:p w14:paraId="22986B1A" w14:textId="77777777" w:rsidR="002001A9" w:rsidRPr="00647912" w:rsidRDefault="00A06DB4">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C519B96"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Type of electron amplifier: “MCP”, “</w:t>
            </w:r>
            <w:proofErr w:type="spellStart"/>
            <w:r>
              <w:rPr>
                <w:rFonts w:ascii="Arial" w:eastAsia="Arial" w:hAnsi="Arial" w:cs="Arial"/>
                <w:sz w:val="20"/>
                <w:szCs w:val="20"/>
                <w:lang w:val="en-US"/>
              </w:rPr>
              <w:t>channeltron</w:t>
            </w:r>
            <w:proofErr w:type="spellEnd"/>
            <w:r>
              <w:rPr>
                <w:rFonts w:ascii="Arial" w:eastAsia="Arial" w:hAnsi="Arial" w:cs="Arial"/>
                <w:sz w:val="20"/>
                <w:szCs w:val="20"/>
                <w:lang w:val="en-US"/>
              </w:rPr>
              <w:t>”, etc.</w:t>
            </w:r>
          </w:p>
        </w:tc>
        <w:tc>
          <w:tcPr>
            <w:tcW w:w="3119" w:type="dxa"/>
            <w:shd w:val="clear" w:color="auto" w:fill="FFF2CC" w:themeFill="accent4" w:themeFillTint="33"/>
            <w:vAlign w:val="center"/>
          </w:tcPr>
          <w:p w14:paraId="71CAACD8"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amplifier_type</w:t>
            </w:r>
            <w:proofErr w:type="spellEnd"/>
          </w:p>
        </w:tc>
        <w:tc>
          <w:tcPr>
            <w:tcW w:w="992" w:type="dxa"/>
            <w:shd w:val="clear" w:color="auto" w:fill="FFF2CC" w:themeFill="accent4" w:themeFillTint="33"/>
            <w:vAlign w:val="center"/>
          </w:tcPr>
          <w:p w14:paraId="0755D52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02DE13CE"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2DE4D8E3" w14:textId="77777777" w:rsidTr="00D471C2">
        <w:tc>
          <w:tcPr>
            <w:tcW w:w="2122" w:type="dxa"/>
            <w:shd w:val="clear" w:color="auto" w:fill="E2EFD9" w:themeFill="accent6" w:themeFillTint="33"/>
            <w:vAlign w:val="center"/>
          </w:tcPr>
          <w:p w14:paraId="1071C0D3" w14:textId="36CE9306" w:rsidR="002001A9" w:rsidRDefault="001C4BE0">
            <w:pPr>
              <w:jc w:val="center"/>
              <w:rPr>
                <w:rFonts w:ascii="Arial" w:eastAsia="Arial" w:hAnsi="Arial" w:cs="Arial"/>
                <w:sz w:val="20"/>
                <w:szCs w:val="20"/>
              </w:rPr>
            </w:pPr>
            <w:proofErr w:type="spellStart"/>
            <w:r>
              <w:rPr>
                <w:rFonts w:ascii="Arial" w:eastAsia="Arial" w:hAnsi="Arial" w:cs="Arial"/>
                <w:sz w:val="20"/>
                <w:szCs w:val="20"/>
                <w:lang w:val="en-US"/>
              </w:rPr>
              <w:t>detector_type</w:t>
            </w:r>
            <w:proofErr w:type="spellEnd"/>
          </w:p>
        </w:tc>
        <w:tc>
          <w:tcPr>
            <w:tcW w:w="708" w:type="dxa"/>
            <w:shd w:val="clear" w:color="auto" w:fill="E2EFD9" w:themeFill="accent6" w:themeFillTint="33"/>
            <w:vAlign w:val="center"/>
          </w:tcPr>
          <w:p w14:paraId="76FF293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35DCA5D4"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Description of the detector type: “DLD”, “</w:t>
            </w:r>
            <w:proofErr w:type="spellStart"/>
            <w:r>
              <w:rPr>
                <w:rFonts w:ascii="Arial" w:eastAsia="Arial" w:hAnsi="Arial" w:cs="Arial"/>
                <w:sz w:val="20"/>
                <w:szCs w:val="20"/>
                <w:lang w:val="en-US"/>
              </w:rPr>
              <w:t>Phosphor+CCD</w:t>
            </w:r>
            <w:proofErr w:type="spellEnd"/>
            <w:r>
              <w:rPr>
                <w:rFonts w:ascii="Arial" w:eastAsia="Arial" w:hAnsi="Arial" w:cs="Arial"/>
                <w:sz w:val="20"/>
                <w:szCs w:val="20"/>
                <w:lang w:val="en-US"/>
              </w:rPr>
              <w:t>”, “CMOS”.</w:t>
            </w:r>
          </w:p>
        </w:tc>
        <w:tc>
          <w:tcPr>
            <w:tcW w:w="3119" w:type="dxa"/>
            <w:shd w:val="clear" w:color="auto" w:fill="E2EFD9" w:themeFill="accent6" w:themeFillTint="33"/>
            <w:vAlign w:val="center"/>
          </w:tcPr>
          <w:p w14:paraId="6CD28C41"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del w:id="56" w:author="Modolo Irene" w:date="2020-10-27T22:32:00Z">
              <w:r w:rsidDel="001F49FC">
                <w:rPr>
                  <w:rFonts w:ascii="Arial" w:eastAsia="Arial" w:hAnsi="Arial" w:cs="Arial"/>
                  <w:color w:val="FF0000"/>
                  <w:sz w:val="20"/>
                  <w:szCs w:val="20"/>
                  <w:lang w:val="en-US"/>
                </w:rPr>
                <w:delText>detector_</w:delText>
              </w:r>
            </w:del>
            <w:r>
              <w:rPr>
                <w:rFonts w:ascii="Arial" w:eastAsia="Arial" w:hAnsi="Arial" w:cs="Arial"/>
                <w:color w:val="FF0000"/>
                <w:sz w:val="20"/>
                <w:szCs w:val="20"/>
                <w:lang w:val="en-US"/>
              </w:rPr>
              <w:t>type</w:t>
            </w:r>
            <w:proofErr w:type="spellEnd"/>
          </w:p>
        </w:tc>
        <w:tc>
          <w:tcPr>
            <w:tcW w:w="992" w:type="dxa"/>
            <w:shd w:val="clear" w:color="auto" w:fill="E2EFD9" w:themeFill="accent6" w:themeFillTint="33"/>
            <w:vAlign w:val="center"/>
          </w:tcPr>
          <w:p w14:paraId="645B9C7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98D543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4D8911AD" w14:textId="77777777" w:rsidTr="008275B6">
        <w:tc>
          <w:tcPr>
            <w:tcW w:w="2122" w:type="dxa"/>
            <w:shd w:val="clear" w:color="auto" w:fill="FFF2CC" w:themeFill="accent4" w:themeFillTint="33"/>
            <w:vAlign w:val="center"/>
          </w:tcPr>
          <w:p w14:paraId="3F614F90" w14:textId="5933E91E" w:rsidR="002001A9" w:rsidRDefault="001C4BE0">
            <w:pPr>
              <w:jc w:val="center"/>
              <w:rPr>
                <w:rFonts w:ascii="Arial" w:eastAsia="Arial" w:hAnsi="Arial" w:cs="Arial"/>
                <w:sz w:val="20"/>
                <w:szCs w:val="20"/>
              </w:rPr>
            </w:pPr>
            <w:proofErr w:type="spellStart"/>
            <w:r>
              <w:rPr>
                <w:rFonts w:ascii="Arial" w:eastAsia="Arial" w:hAnsi="Arial" w:cs="Arial"/>
                <w:sz w:val="20"/>
                <w:szCs w:val="20"/>
                <w:lang w:val="en-US"/>
              </w:rPr>
              <w:t>detector_voltage</w:t>
            </w:r>
            <w:proofErr w:type="spellEnd"/>
          </w:p>
        </w:tc>
        <w:tc>
          <w:tcPr>
            <w:tcW w:w="708" w:type="dxa"/>
            <w:shd w:val="clear" w:color="auto" w:fill="FFF2CC" w:themeFill="accent4" w:themeFillTint="33"/>
            <w:vAlign w:val="center"/>
          </w:tcPr>
          <w:p w14:paraId="3FF6A8E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74B96F2A"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Voltage applied to detector.</w:t>
            </w:r>
          </w:p>
        </w:tc>
        <w:tc>
          <w:tcPr>
            <w:tcW w:w="3119" w:type="dxa"/>
            <w:shd w:val="clear" w:color="auto" w:fill="FFF2CC" w:themeFill="accent4" w:themeFillTint="33"/>
            <w:vAlign w:val="center"/>
          </w:tcPr>
          <w:p w14:paraId="08EA9DA4"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detector_voltage</w:t>
            </w:r>
            <w:proofErr w:type="spellEnd"/>
          </w:p>
        </w:tc>
        <w:tc>
          <w:tcPr>
            <w:tcW w:w="992" w:type="dxa"/>
            <w:shd w:val="clear" w:color="auto" w:fill="FFF2CC" w:themeFill="accent4" w:themeFillTint="33"/>
            <w:vAlign w:val="center"/>
          </w:tcPr>
          <w:p w14:paraId="2BAE47F7" w14:textId="75C87483"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NX_VOLTAGE</w:t>
            </w:r>
          </w:p>
        </w:tc>
        <w:tc>
          <w:tcPr>
            <w:tcW w:w="992" w:type="dxa"/>
            <w:shd w:val="clear" w:color="auto" w:fill="FFF2CC" w:themeFill="accent4" w:themeFillTint="33"/>
            <w:vAlign w:val="center"/>
          </w:tcPr>
          <w:p w14:paraId="580B88B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00BC1894" w14:textId="77777777" w:rsidTr="008275B6">
        <w:tc>
          <w:tcPr>
            <w:tcW w:w="2122" w:type="dxa"/>
            <w:shd w:val="clear" w:color="auto" w:fill="FFF2CC" w:themeFill="accent4" w:themeFillTint="33"/>
            <w:vAlign w:val="center"/>
          </w:tcPr>
          <w:p w14:paraId="1E77E5FA"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sensor_size</w:t>
            </w:r>
            <w:proofErr w:type="spellEnd"/>
          </w:p>
        </w:tc>
        <w:tc>
          <w:tcPr>
            <w:tcW w:w="708" w:type="dxa"/>
            <w:shd w:val="clear" w:color="auto" w:fill="FFF2CC" w:themeFill="accent4" w:themeFillTint="33"/>
            <w:vAlign w:val="center"/>
          </w:tcPr>
          <w:p w14:paraId="78BE704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mm</w:t>
            </w:r>
          </w:p>
        </w:tc>
        <w:tc>
          <w:tcPr>
            <w:tcW w:w="1701" w:type="dxa"/>
            <w:shd w:val="clear" w:color="auto" w:fill="FFF2CC" w:themeFill="accent4" w:themeFillTint="33"/>
            <w:vAlign w:val="center"/>
          </w:tcPr>
          <w:p w14:paraId="3CE62012"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Size of each imaging sensor chip on the detector.</w:t>
            </w:r>
          </w:p>
        </w:tc>
        <w:tc>
          <w:tcPr>
            <w:tcW w:w="3119" w:type="dxa"/>
            <w:shd w:val="clear" w:color="auto" w:fill="FFF2CC" w:themeFill="accent4" w:themeFillTint="33"/>
            <w:vAlign w:val="center"/>
          </w:tcPr>
          <w:p w14:paraId="63692914"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sensor_size</w:t>
            </w:r>
            <w:proofErr w:type="spellEnd"/>
          </w:p>
        </w:tc>
        <w:tc>
          <w:tcPr>
            <w:tcW w:w="992" w:type="dxa"/>
            <w:shd w:val="clear" w:color="auto" w:fill="FFF2CC" w:themeFill="accent4" w:themeFillTint="33"/>
            <w:vAlign w:val="center"/>
          </w:tcPr>
          <w:p w14:paraId="5459DC99" w14:textId="262AAA4C"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FFF2CC" w:themeFill="accent4" w:themeFillTint="33"/>
            <w:vAlign w:val="center"/>
          </w:tcPr>
          <w:p w14:paraId="1670CED9"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68649D36" w14:textId="77777777" w:rsidTr="008275B6">
        <w:tc>
          <w:tcPr>
            <w:tcW w:w="2122" w:type="dxa"/>
            <w:shd w:val="clear" w:color="auto" w:fill="FFF2CC" w:themeFill="accent4" w:themeFillTint="33"/>
            <w:vAlign w:val="center"/>
          </w:tcPr>
          <w:p w14:paraId="4B078CA7"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sensor_count</w:t>
            </w:r>
            <w:proofErr w:type="spellEnd"/>
          </w:p>
        </w:tc>
        <w:tc>
          <w:tcPr>
            <w:tcW w:w="708" w:type="dxa"/>
            <w:shd w:val="clear" w:color="auto" w:fill="FFF2CC" w:themeFill="accent4" w:themeFillTint="33"/>
            <w:vAlign w:val="center"/>
          </w:tcPr>
          <w:p w14:paraId="7BABC6E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Unitless</w:t>
            </w:r>
          </w:p>
        </w:tc>
        <w:tc>
          <w:tcPr>
            <w:tcW w:w="1701" w:type="dxa"/>
            <w:shd w:val="clear" w:color="auto" w:fill="FFF2CC" w:themeFill="accent4" w:themeFillTint="33"/>
            <w:vAlign w:val="center"/>
          </w:tcPr>
          <w:p w14:paraId="07FB3264"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Number of imaging sensor chips on the detector.</w:t>
            </w:r>
          </w:p>
        </w:tc>
        <w:tc>
          <w:tcPr>
            <w:tcW w:w="3119" w:type="dxa"/>
            <w:shd w:val="clear" w:color="auto" w:fill="FFF2CC" w:themeFill="accent4" w:themeFillTint="33"/>
            <w:vAlign w:val="center"/>
          </w:tcPr>
          <w:p w14:paraId="4AC8D41C"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sensor_count</w:t>
            </w:r>
            <w:proofErr w:type="spellEnd"/>
          </w:p>
        </w:tc>
        <w:tc>
          <w:tcPr>
            <w:tcW w:w="992" w:type="dxa"/>
            <w:shd w:val="clear" w:color="auto" w:fill="FFF2CC" w:themeFill="accent4" w:themeFillTint="33"/>
            <w:vAlign w:val="center"/>
          </w:tcPr>
          <w:p w14:paraId="157E0F57" w14:textId="251FB602" w:rsidR="002001A9" w:rsidRDefault="002E5E6F" w:rsidP="002E5E6F">
            <w:pPr>
              <w:jc w:val="center"/>
              <w:rPr>
                <w:rFonts w:ascii="Arial" w:eastAsia="Arial" w:hAnsi="Arial" w:cs="Arial"/>
                <w:sz w:val="20"/>
                <w:szCs w:val="20"/>
              </w:rPr>
            </w:pPr>
            <w:r>
              <w:rPr>
                <w:rFonts w:ascii="Arial" w:eastAsia="Arial" w:hAnsi="Arial" w:cs="Arial"/>
                <w:sz w:val="20"/>
                <w:szCs w:val="20"/>
                <w:lang w:val="en-US"/>
              </w:rPr>
              <w:t>NX_INT:</w:t>
            </w:r>
            <w:r w:rsidR="00A06DB4">
              <w:rPr>
                <w:rFonts w:ascii="Arial" w:eastAsia="Arial" w:hAnsi="Arial" w:cs="Arial"/>
                <w:sz w:val="20"/>
                <w:szCs w:val="20"/>
                <w:lang w:val="en-US"/>
              </w:rPr>
              <w:t>NX_UNITLESS</w:t>
            </w:r>
          </w:p>
        </w:tc>
        <w:tc>
          <w:tcPr>
            <w:tcW w:w="992" w:type="dxa"/>
            <w:shd w:val="clear" w:color="auto" w:fill="FFF2CC" w:themeFill="accent4" w:themeFillTint="33"/>
            <w:vAlign w:val="center"/>
          </w:tcPr>
          <w:p w14:paraId="201F35EE"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1FA926B2" w14:textId="77777777" w:rsidTr="00D471C2">
        <w:trPr>
          <w:trHeight w:val="1331"/>
        </w:trPr>
        <w:tc>
          <w:tcPr>
            <w:tcW w:w="2122" w:type="dxa"/>
            <w:shd w:val="clear" w:color="auto" w:fill="E2EFD9" w:themeFill="accent6" w:themeFillTint="33"/>
            <w:vAlign w:val="center"/>
          </w:tcPr>
          <w:p w14:paraId="76F011D5" w14:textId="77777777" w:rsidR="002001A9" w:rsidRDefault="00A06DB4" w:rsidP="00460578">
            <w:pPr>
              <w:jc w:val="center"/>
              <w:rPr>
                <w:rFonts w:ascii="Arial" w:eastAsia="Arial" w:hAnsi="Arial" w:cs="Arial"/>
                <w:sz w:val="20"/>
                <w:szCs w:val="20"/>
              </w:rPr>
            </w:pPr>
            <w:proofErr w:type="spellStart"/>
            <w:r>
              <w:rPr>
                <w:rFonts w:ascii="Arial" w:eastAsia="Arial" w:hAnsi="Arial" w:cs="Arial"/>
                <w:sz w:val="20"/>
                <w:szCs w:val="20"/>
                <w:lang w:val="en-US"/>
              </w:rPr>
              <w:t>sensor_pixel_size</w:t>
            </w:r>
            <w:proofErr w:type="spellEnd"/>
          </w:p>
        </w:tc>
        <w:tc>
          <w:tcPr>
            <w:tcW w:w="708" w:type="dxa"/>
            <w:shd w:val="clear" w:color="auto" w:fill="E2EFD9" w:themeFill="accent6" w:themeFillTint="33"/>
            <w:vAlign w:val="center"/>
          </w:tcPr>
          <w:p w14:paraId="72E903D3" w14:textId="77777777" w:rsidR="002001A9" w:rsidRDefault="00A06DB4" w:rsidP="00F85E1D">
            <w:pPr>
              <w:jc w:val="center"/>
              <w:rPr>
                <w:rFonts w:ascii="Arial" w:eastAsia="Arial" w:hAnsi="Arial" w:cs="Arial"/>
                <w:sz w:val="20"/>
                <w:szCs w:val="20"/>
              </w:rPr>
            </w:pPr>
            <w:r>
              <w:rPr>
                <w:rFonts w:ascii="Arial" w:eastAsia="Arial" w:hAnsi="Arial" w:cs="Arial"/>
                <w:sz w:val="20"/>
                <w:szCs w:val="20"/>
                <w:lang w:val="en-US"/>
              </w:rPr>
              <w:t>um</w:t>
            </w:r>
          </w:p>
        </w:tc>
        <w:tc>
          <w:tcPr>
            <w:tcW w:w="1701" w:type="dxa"/>
            <w:shd w:val="clear" w:color="auto" w:fill="E2EFD9" w:themeFill="accent6" w:themeFillTint="33"/>
            <w:vAlign w:val="center"/>
          </w:tcPr>
          <w:p w14:paraId="7044A1C5" w14:textId="77777777" w:rsidR="002001A9" w:rsidRDefault="00A06DB4" w:rsidP="009B141F">
            <w:pPr>
              <w:jc w:val="both"/>
              <w:rPr>
                <w:rFonts w:ascii="Arial" w:eastAsia="Arial" w:hAnsi="Arial" w:cs="Arial"/>
                <w:sz w:val="20"/>
                <w:szCs w:val="20"/>
                <w:lang w:val="en-US"/>
              </w:rPr>
            </w:pPr>
            <w:r>
              <w:rPr>
                <w:rFonts w:ascii="Arial" w:eastAsia="Arial" w:hAnsi="Arial" w:cs="Arial"/>
                <w:sz w:val="20"/>
                <w:szCs w:val="20"/>
                <w:lang w:val="en-US"/>
              </w:rPr>
              <w:t>Physical size of the pixels of the imaging chip on the detector.</w:t>
            </w:r>
          </w:p>
        </w:tc>
        <w:tc>
          <w:tcPr>
            <w:tcW w:w="3119" w:type="dxa"/>
            <w:shd w:val="clear" w:color="auto" w:fill="E2EFD9" w:themeFill="accent6" w:themeFillTint="33"/>
            <w:vAlign w:val="center"/>
          </w:tcPr>
          <w:p w14:paraId="251F7F5A" w14:textId="77777777" w:rsidR="002001A9" w:rsidRDefault="00A06DB4" w:rsidP="009B141F">
            <w:pPr>
              <w:jc w:val="both"/>
              <w:rPr>
                <w:ins w:id="57" w:author="Modolo Irene" w:date="2020-10-27T22:40:00Z"/>
                <w:rFonts w:ascii="Arial" w:eastAsia="Arial" w:hAnsi="Arial" w:cs="Arial"/>
                <w:color w:val="FF0000"/>
                <w:sz w:val="20"/>
                <w:szCs w:val="20"/>
                <w:lang w:val="en-US"/>
              </w:rPr>
            </w:pPr>
            <w:proofErr w:type="spellStart"/>
            <w:r>
              <w:rPr>
                <w:rFonts w:ascii="Arial" w:eastAsia="Arial" w:hAnsi="Arial" w:cs="Arial"/>
                <w:sz w:val="20"/>
                <w:szCs w:val="20"/>
                <w:lang w:val="en-US"/>
              </w:rPr>
              <w:t>NXentry:NXinstrument:NXdetector:</w:t>
            </w:r>
            <w:del w:id="58" w:author="Modolo Irene" w:date="2020-10-27T22:39:00Z">
              <w:r w:rsidDel="00331C73">
                <w:rPr>
                  <w:rFonts w:ascii="Arial" w:eastAsia="Arial" w:hAnsi="Arial" w:cs="Arial"/>
                  <w:color w:val="FF0000"/>
                  <w:sz w:val="20"/>
                  <w:szCs w:val="20"/>
                  <w:lang w:val="en-US"/>
                </w:rPr>
                <w:delText>sensor</w:delText>
              </w:r>
            </w:del>
            <w:ins w:id="59" w:author="Modolo Irene" w:date="2020-10-27T22:39:00Z">
              <w:r w:rsidR="00331C73">
                <w:rPr>
                  <w:rFonts w:ascii="Arial" w:eastAsia="Arial" w:hAnsi="Arial" w:cs="Arial"/>
                  <w:color w:val="FF0000"/>
                  <w:sz w:val="20"/>
                  <w:szCs w:val="20"/>
                  <w:lang w:val="en-US"/>
                </w:rPr>
                <w:t>x</w:t>
              </w:r>
            </w:ins>
            <w:r>
              <w:rPr>
                <w:rFonts w:ascii="Arial" w:eastAsia="Arial" w:hAnsi="Arial" w:cs="Arial"/>
                <w:color w:val="FF0000"/>
                <w:sz w:val="20"/>
                <w:szCs w:val="20"/>
                <w:lang w:val="en-US"/>
              </w:rPr>
              <w:t>_pixel_size</w:t>
            </w:r>
            <w:proofErr w:type="spellEnd"/>
          </w:p>
          <w:p w14:paraId="7FEC5CDE" w14:textId="77777777" w:rsidR="00331C73" w:rsidRDefault="00331C73" w:rsidP="009B141F">
            <w:pPr>
              <w:jc w:val="both"/>
              <w:rPr>
                <w:ins w:id="60" w:author="Modolo Irene" w:date="2020-10-27T22:40:00Z"/>
                <w:rFonts w:ascii="Arial" w:eastAsia="Arial" w:hAnsi="Arial" w:cs="Arial"/>
                <w:color w:val="FF0000"/>
                <w:sz w:val="20"/>
                <w:szCs w:val="20"/>
                <w:lang w:val="en-US"/>
              </w:rPr>
            </w:pPr>
          </w:p>
          <w:p w14:paraId="5010F49D" w14:textId="4D661C89" w:rsidR="00331C73" w:rsidRDefault="00331C73" w:rsidP="009B141F">
            <w:pPr>
              <w:jc w:val="both"/>
              <w:rPr>
                <w:ins w:id="61" w:author="Modolo Irene" w:date="2020-10-27T22:40:00Z"/>
                <w:rFonts w:ascii="Arial" w:eastAsia="Arial" w:hAnsi="Arial" w:cs="Arial"/>
                <w:color w:val="FF0000"/>
                <w:sz w:val="20"/>
                <w:szCs w:val="20"/>
                <w:lang w:val="en-US"/>
              </w:rPr>
            </w:pPr>
            <w:proofErr w:type="spellStart"/>
            <w:proofErr w:type="gramStart"/>
            <w:ins w:id="62" w:author="Modolo Irene" w:date="2020-10-27T22:40:00Z">
              <w:r>
                <w:rPr>
                  <w:rFonts w:ascii="Arial" w:eastAsia="Arial" w:hAnsi="Arial" w:cs="Arial"/>
                  <w:sz w:val="20"/>
                  <w:szCs w:val="20"/>
                  <w:lang w:val="en-US"/>
                </w:rPr>
                <w:t>NXentry:NXinstrument</w:t>
              </w:r>
              <w:proofErr w:type="gramEnd"/>
              <w:r>
                <w:rPr>
                  <w:rFonts w:ascii="Arial" w:eastAsia="Arial" w:hAnsi="Arial" w:cs="Arial"/>
                  <w:sz w:val="20"/>
                  <w:szCs w:val="20"/>
                  <w:lang w:val="en-US"/>
                </w:rPr>
                <w:t>:NXdetector:</w:t>
              </w:r>
              <w:r>
                <w:rPr>
                  <w:rFonts w:ascii="Arial" w:eastAsia="Arial" w:hAnsi="Arial" w:cs="Arial"/>
                  <w:color w:val="FF0000"/>
                  <w:sz w:val="20"/>
                  <w:szCs w:val="20"/>
                  <w:lang w:val="en-US"/>
                </w:rPr>
                <w:t>y_pixel_size</w:t>
              </w:r>
              <w:proofErr w:type="spellEnd"/>
            </w:ins>
          </w:p>
          <w:p w14:paraId="13FF06F8" w14:textId="44655EA3" w:rsidR="00331C73" w:rsidRDefault="00331C73" w:rsidP="009B141F">
            <w:pPr>
              <w:jc w:val="both"/>
              <w:rPr>
                <w:rFonts w:ascii="Arial" w:eastAsia="Arial" w:hAnsi="Arial" w:cs="Arial"/>
                <w:sz w:val="20"/>
                <w:szCs w:val="20"/>
                <w:lang w:val="en-US"/>
              </w:rPr>
            </w:pPr>
          </w:p>
        </w:tc>
        <w:tc>
          <w:tcPr>
            <w:tcW w:w="992" w:type="dxa"/>
            <w:shd w:val="clear" w:color="auto" w:fill="E2EFD9" w:themeFill="accent6" w:themeFillTint="33"/>
            <w:vAlign w:val="center"/>
          </w:tcPr>
          <w:p w14:paraId="39BB0A12" w14:textId="4C963B46" w:rsidR="002001A9" w:rsidRDefault="002E5E6F" w:rsidP="00F85E1D">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NX_LENGTH</w:t>
            </w:r>
          </w:p>
        </w:tc>
        <w:tc>
          <w:tcPr>
            <w:tcW w:w="992" w:type="dxa"/>
            <w:shd w:val="clear" w:color="auto" w:fill="E2EFD9" w:themeFill="accent6" w:themeFillTint="33"/>
            <w:vAlign w:val="center"/>
          </w:tcPr>
          <w:p w14:paraId="577E344C" w14:textId="77777777" w:rsidR="002001A9" w:rsidRDefault="00A06DB4" w:rsidP="00846F57">
            <w:pPr>
              <w:jc w:val="center"/>
              <w:rPr>
                <w:rFonts w:ascii="Arial" w:eastAsia="Arial" w:hAnsi="Arial" w:cs="Arial"/>
                <w:b/>
                <w:sz w:val="20"/>
                <w:szCs w:val="20"/>
              </w:rPr>
            </w:pPr>
            <w:r>
              <w:rPr>
                <w:rFonts w:ascii="Arial" w:eastAsia="Arial" w:hAnsi="Arial" w:cs="Arial"/>
                <w:b/>
                <w:sz w:val="20"/>
                <w:szCs w:val="20"/>
                <w:lang w:val="en-US"/>
              </w:rPr>
              <w:t>x</w:t>
            </w:r>
          </w:p>
        </w:tc>
      </w:tr>
    </w:tbl>
    <w:p w14:paraId="41B6DA92" w14:textId="77777777" w:rsidR="002001A9" w:rsidRDefault="002001A9">
      <w:pPr>
        <w:rPr>
          <w:rFonts w:ascii="Arial" w:eastAsia="Arial" w:hAnsi="Arial" w:cs="Arial"/>
          <w:sz w:val="20"/>
        </w:rPr>
      </w:pPr>
    </w:p>
    <w:p w14:paraId="1EEBDF8B" w14:textId="77777777" w:rsidR="002001A9" w:rsidRDefault="00A06DB4">
      <w:pPr>
        <w:rPr>
          <w:rFonts w:ascii="Arial" w:eastAsia="Arial" w:hAnsi="Arial" w:cs="Arial"/>
          <w:b/>
          <w:sz w:val="20"/>
        </w:rPr>
      </w:pPr>
      <w:r>
        <w:rPr>
          <w:rFonts w:ascii="Arial" w:eastAsia="Arial" w:hAnsi="Arial" w:cs="Arial"/>
          <w:b/>
          <w:sz w:val="20"/>
          <w:lang w:val="en-US"/>
        </w:rPr>
        <w:lastRenderedPageBreak/>
        <w:t>Sample information</w:t>
      </w:r>
    </w:p>
    <w:p w14:paraId="59EB9C6E" w14:textId="22C8E935" w:rsidR="002001A9" w:rsidRDefault="00A06DB4">
      <w:pPr>
        <w:rPr>
          <w:rFonts w:ascii="Arial" w:eastAsia="Arial" w:hAnsi="Arial" w:cs="Arial"/>
          <w:sz w:val="20"/>
          <w:lang w:val="en-US"/>
        </w:rPr>
      </w:pPr>
      <w:r>
        <w:rPr>
          <w:rFonts w:ascii="Arial" w:eastAsia="Arial" w:hAnsi="Arial" w:cs="Arial"/>
          <w:sz w:val="20"/>
          <w:lang w:val="en-US"/>
        </w:rPr>
        <w:t xml:space="preserve">More options are available in the </w:t>
      </w:r>
      <w:proofErr w:type="spellStart"/>
      <w:r>
        <w:rPr>
          <w:rFonts w:ascii="Arial" w:eastAsia="Arial" w:hAnsi="Arial" w:cs="Arial"/>
          <w:sz w:val="20"/>
          <w:lang w:val="en-US"/>
        </w:rPr>
        <w:t>NeXus</w:t>
      </w:r>
      <w:proofErr w:type="spellEnd"/>
      <w:r>
        <w:rPr>
          <w:rFonts w:ascii="Arial" w:eastAsia="Arial" w:hAnsi="Arial" w:cs="Arial"/>
          <w:sz w:val="20"/>
          <w:lang w:val="en-US"/>
        </w:rPr>
        <w:t xml:space="preserve"> hierarchy that may be less related to ARPES samples.</w:t>
      </w:r>
    </w:p>
    <w:p w14:paraId="10A7690E" w14:textId="3AB9387B" w:rsidR="005F67F7" w:rsidRDefault="005F67F7">
      <w:pPr>
        <w:rPr>
          <w:rFonts w:ascii="Arial" w:eastAsia="Arial" w:hAnsi="Arial" w:cs="Arial"/>
          <w:sz w:val="20"/>
          <w:lang w:val="en-US"/>
        </w:rPr>
      </w:pPr>
      <w:r w:rsidRPr="005F67F7">
        <w:rPr>
          <w:rFonts w:ascii="Arial" w:eastAsia="Arial" w:hAnsi="Arial" w:cs="Arial"/>
          <w:sz w:val="20"/>
          <w:lang w:val="en-US"/>
        </w:rPr>
        <w:t xml:space="preserve">Note that the temperature is cross linked from the </w:t>
      </w:r>
      <w:proofErr w:type="spellStart"/>
      <w:r w:rsidRPr="005F67F7">
        <w:rPr>
          <w:rFonts w:ascii="Arial" w:eastAsia="Arial" w:hAnsi="Arial" w:cs="Arial"/>
          <w:sz w:val="20"/>
          <w:lang w:val="en-US"/>
        </w:rPr>
        <w:t>sample_temperature</w:t>
      </w:r>
      <w:proofErr w:type="spellEnd"/>
      <w:r w:rsidRPr="005F67F7">
        <w:rPr>
          <w:rFonts w:ascii="Arial" w:eastAsia="Arial" w:hAnsi="Arial" w:cs="Arial"/>
          <w:sz w:val="20"/>
          <w:lang w:val="en-US"/>
        </w:rPr>
        <w:t xml:space="preserve"> field in the manipulator, as an example of cross linking data from </w:t>
      </w:r>
      <w:proofErr w:type="spellStart"/>
      <w:r w:rsidRPr="005F67F7">
        <w:rPr>
          <w:rFonts w:ascii="Arial" w:eastAsia="Arial" w:hAnsi="Arial" w:cs="Arial"/>
          <w:sz w:val="20"/>
          <w:lang w:val="en-US"/>
        </w:rPr>
        <w:t>NXinstrument</w:t>
      </w:r>
      <w:proofErr w:type="spellEnd"/>
      <w:r w:rsidRPr="005F67F7">
        <w:rPr>
          <w:rFonts w:ascii="Arial" w:eastAsia="Arial" w:hAnsi="Arial" w:cs="Arial"/>
          <w:sz w:val="20"/>
          <w:lang w:val="en-US"/>
        </w:rPr>
        <w:t xml:space="preserve"> hierarchy in more elevated and descriptive hierarchy positions.</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2001A9" w14:paraId="18E9CDEB" w14:textId="77777777" w:rsidTr="008275B6">
        <w:trPr>
          <w:trHeight w:val="406"/>
        </w:trPr>
        <w:tc>
          <w:tcPr>
            <w:tcW w:w="2122" w:type="dxa"/>
            <w:vAlign w:val="center"/>
          </w:tcPr>
          <w:p w14:paraId="3EDD05FF"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Name</w:t>
            </w:r>
          </w:p>
        </w:tc>
        <w:tc>
          <w:tcPr>
            <w:tcW w:w="708" w:type="dxa"/>
            <w:vAlign w:val="center"/>
          </w:tcPr>
          <w:p w14:paraId="403BDFE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540979B5"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vAlign w:val="center"/>
          </w:tcPr>
          <w:p w14:paraId="0A8EF7F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vAlign w:val="center"/>
          </w:tcPr>
          <w:p w14:paraId="29CB5EBA"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NXvariable</w:t>
            </w:r>
            <w:proofErr w:type="spellEnd"/>
          </w:p>
        </w:tc>
        <w:tc>
          <w:tcPr>
            <w:tcW w:w="992" w:type="dxa"/>
            <w:vAlign w:val="center"/>
          </w:tcPr>
          <w:p w14:paraId="79FDCE8C"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2001A9" w14:paraId="2BB17909" w14:textId="77777777" w:rsidTr="008275B6">
        <w:tc>
          <w:tcPr>
            <w:tcW w:w="2122" w:type="dxa"/>
            <w:shd w:val="clear" w:color="auto" w:fill="E2EFD9" w:themeFill="accent6" w:themeFillTint="33"/>
            <w:vAlign w:val="center"/>
          </w:tcPr>
          <w:p w14:paraId="5C8D69FD" w14:textId="0C3A3BEC" w:rsidR="002001A9" w:rsidRDefault="002E5E6F">
            <w:pPr>
              <w:jc w:val="center"/>
              <w:rPr>
                <w:rFonts w:ascii="Arial" w:eastAsia="Arial" w:hAnsi="Arial" w:cs="Arial"/>
                <w:sz w:val="20"/>
                <w:szCs w:val="20"/>
              </w:rPr>
            </w:pPr>
            <w:r>
              <w:rPr>
                <w:rFonts w:ascii="Arial" w:eastAsia="Arial" w:hAnsi="Arial" w:cs="Arial"/>
                <w:sz w:val="20"/>
                <w:szCs w:val="20"/>
                <w:lang w:val="en-US"/>
              </w:rPr>
              <w:t>name</w:t>
            </w:r>
          </w:p>
        </w:tc>
        <w:tc>
          <w:tcPr>
            <w:tcW w:w="708" w:type="dxa"/>
            <w:shd w:val="clear" w:color="auto" w:fill="E2EFD9" w:themeFill="accent6" w:themeFillTint="33"/>
            <w:vAlign w:val="center"/>
          </w:tcPr>
          <w:p w14:paraId="382802E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72041249"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Simple and descriptive name of the sample</w:t>
            </w:r>
          </w:p>
        </w:tc>
        <w:tc>
          <w:tcPr>
            <w:tcW w:w="3119" w:type="dxa"/>
            <w:shd w:val="clear" w:color="auto" w:fill="E2EFD9" w:themeFill="accent6" w:themeFillTint="33"/>
            <w:vAlign w:val="center"/>
          </w:tcPr>
          <w:p w14:paraId="213E6778"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NXentry:NXsample:name</w:t>
            </w:r>
            <w:proofErr w:type="spellEnd"/>
          </w:p>
        </w:tc>
        <w:tc>
          <w:tcPr>
            <w:tcW w:w="992" w:type="dxa"/>
            <w:shd w:val="clear" w:color="auto" w:fill="E2EFD9" w:themeFill="accent6" w:themeFillTint="33"/>
            <w:vAlign w:val="center"/>
          </w:tcPr>
          <w:p w14:paraId="72141E4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08D9EEF9"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v</w:t>
            </w:r>
          </w:p>
        </w:tc>
      </w:tr>
      <w:tr w:rsidR="002001A9" w14:paraId="6DE3EAEF" w14:textId="77777777" w:rsidTr="008275B6">
        <w:tc>
          <w:tcPr>
            <w:tcW w:w="2122" w:type="dxa"/>
            <w:shd w:val="clear" w:color="auto" w:fill="FFF2CC" w:themeFill="accent4" w:themeFillTint="33"/>
            <w:vAlign w:val="center"/>
          </w:tcPr>
          <w:p w14:paraId="527D190C"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sample_id</w:t>
            </w:r>
            <w:proofErr w:type="spellEnd"/>
          </w:p>
        </w:tc>
        <w:tc>
          <w:tcPr>
            <w:tcW w:w="708" w:type="dxa"/>
            <w:shd w:val="clear" w:color="auto" w:fill="FFF2CC" w:themeFill="accent4" w:themeFillTint="33"/>
            <w:vAlign w:val="center"/>
          </w:tcPr>
          <w:p w14:paraId="2436C5D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645092D5"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Identification number or signatures of the sample used.</w:t>
            </w:r>
          </w:p>
        </w:tc>
        <w:tc>
          <w:tcPr>
            <w:tcW w:w="3119" w:type="dxa"/>
            <w:shd w:val="clear" w:color="auto" w:fill="FFF2CC" w:themeFill="accent4" w:themeFillTint="33"/>
            <w:vAlign w:val="center"/>
          </w:tcPr>
          <w:p w14:paraId="021DEB65"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r>
              <w:rPr>
                <w:rFonts w:ascii="Arial" w:eastAsia="Arial" w:hAnsi="Arial" w:cs="Arial"/>
                <w:color w:val="FF0000"/>
                <w:sz w:val="20"/>
                <w:szCs w:val="20"/>
                <w:lang w:val="en-US"/>
              </w:rPr>
              <w:t>sample_id</w:t>
            </w:r>
            <w:proofErr w:type="spellEnd"/>
          </w:p>
        </w:tc>
        <w:tc>
          <w:tcPr>
            <w:tcW w:w="992" w:type="dxa"/>
            <w:shd w:val="clear" w:color="auto" w:fill="FFF2CC" w:themeFill="accent4" w:themeFillTint="33"/>
            <w:vAlign w:val="center"/>
          </w:tcPr>
          <w:p w14:paraId="50DC386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B6C1EBC" w14:textId="77777777" w:rsidR="002001A9" w:rsidRDefault="00A06DB4">
            <w:pPr>
              <w:jc w:val="center"/>
              <w:rPr>
                <w:rFonts w:ascii="Arial" w:eastAsia="Arial" w:hAnsi="Arial" w:cs="Arial"/>
                <w:b/>
                <w:sz w:val="20"/>
                <w:szCs w:val="20"/>
              </w:rPr>
            </w:pPr>
            <w:r>
              <w:rPr>
                <w:rFonts w:ascii="Arial" w:eastAsia="Arial" w:hAnsi="Arial" w:cs="Arial"/>
                <w:b/>
                <w:sz w:val="20"/>
                <w:szCs w:val="20"/>
                <w:lang w:val="en-US"/>
              </w:rPr>
              <w:t>x</w:t>
            </w:r>
          </w:p>
        </w:tc>
      </w:tr>
      <w:tr w:rsidR="002001A9" w14:paraId="0DC0FC02" w14:textId="77777777" w:rsidTr="008275B6">
        <w:tc>
          <w:tcPr>
            <w:tcW w:w="2122" w:type="dxa"/>
            <w:shd w:val="clear" w:color="auto" w:fill="FFF2CC" w:themeFill="accent4" w:themeFillTint="33"/>
            <w:vAlign w:val="center"/>
          </w:tcPr>
          <w:p w14:paraId="5BB8CE74" w14:textId="3D9CE3A8" w:rsidR="002001A9" w:rsidRDefault="00A06DB4">
            <w:pPr>
              <w:jc w:val="center"/>
              <w:rPr>
                <w:rFonts w:ascii="Arial" w:eastAsia="Arial" w:hAnsi="Arial" w:cs="Arial"/>
                <w:sz w:val="20"/>
                <w:szCs w:val="20"/>
              </w:rPr>
            </w:pPr>
            <w:r>
              <w:rPr>
                <w:rFonts w:ascii="Arial" w:eastAsia="Arial" w:hAnsi="Arial" w:cs="Arial"/>
                <w:sz w:val="20"/>
                <w:szCs w:val="20"/>
                <w:lang w:val="en-US"/>
              </w:rPr>
              <w:t>stat</w:t>
            </w:r>
            <w:r w:rsidR="002E5E6F">
              <w:rPr>
                <w:rFonts w:ascii="Arial" w:eastAsia="Arial" w:hAnsi="Arial" w:cs="Arial"/>
                <w:sz w:val="20"/>
                <w:szCs w:val="20"/>
                <w:lang w:val="en-US"/>
              </w:rPr>
              <w:t>e</w:t>
            </w:r>
          </w:p>
        </w:tc>
        <w:tc>
          <w:tcPr>
            <w:tcW w:w="708" w:type="dxa"/>
            <w:shd w:val="clear" w:color="auto" w:fill="FFF2CC" w:themeFill="accent4" w:themeFillTint="33"/>
            <w:vAlign w:val="center"/>
          </w:tcPr>
          <w:p w14:paraId="5BD52D4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C35ECC9" w14:textId="542CE1C7" w:rsidR="002001A9" w:rsidRDefault="006A32DA" w:rsidP="006A32DA">
            <w:pPr>
              <w:jc w:val="center"/>
              <w:rPr>
                <w:rFonts w:ascii="Arial" w:eastAsia="Arial" w:hAnsi="Arial" w:cs="Arial"/>
                <w:sz w:val="20"/>
                <w:szCs w:val="20"/>
                <w:lang w:val="en-US"/>
              </w:rPr>
            </w:pPr>
            <w:r>
              <w:rPr>
                <w:rFonts w:ascii="Arial" w:eastAsia="Arial" w:hAnsi="Arial" w:cs="Arial"/>
                <w:sz w:val="20"/>
                <w:szCs w:val="20"/>
                <w:lang w:val="en-US"/>
              </w:rPr>
              <w:t>Physical state of the sample</w:t>
            </w:r>
            <w:r>
              <w:rPr>
                <w:rStyle w:val="Rimandonotaapidipagina"/>
                <w:rFonts w:ascii="Arial" w:eastAsia="Arial" w:hAnsi="Arial" w:cs="Arial"/>
                <w:sz w:val="20"/>
                <w:szCs w:val="20"/>
                <w:lang w:val="en-US"/>
              </w:rPr>
              <w:footnoteReference w:id="4"/>
            </w:r>
          </w:p>
        </w:tc>
        <w:tc>
          <w:tcPr>
            <w:tcW w:w="3119" w:type="dxa"/>
            <w:shd w:val="clear" w:color="auto" w:fill="FFF2CC" w:themeFill="accent4" w:themeFillTint="33"/>
            <w:vAlign w:val="center"/>
          </w:tcPr>
          <w:p w14:paraId="051633EF"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r>
              <w:rPr>
                <w:rFonts w:ascii="Arial" w:eastAsia="Arial" w:hAnsi="Arial" w:cs="Arial"/>
                <w:color w:val="FF0000"/>
                <w:sz w:val="20"/>
                <w:szCs w:val="20"/>
                <w:lang w:val="en-US"/>
              </w:rPr>
              <w:t>state</w:t>
            </w:r>
          </w:p>
        </w:tc>
        <w:tc>
          <w:tcPr>
            <w:tcW w:w="992" w:type="dxa"/>
            <w:shd w:val="clear" w:color="auto" w:fill="FFF2CC" w:themeFill="accent4" w:themeFillTint="33"/>
            <w:vAlign w:val="center"/>
          </w:tcPr>
          <w:p w14:paraId="3FD31052"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1F25F1FB"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24761521" w14:textId="77777777" w:rsidTr="008275B6">
        <w:tc>
          <w:tcPr>
            <w:tcW w:w="2122" w:type="dxa"/>
            <w:shd w:val="clear" w:color="auto" w:fill="FFF2CC" w:themeFill="accent4" w:themeFillTint="33"/>
            <w:vAlign w:val="center"/>
          </w:tcPr>
          <w:p w14:paraId="3F9099B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purity</w:t>
            </w:r>
          </w:p>
        </w:tc>
        <w:tc>
          <w:tcPr>
            <w:tcW w:w="708" w:type="dxa"/>
            <w:shd w:val="clear" w:color="auto" w:fill="FFF2CC" w:themeFill="accent4" w:themeFillTint="33"/>
            <w:vAlign w:val="center"/>
          </w:tcPr>
          <w:p w14:paraId="2964E149"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E237A06"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Chemical purity of the sample</w:t>
            </w:r>
          </w:p>
        </w:tc>
        <w:tc>
          <w:tcPr>
            <w:tcW w:w="3119" w:type="dxa"/>
            <w:shd w:val="clear" w:color="auto" w:fill="FFF2CC" w:themeFill="accent4" w:themeFillTint="33"/>
            <w:vAlign w:val="center"/>
          </w:tcPr>
          <w:p w14:paraId="520CFD1D"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r>
              <w:rPr>
                <w:rFonts w:ascii="Arial" w:eastAsia="Arial" w:hAnsi="Arial" w:cs="Arial"/>
                <w:color w:val="FF0000"/>
                <w:sz w:val="20"/>
                <w:szCs w:val="20"/>
                <w:lang w:val="en-US"/>
              </w:rPr>
              <w:t>purity</w:t>
            </w:r>
          </w:p>
        </w:tc>
        <w:tc>
          <w:tcPr>
            <w:tcW w:w="992" w:type="dxa"/>
            <w:shd w:val="clear" w:color="auto" w:fill="FFF2CC" w:themeFill="accent4" w:themeFillTint="33"/>
            <w:vAlign w:val="center"/>
          </w:tcPr>
          <w:p w14:paraId="57571F92" w14:textId="3A6CD062"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NX_UNITLESS</w:t>
            </w:r>
          </w:p>
        </w:tc>
        <w:tc>
          <w:tcPr>
            <w:tcW w:w="992" w:type="dxa"/>
            <w:shd w:val="clear" w:color="auto" w:fill="FFF2CC" w:themeFill="accent4" w:themeFillTint="33"/>
            <w:vAlign w:val="center"/>
          </w:tcPr>
          <w:p w14:paraId="4462FC4E"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321FE03E" w14:textId="77777777" w:rsidTr="008275B6">
        <w:tc>
          <w:tcPr>
            <w:tcW w:w="2122" w:type="dxa"/>
            <w:shd w:val="clear" w:color="auto" w:fill="FFF2CC" w:themeFill="accent4" w:themeFillTint="33"/>
            <w:vAlign w:val="center"/>
          </w:tcPr>
          <w:p w14:paraId="61154FD4" w14:textId="2C1817A9" w:rsidR="002001A9" w:rsidRDefault="002E5E6F">
            <w:pPr>
              <w:jc w:val="center"/>
              <w:rPr>
                <w:rFonts w:ascii="Arial" w:eastAsia="Arial" w:hAnsi="Arial" w:cs="Arial"/>
                <w:sz w:val="20"/>
                <w:szCs w:val="20"/>
              </w:rPr>
            </w:pPr>
            <w:proofErr w:type="spellStart"/>
            <w:r>
              <w:rPr>
                <w:rFonts w:ascii="Arial" w:eastAsia="Arial" w:hAnsi="Arial" w:cs="Arial"/>
                <w:sz w:val="20"/>
                <w:szCs w:val="20"/>
                <w:lang w:val="en-US"/>
              </w:rPr>
              <w:t>surface_orientation</w:t>
            </w:r>
            <w:proofErr w:type="spellEnd"/>
          </w:p>
        </w:tc>
        <w:tc>
          <w:tcPr>
            <w:tcW w:w="708" w:type="dxa"/>
            <w:shd w:val="clear" w:color="auto" w:fill="FFF2CC" w:themeFill="accent4" w:themeFillTint="33"/>
            <w:vAlign w:val="center"/>
          </w:tcPr>
          <w:p w14:paraId="1EFCBD46"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60F5DFFA"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Surface termination of the sample (if crystalline)</w:t>
            </w:r>
          </w:p>
        </w:tc>
        <w:tc>
          <w:tcPr>
            <w:tcW w:w="3119" w:type="dxa"/>
            <w:shd w:val="clear" w:color="auto" w:fill="FFF2CC" w:themeFill="accent4" w:themeFillTint="33"/>
            <w:vAlign w:val="center"/>
          </w:tcPr>
          <w:p w14:paraId="539E577B" w14:textId="33CAFEC0"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w:t>
            </w:r>
            <w:r>
              <w:rPr>
                <w:rFonts w:ascii="Arial" w:eastAsia="Arial" w:hAnsi="Arial" w:cs="Arial"/>
                <w:color w:val="FF0000"/>
                <w:sz w:val="20"/>
                <w:szCs w:val="20"/>
                <w:lang w:val="en-US"/>
              </w:rPr>
              <w:t xml:space="preserve"> </w:t>
            </w:r>
            <w:proofErr w:type="spellStart"/>
            <w:r w:rsidR="004B3A8B">
              <w:rPr>
                <w:rFonts w:ascii="Arial" w:eastAsia="Arial" w:hAnsi="Arial" w:cs="Arial"/>
                <w:color w:val="FF0000"/>
                <w:sz w:val="20"/>
                <w:szCs w:val="20"/>
                <w:lang w:val="en-US"/>
              </w:rPr>
              <w:t>surface_</w:t>
            </w:r>
            <w:r>
              <w:rPr>
                <w:rFonts w:ascii="Arial" w:eastAsia="Arial" w:hAnsi="Arial" w:cs="Arial"/>
                <w:color w:val="FF0000"/>
                <w:sz w:val="20"/>
                <w:szCs w:val="20"/>
                <w:lang w:val="en-US"/>
              </w:rPr>
              <w:t>orientation</w:t>
            </w:r>
            <w:proofErr w:type="spellEnd"/>
          </w:p>
        </w:tc>
        <w:tc>
          <w:tcPr>
            <w:tcW w:w="992" w:type="dxa"/>
            <w:shd w:val="clear" w:color="auto" w:fill="FFF2CC" w:themeFill="accent4" w:themeFillTint="33"/>
            <w:vAlign w:val="center"/>
          </w:tcPr>
          <w:p w14:paraId="7C8EE578"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110619FE"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3C958136" w14:textId="77777777" w:rsidTr="008275B6">
        <w:tc>
          <w:tcPr>
            <w:tcW w:w="2122" w:type="dxa"/>
            <w:shd w:val="clear" w:color="auto" w:fill="FFF2CC" w:themeFill="accent4" w:themeFillTint="33"/>
            <w:vAlign w:val="center"/>
          </w:tcPr>
          <w:p w14:paraId="0BEA827E" w14:textId="33115CC6" w:rsidR="002001A9" w:rsidRDefault="002E5E6F">
            <w:pPr>
              <w:jc w:val="center"/>
              <w:rPr>
                <w:rFonts w:ascii="Arial" w:eastAsia="Arial" w:hAnsi="Arial" w:cs="Arial"/>
                <w:sz w:val="20"/>
                <w:szCs w:val="20"/>
              </w:rPr>
            </w:pPr>
            <w:r>
              <w:rPr>
                <w:rFonts w:ascii="Arial" w:eastAsia="Arial" w:hAnsi="Arial" w:cs="Arial"/>
                <w:sz w:val="20"/>
                <w:szCs w:val="20"/>
                <w:lang w:val="en-US"/>
              </w:rPr>
              <w:t>layer</w:t>
            </w:r>
          </w:p>
        </w:tc>
        <w:tc>
          <w:tcPr>
            <w:tcW w:w="708" w:type="dxa"/>
            <w:shd w:val="clear" w:color="auto" w:fill="FFF2CC" w:themeFill="accent4" w:themeFillTint="33"/>
            <w:vAlign w:val="center"/>
          </w:tcPr>
          <w:p w14:paraId="3E9CD8B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231CBA1"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Number of layers of the sample (e.g. “bulk”, “monolayer”, “</w:t>
            </w:r>
            <w:proofErr w:type="spellStart"/>
            <w:r>
              <w:rPr>
                <w:rFonts w:ascii="Arial" w:eastAsia="Arial" w:hAnsi="Arial" w:cs="Arial"/>
                <w:sz w:val="20"/>
                <w:szCs w:val="20"/>
                <w:lang w:val="en-US"/>
              </w:rPr>
              <w:t>pentalayer</w:t>
            </w:r>
            <w:proofErr w:type="spellEnd"/>
            <w:r>
              <w:rPr>
                <w:rFonts w:ascii="Arial" w:eastAsia="Arial" w:hAnsi="Arial" w:cs="Arial"/>
                <w:sz w:val="20"/>
                <w:szCs w:val="20"/>
                <w:lang w:val="en-US"/>
              </w:rPr>
              <w:t>”, etc.)</w:t>
            </w:r>
          </w:p>
        </w:tc>
        <w:tc>
          <w:tcPr>
            <w:tcW w:w="3119" w:type="dxa"/>
            <w:shd w:val="clear" w:color="auto" w:fill="FFF2CC" w:themeFill="accent4" w:themeFillTint="33"/>
            <w:vAlign w:val="center"/>
          </w:tcPr>
          <w:p w14:paraId="6B5DA458"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w:t>
            </w:r>
            <w:r>
              <w:rPr>
                <w:rFonts w:ascii="Arial" w:eastAsia="Arial" w:hAnsi="Arial" w:cs="Arial"/>
                <w:color w:val="FF0000"/>
                <w:sz w:val="20"/>
                <w:szCs w:val="20"/>
                <w:lang w:val="en-US"/>
              </w:rPr>
              <w:t xml:space="preserve"> layer</w:t>
            </w:r>
          </w:p>
        </w:tc>
        <w:tc>
          <w:tcPr>
            <w:tcW w:w="992" w:type="dxa"/>
            <w:shd w:val="clear" w:color="auto" w:fill="FFF2CC" w:themeFill="accent4" w:themeFillTint="33"/>
            <w:vAlign w:val="center"/>
          </w:tcPr>
          <w:p w14:paraId="0276C167"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0E64298"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5D51EB95" w14:textId="77777777" w:rsidTr="008275B6">
        <w:tc>
          <w:tcPr>
            <w:tcW w:w="2122" w:type="dxa"/>
            <w:shd w:val="clear" w:color="auto" w:fill="E2EFD9" w:themeFill="accent6" w:themeFillTint="33"/>
            <w:vAlign w:val="center"/>
          </w:tcPr>
          <w:p w14:paraId="4E8AC3BE"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sample_space_group</w:t>
            </w:r>
            <w:proofErr w:type="spellEnd"/>
          </w:p>
        </w:tc>
        <w:tc>
          <w:tcPr>
            <w:tcW w:w="708" w:type="dxa"/>
            <w:shd w:val="clear" w:color="auto" w:fill="E2EFD9" w:themeFill="accent6" w:themeFillTint="33"/>
            <w:vAlign w:val="center"/>
          </w:tcPr>
          <w:p w14:paraId="3C8422A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3432E160"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Space group of the sample (if crystalline)</w:t>
            </w:r>
          </w:p>
        </w:tc>
        <w:tc>
          <w:tcPr>
            <w:tcW w:w="3119" w:type="dxa"/>
            <w:shd w:val="clear" w:color="auto" w:fill="E2EFD9" w:themeFill="accent6" w:themeFillTint="33"/>
            <w:vAlign w:val="center"/>
          </w:tcPr>
          <w:p w14:paraId="1EFCDEE4"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space_group</w:t>
            </w:r>
            <w:proofErr w:type="spellEnd"/>
          </w:p>
        </w:tc>
        <w:tc>
          <w:tcPr>
            <w:tcW w:w="992" w:type="dxa"/>
            <w:shd w:val="clear" w:color="auto" w:fill="E2EFD9" w:themeFill="accent6" w:themeFillTint="33"/>
            <w:vAlign w:val="center"/>
          </w:tcPr>
          <w:p w14:paraId="65FFA173"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1AE1A3B4"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7747F3B2" w14:textId="77777777" w:rsidTr="008275B6">
        <w:tc>
          <w:tcPr>
            <w:tcW w:w="2122" w:type="dxa"/>
            <w:shd w:val="clear" w:color="auto" w:fill="E2EFD9" w:themeFill="accent6" w:themeFillTint="33"/>
            <w:vAlign w:val="center"/>
          </w:tcPr>
          <w:p w14:paraId="2AC7A000" w14:textId="5369EC75" w:rsidR="002001A9" w:rsidRDefault="002E5E6F">
            <w:pPr>
              <w:jc w:val="center"/>
              <w:rPr>
                <w:rFonts w:ascii="Arial" w:eastAsia="Arial" w:hAnsi="Arial" w:cs="Arial"/>
                <w:sz w:val="20"/>
                <w:szCs w:val="20"/>
              </w:rPr>
            </w:pPr>
            <w:proofErr w:type="spellStart"/>
            <w:r>
              <w:rPr>
                <w:rFonts w:ascii="Arial" w:eastAsia="Arial" w:hAnsi="Arial" w:cs="Arial"/>
                <w:sz w:val="20"/>
                <w:szCs w:val="20"/>
                <w:lang w:val="en-US"/>
              </w:rPr>
              <w:t>chemical_formula</w:t>
            </w:r>
            <w:proofErr w:type="spellEnd"/>
          </w:p>
        </w:tc>
        <w:tc>
          <w:tcPr>
            <w:tcW w:w="708" w:type="dxa"/>
            <w:shd w:val="clear" w:color="auto" w:fill="E2EFD9" w:themeFill="accent6" w:themeFillTint="33"/>
            <w:vAlign w:val="center"/>
          </w:tcPr>
          <w:p w14:paraId="4751F6EB"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2E7A63D3"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Chemical formula of the sample</w:t>
            </w:r>
          </w:p>
        </w:tc>
        <w:tc>
          <w:tcPr>
            <w:tcW w:w="3119" w:type="dxa"/>
            <w:shd w:val="clear" w:color="auto" w:fill="E2EFD9" w:themeFill="accent6" w:themeFillTint="33"/>
            <w:vAlign w:val="center"/>
          </w:tcPr>
          <w:p w14:paraId="28544FF3"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proofErr w:type="spellStart"/>
            <w:r>
              <w:rPr>
                <w:rFonts w:ascii="Arial" w:eastAsia="Arial" w:hAnsi="Arial" w:cs="Arial"/>
                <w:sz w:val="20"/>
                <w:szCs w:val="20"/>
                <w:lang w:val="en-US"/>
              </w:rPr>
              <w:t>chemical_formula</w:t>
            </w:r>
            <w:proofErr w:type="spellEnd"/>
          </w:p>
        </w:tc>
        <w:tc>
          <w:tcPr>
            <w:tcW w:w="992" w:type="dxa"/>
            <w:shd w:val="clear" w:color="auto" w:fill="E2EFD9" w:themeFill="accent6" w:themeFillTint="33"/>
            <w:vAlign w:val="center"/>
          </w:tcPr>
          <w:p w14:paraId="458BDCE4"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21A5F8D6"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71DD6625" w14:textId="77777777" w:rsidTr="008275B6">
        <w:tc>
          <w:tcPr>
            <w:tcW w:w="2122" w:type="dxa"/>
            <w:shd w:val="clear" w:color="auto" w:fill="FFF2CC" w:themeFill="accent4" w:themeFillTint="33"/>
            <w:vAlign w:val="center"/>
          </w:tcPr>
          <w:p w14:paraId="1E5CD838" w14:textId="77777777" w:rsidR="002001A9" w:rsidRDefault="00A06DB4">
            <w:pPr>
              <w:jc w:val="center"/>
              <w:rPr>
                <w:rFonts w:ascii="Arial" w:eastAsia="Arial" w:hAnsi="Arial" w:cs="Arial"/>
                <w:sz w:val="20"/>
                <w:szCs w:val="20"/>
              </w:rPr>
            </w:pPr>
            <w:commentRangeStart w:id="63"/>
            <w:proofErr w:type="spellStart"/>
            <w:r>
              <w:rPr>
                <w:rFonts w:ascii="Arial" w:eastAsia="Arial" w:hAnsi="Arial" w:cs="Arial"/>
                <w:sz w:val="20"/>
                <w:szCs w:val="20"/>
                <w:lang w:val="en-US"/>
              </w:rPr>
              <w:t>chemical_name</w:t>
            </w:r>
            <w:commentRangeEnd w:id="63"/>
            <w:proofErr w:type="spellEnd"/>
            <w:r w:rsidR="003762A8">
              <w:rPr>
                <w:rStyle w:val="Rimandocommento"/>
              </w:rPr>
              <w:commentReference w:id="63"/>
            </w:r>
          </w:p>
        </w:tc>
        <w:tc>
          <w:tcPr>
            <w:tcW w:w="708" w:type="dxa"/>
            <w:shd w:val="clear" w:color="auto" w:fill="FFF2CC" w:themeFill="accent4" w:themeFillTint="33"/>
            <w:vAlign w:val="center"/>
          </w:tcPr>
          <w:p w14:paraId="6ADFAD30"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2040A44"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Full chemical name of the sample</w:t>
            </w:r>
          </w:p>
        </w:tc>
        <w:tc>
          <w:tcPr>
            <w:tcW w:w="3119" w:type="dxa"/>
            <w:shd w:val="clear" w:color="auto" w:fill="FFF2CC" w:themeFill="accent4" w:themeFillTint="33"/>
            <w:vAlign w:val="center"/>
          </w:tcPr>
          <w:p w14:paraId="100AA80D"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proofErr w:type="spellStart"/>
            <w:r>
              <w:rPr>
                <w:rFonts w:ascii="Arial" w:eastAsia="Arial" w:hAnsi="Arial" w:cs="Arial"/>
                <w:color w:val="FF0000"/>
                <w:sz w:val="20"/>
                <w:szCs w:val="20"/>
                <w:lang w:val="en-US"/>
              </w:rPr>
              <w:t>chemical_name</w:t>
            </w:r>
            <w:proofErr w:type="spellEnd"/>
          </w:p>
        </w:tc>
        <w:tc>
          <w:tcPr>
            <w:tcW w:w="992" w:type="dxa"/>
            <w:shd w:val="clear" w:color="auto" w:fill="FFF2CC" w:themeFill="accent4" w:themeFillTint="33"/>
            <w:vAlign w:val="center"/>
          </w:tcPr>
          <w:p w14:paraId="03DDA9E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69CCD392"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68F7D146" w14:textId="77777777" w:rsidTr="008275B6">
        <w:tc>
          <w:tcPr>
            <w:tcW w:w="2122" w:type="dxa"/>
            <w:shd w:val="clear" w:color="auto" w:fill="FFF2CC" w:themeFill="accent4" w:themeFillTint="33"/>
            <w:vAlign w:val="center"/>
          </w:tcPr>
          <w:p w14:paraId="55A49F0A" w14:textId="77777777" w:rsidR="002001A9" w:rsidRDefault="00A06DB4">
            <w:pPr>
              <w:jc w:val="center"/>
              <w:rPr>
                <w:rFonts w:ascii="Arial" w:eastAsia="Arial" w:hAnsi="Arial" w:cs="Arial"/>
                <w:sz w:val="20"/>
                <w:szCs w:val="20"/>
              </w:rPr>
            </w:pPr>
            <w:proofErr w:type="spellStart"/>
            <w:r>
              <w:rPr>
                <w:rFonts w:ascii="Arial" w:eastAsia="Arial" w:hAnsi="Arial" w:cs="Arial"/>
                <w:sz w:val="20"/>
                <w:szCs w:val="20"/>
                <w:lang w:val="en-US"/>
              </w:rPr>
              <w:t>chem_id_cas</w:t>
            </w:r>
            <w:proofErr w:type="spellEnd"/>
          </w:p>
        </w:tc>
        <w:tc>
          <w:tcPr>
            <w:tcW w:w="708" w:type="dxa"/>
            <w:shd w:val="clear" w:color="auto" w:fill="FFF2CC" w:themeFill="accent4" w:themeFillTint="33"/>
            <w:vAlign w:val="center"/>
          </w:tcPr>
          <w:p w14:paraId="2776176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786BA86B"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CAS registry number of the sample’s chemical content.</w:t>
            </w:r>
          </w:p>
        </w:tc>
        <w:tc>
          <w:tcPr>
            <w:tcW w:w="3119" w:type="dxa"/>
            <w:shd w:val="clear" w:color="auto" w:fill="FFF2CC" w:themeFill="accent4" w:themeFillTint="33"/>
            <w:vAlign w:val="center"/>
          </w:tcPr>
          <w:p w14:paraId="55291C50" w14:textId="77777777" w:rsidR="002001A9" w:rsidRDefault="00A06DB4">
            <w:pPr>
              <w:jc w:val="center"/>
              <w:rPr>
                <w:rFonts w:ascii="Arial" w:eastAsia="Arial" w:hAnsi="Arial" w:cs="Arial"/>
                <w:sz w:val="20"/>
                <w:szCs w:val="20"/>
                <w:lang w:val="en-US"/>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proofErr w:type="spellStart"/>
            <w:r>
              <w:rPr>
                <w:rFonts w:ascii="Arial" w:eastAsia="Arial" w:hAnsi="Arial" w:cs="Arial"/>
                <w:color w:val="FF0000"/>
                <w:sz w:val="20"/>
                <w:szCs w:val="20"/>
                <w:lang w:val="en-US"/>
              </w:rPr>
              <w:t>chem_id_cas</w:t>
            </w:r>
            <w:proofErr w:type="spellEnd"/>
          </w:p>
        </w:tc>
        <w:tc>
          <w:tcPr>
            <w:tcW w:w="992" w:type="dxa"/>
            <w:shd w:val="clear" w:color="auto" w:fill="FFF2CC" w:themeFill="accent4" w:themeFillTint="33"/>
            <w:vAlign w:val="center"/>
          </w:tcPr>
          <w:p w14:paraId="25300441"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3E1FE743"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001A9" w14:paraId="19EA481B" w14:textId="77777777" w:rsidTr="00D471C2">
        <w:tc>
          <w:tcPr>
            <w:tcW w:w="2122" w:type="dxa"/>
            <w:shd w:val="clear" w:color="auto" w:fill="E2EFD9" w:themeFill="accent6" w:themeFillTint="33"/>
            <w:vAlign w:val="center"/>
          </w:tcPr>
          <w:p w14:paraId="062465C4" w14:textId="3F5D6D63" w:rsidR="002001A9" w:rsidRDefault="002E5E6F">
            <w:pPr>
              <w:jc w:val="center"/>
              <w:rPr>
                <w:rFonts w:ascii="Arial" w:eastAsia="Arial" w:hAnsi="Arial" w:cs="Arial"/>
                <w:sz w:val="20"/>
                <w:szCs w:val="20"/>
              </w:rPr>
            </w:pPr>
            <w:r>
              <w:rPr>
                <w:rFonts w:ascii="Arial" w:eastAsia="Arial" w:hAnsi="Arial" w:cs="Arial"/>
                <w:sz w:val="20"/>
                <w:szCs w:val="20"/>
                <w:lang w:val="en-US"/>
              </w:rPr>
              <w:t>temperature</w:t>
            </w:r>
          </w:p>
        </w:tc>
        <w:tc>
          <w:tcPr>
            <w:tcW w:w="708" w:type="dxa"/>
            <w:shd w:val="clear" w:color="auto" w:fill="E2EFD9" w:themeFill="accent6" w:themeFillTint="33"/>
            <w:vAlign w:val="center"/>
          </w:tcPr>
          <w:p w14:paraId="3D60C2EE" w14:textId="77777777" w:rsidR="002001A9" w:rsidRDefault="00A06DB4">
            <w:pPr>
              <w:jc w:val="center"/>
              <w:rPr>
                <w:rFonts w:ascii="Arial" w:eastAsia="Arial" w:hAnsi="Arial" w:cs="Arial"/>
                <w:sz w:val="20"/>
                <w:szCs w:val="20"/>
              </w:rPr>
            </w:pPr>
            <w:r>
              <w:rPr>
                <w:rFonts w:ascii="Arial" w:eastAsia="Arial" w:hAnsi="Arial" w:cs="Arial"/>
                <w:sz w:val="20"/>
                <w:szCs w:val="20"/>
                <w:lang w:val="en-US"/>
              </w:rPr>
              <w:t>K</w:t>
            </w:r>
          </w:p>
        </w:tc>
        <w:tc>
          <w:tcPr>
            <w:tcW w:w="1701" w:type="dxa"/>
            <w:shd w:val="clear" w:color="auto" w:fill="E2EFD9" w:themeFill="accent6" w:themeFillTint="33"/>
            <w:vAlign w:val="center"/>
          </w:tcPr>
          <w:p w14:paraId="4422FD2D" w14:textId="77777777" w:rsidR="002001A9" w:rsidRDefault="00A06DB4">
            <w:pPr>
              <w:jc w:val="center"/>
              <w:rPr>
                <w:rFonts w:ascii="Arial" w:eastAsia="Arial" w:hAnsi="Arial" w:cs="Arial"/>
                <w:sz w:val="20"/>
                <w:szCs w:val="20"/>
                <w:lang w:val="en-US"/>
              </w:rPr>
            </w:pPr>
            <w:r>
              <w:rPr>
                <w:rFonts w:ascii="Arial" w:eastAsia="Arial" w:hAnsi="Arial" w:cs="Arial"/>
                <w:sz w:val="20"/>
                <w:szCs w:val="20"/>
                <w:lang w:val="en-US"/>
              </w:rPr>
              <w:t>Temperature of the sample during the measurement.</w:t>
            </w:r>
          </w:p>
        </w:tc>
        <w:tc>
          <w:tcPr>
            <w:tcW w:w="3119" w:type="dxa"/>
            <w:shd w:val="clear" w:color="auto" w:fill="E2EFD9" w:themeFill="accent6" w:themeFillTint="33"/>
            <w:vAlign w:val="center"/>
          </w:tcPr>
          <w:p w14:paraId="0D578396" w14:textId="4CF89E34" w:rsidR="00AE704B" w:rsidRPr="00B0376E" w:rsidRDefault="00B0376E" w:rsidP="00B0376E">
            <w:pPr>
              <w:jc w:val="center"/>
              <w:rPr>
                <w:rFonts w:ascii="Arial" w:eastAsia="Arial" w:hAnsi="Arial" w:cs="Arial"/>
                <w:color w:val="FF0000"/>
                <w:sz w:val="20"/>
                <w:szCs w:val="20"/>
                <w:lang w:val="en-US"/>
              </w:rPr>
            </w:pPr>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sample_temperature</w:t>
            </w:r>
            <w:proofErr w:type="spellEnd"/>
          </w:p>
        </w:tc>
        <w:tc>
          <w:tcPr>
            <w:tcW w:w="992" w:type="dxa"/>
            <w:shd w:val="clear" w:color="auto" w:fill="E2EFD9" w:themeFill="accent6" w:themeFillTint="33"/>
            <w:vAlign w:val="center"/>
          </w:tcPr>
          <w:p w14:paraId="715FDBF8" w14:textId="7B832547" w:rsidR="002001A9" w:rsidRDefault="002E5E6F">
            <w:pPr>
              <w:jc w:val="center"/>
              <w:rPr>
                <w:rFonts w:ascii="Arial" w:eastAsia="Arial" w:hAnsi="Arial" w:cs="Arial"/>
                <w:sz w:val="20"/>
                <w:szCs w:val="20"/>
              </w:rPr>
            </w:pPr>
            <w:r>
              <w:rPr>
                <w:rFonts w:ascii="Arial" w:eastAsia="Arial" w:hAnsi="Arial" w:cs="Arial"/>
                <w:sz w:val="20"/>
                <w:szCs w:val="20"/>
                <w:lang w:val="en-US"/>
              </w:rPr>
              <w:t>NX_FLOAT:</w:t>
            </w:r>
            <w:r w:rsidR="00A06DB4">
              <w:rPr>
                <w:rFonts w:ascii="Arial" w:eastAsia="Arial" w:hAnsi="Arial" w:cs="Arial"/>
                <w:sz w:val="20"/>
                <w:szCs w:val="20"/>
                <w:lang w:val="en-US"/>
              </w:rPr>
              <w:t>NX_TEMPERATURE</w:t>
            </w:r>
          </w:p>
        </w:tc>
        <w:tc>
          <w:tcPr>
            <w:tcW w:w="992" w:type="dxa"/>
            <w:shd w:val="clear" w:color="auto" w:fill="E2EFD9" w:themeFill="accent6" w:themeFillTint="33"/>
            <w:vAlign w:val="center"/>
          </w:tcPr>
          <w:p w14:paraId="0586A811" w14:textId="77777777" w:rsidR="002001A9" w:rsidRDefault="00A06DB4">
            <w:pPr>
              <w:jc w:val="center"/>
              <w:rPr>
                <w:rFonts w:ascii="Arial" w:eastAsia="Arial" w:hAnsi="Arial" w:cs="Arial"/>
                <w:sz w:val="20"/>
                <w:szCs w:val="20"/>
              </w:rPr>
            </w:pPr>
            <w:r>
              <w:rPr>
                <w:rFonts w:ascii="Arial" w:eastAsia="Arial" w:hAnsi="Arial" w:cs="Arial"/>
                <w:b/>
                <w:sz w:val="20"/>
                <w:szCs w:val="20"/>
                <w:lang w:val="en-US"/>
              </w:rPr>
              <w:t>x</w:t>
            </w:r>
          </w:p>
        </w:tc>
      </w:tr>
      <w:tr w:rsidR="002E5E6F" w14:paraId="3F2F71E0" w14:textId="77777777" w:rsidTr="00D471C2">
        <w:tc>
          <w:tcPr>
            <w:tcW w:w="2122" w:type="dxa"/>
            <w:shd w:val="clear" w:color="auto" w:fill="E2EFD9" w:themeFill="accent6" w:themeFillTint="33"/>
            <w:vAlign w:val="center"/>
          </w:tcPr>
          <w:p w14:paraId="2E494BCC" w14:textId="33B982FA" w:rsidR="002E5E6F" w:rsidRDefault="002E5E6F" w:rsidP="002E5E6F">
            <w:pPr>
              <w:jc w:val="center"/>
              <w:rPr>
                <w:rFonts w:ascii="Arial" w:eastAsia="Arial" w:hAnsi="Arial" w:cs="Arial"/>
                <w:sz w:val="20"/>
                <w:szCs w:val="20"/>
                <w:lang w:val="en-US"/>
              </w:rPr>
            </w:pPr>
            <w:proofErr w:type="spellStart"/>
            <w:r>
              <w:rPr>
                <w:rFonts w:ascii="Arial" w:eastAsia="Arial" w:hAnsi="Arial" w:cs="Arial"/>
                <w:sz w:val="20"/>
                <w:szCs w:val="20"/>
                <w:lang w:val="en-US"/>
              </w:rPr>
              <w:t>drain_current</w:t>
            </w:r>
            <w:proofErr w:type="spellEnd"/>
          </w:p>
        </w:tc>
        <w:tc>
          <w:tcPr>
            <w:tcW w:w="708" w:type="dxa"/>
            <w:shd w:val="clear" w:color="auto" w:fill="E2EFD9" w:themeFill="accent6" w:themeFillTint="33"/>
            <w:vAlign w:val="center"/>
          </w:tcPr>
          <w:p w14:paraId="4CEDA135" w14:textId="01FCFD72" w:rsidR="002E5E6F" w:rsidRDefault="002E5E6F" w:rsidP="002E5E6F">
            <w:pPr>
              <w:jc w:val="center"/>
              <w:rPr>
                <w:rFonts w:ascii="Arial" w:eastAsia="Arial" w:hAnsi="Arial" w:cs="Arial"/>
                <w:sz w:val="20"/>
                <w:szCs w:val="20"/>
                <w:lang w:val="en-US"/>
              </w:rPr>
            </w:pPr>
            <w:proofErr w:type="spellStart"/>
            <w:r>
              <w:rPr>
                <w:rFonts w:ascii="Arial" w:eastAsia="Arial" w:hAnsi="Arial" w:cs="Arial"/>
                <w:sz w:val="20"/>
                <w:szCs w:val="20"/>
                <w:lang w:val="en-US"/>
              </w:rPr>
              <w:t>pA</w:t>
            </w:r>
            <w:proofErr w:type="spellEnd"/>
          </w:p>
        </w:tc>
        <w:tc>
          <w:tcPr>
            <w:tcW w:w="1701" w:type="dxa"/>
            <w:shd w:val="clear" w:color="auto" w:fill="E2EFD9" w:themeFill="accent6" w:themeFillTint="33"/>
            <w:vAlign w:val="center"/>
          </w:tcPr>
          <w:p w14:paraId="534E4EC3" w14:textId="6193A18E" w:rsidR="002E5E6F" w:rsidRDefault="002E5E6F" w:rsidP="002E5E6F">
            <w:pPr>
              <w:jc w:val="center"/>
              <w:rPr>
                <w:rFonts w:ascii="Arial" w:eastAsia="Arial" w:hAnsi="Arial" w:cs="Arial"/>
                <w:sz w:val="20"/>
                <w:szCs w:val="20"/>
                <w:lang w:val="en-US"/>
              </w:rPr>
            </w:pPr>
            <w:r>
              <w:rPr>
                <w:rFonts w:ascii="Arial" w:eastAsia="Arial" w:hAnsi="Arial" w:cs="Arial"/>
                <w:sz w:val="20"/>
                <w:szCs w:val="20"/>
                <w:lang w:val="en-US"/>
              </w:rPr>
              <w:t xml:space="preserve">Current to neutralize the </w:t>
            </w:r>
            <w:r>
              <w:rPr>
                <w:rFonts w:ascii="Arial" w:eastAsia="Arial" w:hAnsi="Arial" w:cs="Arial"/>
                <w:sz w:val="20"/>
                <w:szCs w:val="20"/>
                <w:lang w:val="en-US"/>
              </w:rPr>
              <w:lastRenderedPageBreak/>
              <w:t>photoemission current</w:t>
            </w:r>
          </w:p>
        </w:tc>
        <w:tc>
          <w:tcPr>
            <w:tcW w:w="3119" w:type="dxa"/>
            <w:shd w:val="clear" w:color="auto" w:fill="E2EFD9" w:themeFill="accent6" w:themeFillTint="33"/>
            <w:vAlign w:val="center"/>
          </w:tcPr>
          <w:p w14:paraId="7E3066E1" w14:textId="77A9A5B1" w:rsidR="002E5E6F" w:rsidRDefault="002E5E6F" w:rsidP="002E5E6F">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NXentry:NXinstrument:NXpositioner:</w:t>
            </w:r>
            <w:r>
              <w:rPr>
                <w:rFonts w:ascii="Arial" w:eastAsia="Arial" w:hAnsi="Arial" w:cs="Arial"/>
                <w:color w:val="FF0000"/>
                <w:sz w:val="20"/>
                <w:szCs w:val="20"/>
                <w:lang w:val="en-US"/>
              </w:rPr>
              <w:t>drain_current</w:t>
            </w:r>
            <w:proofErr w:type="spellEnd"/>
          </w:p>
        </w:tc>
        <w:tc>
          <w:tcPr>
            <w:tcW w:w="992" w:type="dxa"/>
            <w:shd w:val="clear" w:color="auto" w:fill="E2EFD9" w:themeFill="accent6" w:themeFillTint="33"/>
            <w:vAlign w:val="center"/>
          </w:tcPr>
          <w:p w14:paraId="21E7AFFD" w14:textId="424677BA" w:rsidR="002E5E6F" w:rsidRDefault="002E5E6F" w:rsidP="002E5E6F">
            <w:pPr>
              <w:jc w:val="center"/>
              <w:rPr>
                <w:rFonts w:ascii="Arial" w:eastAsia="Arial" w:hAnsi="Arial" w:cs="Arial"/>
                <w:sz w:val="20"/>
                <w:szCs w:val="20"/>
                <w:lang w:val="en-US"/>
              </w:rPr>
            </w:pPr>
            <w:r>
              <w:rPr>
                <w:rFonts w:ascii="Arial" w:eastAsia="Arial" w:hAnsi="Arial" w:cs="Arial"/>
                <w:sz w:val="20"/>
                <w:szCs w:val="20"/>
                <w:lang w:val="en-US"/>
              </w:rPr>
              <w:t>NX_FLOAT:NX</w:t>
            </w:r>
            <w:r>
              <w:rPr>
                <w:rFonts w:ascii="Arial" w:eastAsia="Arial" w:hAnsi="Arial" w:cs="Arial"/>
                <w:sz w:val="20"/>
                <w:szCs w:val="20"/>
                <w:lang w:val="en-US"/>
              </w:rPr>
              <w:lastRenderedPageBreak/>
              <w:t>_CURRENT</w:t>
            </w:r>
          </w:p>
        </w:tc>
        <w:tc>
          <w:tcPr>
            <w:tcW w:w="992" w:type="dxa"/>
            <w:shd w:val="clear" w:color="auto" w:fill="E2EFD9" w:themeFill="accent6" w:themeFillTint="33"/>
            <w:vAlign w:val="center"/>
          </w:tcPr>
          <w:p w14:paraId="50574644" w14:textId="246C014D" w:rsidR="002E5E6F" w:rsidRDefault="002E5E6F" w:rsidP="002E5E6F">
            <w:pPr>
              <w:jc w:val="center"/>
              <w:rPr>
                <w:rFonts w:ascii="Arial" w:eastAsia="Arial" w:hAnsi="Arial" w:cs="Arial"/>
                <w:b/>
                <w:sz w:val="20"/>
                <w:szCs w:val="20"/>
                <w:lang w:val="en-US"/>
              </w:rPr>
            </w:pPr>
            <w:r>
              <w:rPr>
                <w:rFonts w:ascii="Arial" w:eastAsia="Arial" w:hAnsi="Arial" w:cs="Arial"/>
                <w:b/>
                <w:sz w:val="20"/>
                <w:szCs w:val="20"/>
                <w:lang w:val="en-US"/>
              </w:rPr>
              <w:lastRenderedPageBreak/>
              <w:t>x</w:t>
            </w:r>
          </w:p>
        </w:tc>
      </w:tr>
      <w:tr w:rsidR="005D531E" w14:paraId="70C2D2FE" w14:textId="77777777" w:rsidTr="00D471C2">
        <w:tc>
          <w:tcPr>
            <w:tcW w:w="2122" w:type="dxa"/>
            <w:shd w:val="clear" w:color="auto" w:fill="E2EFD9" w:themeFill="accent6" w:themeFillTint="33"/>
            <w:vAlign w:val="center"/>
          </w:tcPr>
          <w:p w14:paraId="098639B0" w14:textId="30461DB8" w:rsidR="005D531E"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sample_bias</w:t>
            </w:r>
            <w:proofErr w:type="spellEnd"/>
          </w:p>
        </w:tc>
        <w:tc>
          <w:tcPr>
            <w:tcW w:w="708" w:type="dxa"/>
            <w:shd w:val="clear" w:color="auto" w:fill="E2EFD9" w:themeFill="accent6" w:themeFillTint="33"/>
            <w:vAlign w:val="center"/>
          </w:tcPr>
          <w:p w14:paraId="7D5FC7E3" w14:textId="0CEEEECB"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V</w:t>
            </w:r>
          </w:p>
        </w:tc>
        <w:tc>
          <w:tcPr>
            <w:tcW w:w="1701" w:type="dxa"/>
            <w:shd w:val="clear" w:color="auto" w:fill="E2EFD9" w:themeFill="accent6" w:themeFillTint="33"/>
            <w:vAlign w:val="center"/>
          </w:tcPr>
          <w:p w14:paraId="5E843D15" w14:textId="2B6F8CCD"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 xml:space="preserve">Possible bias of the sample with respect to </w:t>
            </w:r>
            <w:proofErr w:type="spellStart"/>
            <w:r>
              <w:rPr>
                <w:rFonts w:ascii="Arial" w:eastAsia="Arial" w:hAnsi="Arial" w:cs="Arial"/>
                <w:sz w:val="20"/>
                <w:szCs w:val="20"/>
                <w:lang w:val="en-US"/>
              </w:rPr>
              <w:t>analyser</w:t>
            </w:r>
            <w:proofErr w:type="spellEnd"/>
            <w:r>
              <w:rPr>
                <w:rFonts w:ascii="Arial" w:eastAsia="Arial" w:hAnsi="Arial" w:cs="Arial"/>
                <w:sz w:val="20"/>
                <w:szCs w:val="20"/>
                <w:lang w:val="en-US"/>
              </w:rPr>
              <w:t xml:space="preserve"> ground</w:t>
            </w:r>
          </w:p>
        </w:tc>
        <w:tc>
          <w:tcPr>
            <w:tcW w:w="3119" w:type="dxa"/>
            <w:shd w:val="clear" w:color="auto" w:fill="E2EFD9" w:themeFill="accent6" w:themeFillTint="33"/>
            <w:vAlign w:val="center"/>
          </w:tcPr>
          <w:p w14:paraId="122844F2" w14:textId="00189857" w:rsidR="005D531E" w:rsidRDefault="005D531E" w:rsidP="005D531E">
            <w:pPr>
              <w:jc w:val="center"/>
              <w:rPr>
                <w:rFonts w:ascii="Arial" w:eastAsia="Arial" w:hAnsi="Arial" w:cs="Arial"/>
                <w:sz w:val="20"/>
                <w:szCs w:val="20"/>
                <w:lang w:val="en-US"/>
              </w:rPr>
            </w:pPr>
            <w:bookmarkStart w:id="64" w:name="_Hlk54734388"/>
            <w:proofErr w:type="spellStart"/>
            <w:r>
              <w:rPr>
                <w:rFonts w:ascii="Arial" w:eastAsia="Arial" w:hAnsi="Arial" w:cs="Arial"/>
                <w:sz w:val="20"/>
                <w:szCs w:val="20"/>
                <w:lang w:val="en-US"/>
              </w:rPr>
              <w:t>NXentry:NXinstrument:NXpositioner:</w:t>
            </w:r>
            <w:r>
              <w:rPr>
                <w:rFonts w:ascii="Arial" w:eastAsia="Arial" w:hAnsi="Arial" w:cs="Arial"/>
                <w:color w:val="FF0000"/>
                <w:sz w:val="20"/>
                <w:szCs w:val="20"/>
                <w:lang w:val="en-US"/>
              </w:rPr>
              <w:t>sample_bias</w:t>
            </w:r>
            <w:bookmarkEnd w:id="64"/>
            <w:proofErr w:type="spellEnd"/>
          </w:p>
        </w:tc>
        <w:tc>
          <w:tcPr>
            <w:tcW w:w="992" w:type="dxa"/>
            <w:shd w:val="clear" w:color="auto" w:fill="E2EFD9" w:themeFill="accent6" w:themeFillTint="33"/>
            <w:vAlign w:val="center"/>
          </w:tcPr>
          <w:p w14:paraId="2DE9A420" w14:textId="4A98ED5D"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NX_FLOAT:NX_CURRENT</w:t>
            </w:r>
          </w:p>
        </w:tc>
        <w:tc>
          <w:tcPr>
            <w:tcW w:w="992" w:type="dxa"/>
            <w:shd w:val="clear" w:color="auto" w:fill="E2EFD9" w:themeFill="accent6" w:themeFillTint="33"/>
            <w:vAlign w:val="center"/>
          </w:tcPr>
          <w:p w14:paraId="774A198B" w14:textId="67D6E59F" w:rsidR="005D531E" w:rsidRDefault="005D531E" w:rsidP="005D531E">
            <w:pPr>
              <w:jc w:val="center"/>
              <w:rPr>
                <w:rFonts w:ascii="Arial" w:eastAsia="Arial" w:hAnsi="Arial" w:cs="Arial"/>
                <w:b/>
                <w:sz w:val="20"/>
                <w:szCs w:val="20"/>
                <w:lang w:val="en-US"/>
              </w:rPr>
            </w:pPr>
            <w:r>
              <w:rPr>
                <w:rFonts w:ascii="Arial" w:eastAsia="Arial" w:hAnsi="Arial" w:cs="Arial"/>
                <w:b/>
                <w:sz w:val="20"/>
                <w:szCs w:val="20"/>
                <w:lang w:val="en-US"/>
              </w:rPr>
              <w:t>x</w:t>
            </w:r>
          </w:p>
        </w:tc>
      </w:tr>
      <w:tr w:rsidR="005D531E" w14:paraId="21BB450D" w14:textId="77777777" w:rsidTr="008275B6">
        <w:tc>
          <w:tcPr>
            <w:tcW w:w="2122" w:type="dxa"/>
            <w:shd w:val="clear" w:color="auto" w:fill="E2EFD9" w:themeFill="accent6" w:themeFillTint="33"/>
            <w:vAlign w:val="center"/>
          </w:tcPr>
          <w:p w14:paraId="4BDCE290" w14:textId="1E132C7C" w:rsidR="005D531E" w:rsidRDefault="005D531E" w:rsidP="005D531E">
            <w:pPr>
              <w:jc w:val="center"/>
              <w:rPr>
                <w:rFonts w:ascii="Arial" w:eastAsia="Arial" w:hAnsi="Arial" w:cs="Arial"/>
                <w:sz w:val="20"/>
                <w:szCs w:val="20"/>
              </w:rPr>
            </w:pPr>
            <w:r>
              <w:rPr>
                <w:rFonts w:ascii="Arial" w:eastAsia="Arial" w:hAnsi="Arial" w:cs="Arial"/>
                <w:sz w:val="20"/>
                <w:szCs w:val="20"/>
                <w:lang w:val="en-US"/>
              </w:rPr>
              <w:t>pressure</w:t>
            </w:r>
          </w:p>
        </w:tc>
        <w:tc>
          <w:tcPr>
            <w:tcW w:w="708" w:type="dxa"/>
            <w:shd w:val="clear" w:color="auto" w:fill="E2EFD9" w:themeFill="accent6" w:themeFillTint="33"/>
            <w:vAlign w:val="center"/>
          </w:tcPr>
          <w:p w14:paraId="73EC9556"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Pa</w:t>
            </w:r>
          </w:p>
        </w:tc>
        <w:tc>
          <w:tcPr>
            <w:tcW w:w="1701" w:type="dxa"/>
            <w:shd w:val="clear" w:color="auto" w:fill="E2EFD9" w:themeFill="accent6" w:themeFillTint="33"/>
            <w:vAlign w:val="center"/>
          </w:tcPr>
          <w:p w14:paraId="5629FB14"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Pressure of gas surrounding the sample at time of measurement.</w:t>
            </w:r>
          </w:p>
        </w:tc>
        <w:tc>
          <w:tcPr>
            <w:tcW w:w="3119" w:type="dxa"/>
            <w:shd w:val="clear" w:color="auto" w:fill="E2EFD9" w:themeFill="accent6" w:themeFillTint="33"/>
            <w:vAlign w:val="center"/>
          </w:tcPr>
          <w:p w14:paraId="23920B67"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pressure</w:t>
            </w:r>
          </w:p>
        </w:tc>
        <w:tc>
          <w:tcPr>
            <w:tcW w:w="992" w:type="dxa"/>
            <w:shd w:val="clear" w:color="auto" w:fill="E2EFD9" w:themeFill="accent6" w:themeFillTint="33"/>
            <w:vAlign w:val="center"/>
          </w:tcPr>
          <w:p w14:paraId="34CC3FCB" w14:textId="713A0149"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NX_FLOAT:NX_PRESSURE</w:t>
            </w:r>
          </w:p>
        </w:tc>
        <w:tc>
          <w:tcPr>
            <w:tcW w:w="992" w:type="dxa"/>
            <w:shd w:val="clear" w:color="auto" w:fill="E2EFD9" w:themeFill="accent6" w:themeFillTint="33"/>
            <w:vAlign w:val="center"/>
          </w:tcPr>
          <w:p w14:paraId="1AB80C44"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rsidRPr="002E5E6F" w14:paraId="11F0E60B" w14:textId="77777777" w:rsidTr="008275B6">
        <w:tc>
          <w:tcPr>
            <w:tcW w:w="2122" w:type="dxa"/>
            <w:shd w:val="clear" w:color="auto" w:fill="FFF2CC" w:themeFill="accent4" w:themeFillTint="33"/>
            <w:vAlign w:val="center"/>
          </w:tcPr>
          <w:p w14:paraId="2854CDFA"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gas</w:t>
            </w:r>
          </w:p>
        </w:tc>
        <w:tc>
          <w:tcPr>
            <w:tcW w:w="708" w:type="dxa"/>
            <w:shd w:val="clear" w:color="auto" w:fill="FFF2CC" w:themeFill="accent4" w:themeFillTint="33"/>
            <w:vAlign w:val="center"/>
          </w:tcPr>
          <w:p w14:paraId="586EC9E2"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D43C9AE" w14:textId="0760C024"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Gases might be fluxed on the surface for various reasons. Chemical designation, or “residual”.</w:t>
            </w:r>
          </w:p>
        </w:tc>
        <w:tc>
          <w:tcPr>
            <w:tcW w:w="3119" w:type="dxa"/>
            <w:shd w:val="clear" w:color="auto" w:fill="FFF2CC" w:themeFill="accent4" w:themeFillTint="33"/>
            <w:vAlign w:val="center"/>
          </w:tcPr>
          <w:p w14:paraId="5B6C76C7" w14:textId="77777777" w:rsidR="005D531E" w:rsidRPr="002E5E6F"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NXentry:NXsample</w:t>
            </w:r>
            <w:proofErr w:type="spellEnd"/>
            <w:r>
              <w:rPr>
                <w:rFonts w:ascii="Arial" w:eastAsia="Arial" w:hAnsi="Arial" w:cs="Arial"/>
                <w:sz w:val="20"/>
                <w:szCs w:val="20"/>
                <w:lang w:val="en-US"/>
              </w:rPr>
              <w:t xml:space="preserve">: </w:t>
            </w:r>
            <w:r>
              <w:rPr>
                <w:rFonts w:ascii="Arial" w:eastAsia="Arial" w:hAnsi="Arial" w:cs="Arial"/>
                <w:color w:val="FF0000"/>
                <w:sz w:val="20"/>
                <w:szCs w:val="20"/>
                <w:lang w:val="en-US"/>
              </w:rPr>
              <w:t>gas</w:t>
            </w:r>
          </w:p>
        </w:tc>
        <w:tc>
          <w:tcPr>
            <w:tcW w:w="992" w:type="dxa"/>
            <w:shd w:val="clear" w:color="auto" w:fill="FFF2CC" w:themeFill="accent4" w:themeFillTint="33"/>
            <w:vAlign w:val="center"/>
          </w:tcPr>
          <w:p w14:paraId="6B158B2E" w14:textId="77777777" w:rsidR="005D531E" w:rsidRPr="002E5E6F" w:rsidRDefault="005D531E" w:rsidP="005D531E">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34894A37" w14:textId="77777777" w:rsidR="005D531E" w:rsidRPr="002E5E6F" w:rsidRDefault="005D531E" w:rsidP="005D531E">
            <w:pPr>
              <w:jc w:val="center"/>
              <w:rPr>
                <w:rFonts w:ascii="Arial" w:eastAsia="Arial" w:hAnsi="Arial" w:cs="Arial"/>
                <w:sz w:val="20"/>
                <w:szCs w:val="20"/>
                <w:lang w:val="en-US"/>
              </w:rPr>
            </w:pPr>
            <w:r>
              <w:rPr>
                <w:rFonts w:ascii="Arial" w:eastAsia="Arial" w:hAnsi="Arial" w:cs="Arial"/>
                <w:b/>
                <w:sz w:val="20"/>
                <w:szCs w:val="20"/>
                <w:lang w:val="en-US"/>
              </w:rPr>
              <w:t>x</w:t>
            </w:r>
          </w:p>
        </w:tc>
      </w:tr>
      <w:tr w:rsidR="005D531E" w14:paraId="319616DE" w14:textId="77777777" w:rsidTr="008275B6">
        <w:tc>
          <w:tcPr>
            <w:tcW w:w="2122" w:type="dxa"/>
            <w:shd w:val="clear" w:color="auto" w:fill="E2EFD9" w:themeFill="accent6" w:themeFillTint="33"/>
            <w:vAlign w:val="center"/>
          </w:tcPr>
          <w:p w14:paraId="61B5E11A" w14:textId="77777777" w:rsidR="005D531E" w:rsidRPr="002E5E6F"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E_field</w:t>
            </w:r>
            <w:proofErr w:type="spellEnd"/>
          </w:p>
        </w:tc>
        <w:tc>
          <w:tcPr>
            <w:tcW w:w="708" w:type="dxa"/>
            <w:shd w:val="clear" w:color="auto" w:fill="E2EFD9" w:themeFill="accent6" w:themeFillTint="33"/>
            <w:vAlign w:val="center"/>
          </w:tcPr>
          <w:p w14:paraId="198989A0" w14:textId="77777777" w:rsidR="005D531E" w:rsidRPr="002E5E6F" w:rsidRDefault="005D531E" w:rsidP="005D531E">
            <w:pPr>
              <w:jc w:val="center"/>
              <w:rPr>
                <w:rFonts w:ascii="Arial" w:eastAsia="Arial" w:hAnsi="Arial" w:cs="Arial"/>
                <w:sz w:val="20"/>
                <w:szCs w:val="20"/>
                <w:lang w:val="en-US"/>
              </w:rPr>
            </w:pPr>
            <w:r>
              <w:rPr>
                <w:rFonts w:ascii="Arial" w:eastAsia="Arial" w:hAnsi="Arial" w:cs="Arial"/>
                <w:sz w:val="20"/>
                <w:szCs w:val="20"/>
                <w:lang w:val="en-US"/>
              </w:rPr>
              <w:t>V</w:t>
            </w:r>
          </w:p>
        </w:tc>
        <w:tc>
          <w:tcPr>
            <w:tcW w:w="1701" w:type="dxa"/>
            <w:shd w:val="clear" w:color="auto" w:fill="E2EFD9" w:themeFill="accent6" w:themeFillTint="33"/>
            <w:vAlign w:val="center"/>
          </w:tcPr>
          <w:p w14:paraId="4C71772C"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 xml:space="preserve">Electric field applied across the sample. Different from </w:t>
            </w:r>
            <w:proofErr w:type="spellStart"/>
            <w:r>
              <w:rPr>
                <w:rFonts w:ascii="Arial" w:eastAsia="Arial" w:hAnsi="Arial" w:cs="Arial"/>
                <w:sz w:val="20"/>
                <w:szCs w:val="20"/>
                <w:lang w:val="en-US"/>
              </w:rPr>
              <w:t>sample_bias</w:t>
            </w:r>
            <w:proofErr w:type="spellEnd"/>
            <w:r>
              <w:rPr>
                <w:rFonts w:ascii="Arial" w:eastAsia="Arial" w:hAnsi="Arial" w:cs="Arial"/>
                <w:sz w:val="20"/>
                <w:szCs w:val="20"/>
                <w:lang w:val="en-US"/>
              </w:rPr>
              <w:t>.</w:t>
            </w:r>
          </w:p>
        </w:tc>
        <w:tc>
          <w:tcPr>
            <w:tcW w:w="3119" w:type="dxa"/>
            <w:shd w:val="clear" w:color="auto" w:fill="E2EFD9" w:themeFill="accent6" w:themeFillTint="33"/>
            <w:vAlign w:val="center"/>
          </w:tcPr>
          <w:p w14:paraId="37F5A7BB" w14:textId="77777777" w:rsidR="005D531E" w:rsidRPr="00A06DB4" w:rsidRDefault="005D531E" w:rsidP="005D531E">
            <w:pPr>
              <w:jc w:val="center"/>
              <w:rPr>
                <w:rFonts w:ascii="Arial" w:eastAsia="Arial" w:hAnsi="Arial" w:cs="Arial"/>
                <w:sz w:val="20"/>
                <w:szCs w:val="20"/>
              </w:rPr>
            </w:pPr>
            <w:r w:rsidRPr="00A06DB4">
              <w:rPr>
                <w:rFonts w:ascii="Arial" w:eastAsia="Arial" w:hAnsi="Arial" w:cs="Arial"/>
                <w:sz w:val="20"/>
                <w:szCs w:val="20"/>
              </w:rPr>
              <w:t>NXentry:NXsample:electric_field</w:t>
            </w:r>
          </w:p>
          <w:p w14:paraId="6630751E" w14:textId="77777777" w:rsidR="005D531E" w:rsidRDefault="005D531E" w:rsidP="005D531E">
            <w:pPr>
              <w:jc w:val="center"/>
              <w:rPr>
                <w:rFonts w:ascii="Arial" w:eastAsia="Arial" w:hAnsi="Arial" w:cs="Arial"/>
                <w:sz w:val="20"/>
                <w:szCs w:val="20"/>
              </w:rPr>
            </w:pPr>
            <w:r w:rsidRPr="00A06DB4">
              <w:rPr>
                <w:rFonts w:ascii="Arial" w:eastAsia="Arial" w:hAnsi="Arial" w:cs="Arial"/>
                <w:sz w:val="20"/>
                <w:szCs w:val="20"/>
              </w:rPr>
              <w:t>@direction</w:t>
            </w:r>
          </w:p>
        </w:tc>
        <w:tc>
          <w:tcPr>
            <w:tcW w:w="992" w:type="dxa"/>
            <w:shd w:val="clear" w:color="auto" w:fill="E2EFD9" w:themeFill="accent6" w:themeFillTint="33"/>
            <w:vAlign w:val="center"/>
          </w:tcPr>
          <w:p w14:paraId="6C09E4F9" w14:textId="59504E52"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NX_FLOAT:NX_VOLTAGE</w:t>
            </w:r>
          </w:p>
        </w:tc>
        <w:tc>
          <w:tcPr>
            <w:tcW w:w="992" w:type="dxa"/>
            <w:shd w:val="clear" w:color="auto" w:fill="E2EFD9" w:themeFill="accent6" w:themeFillTint="33"/>
            <w:vAlign w:val="center"/>
          </w:tcPr>
          <w:p w14:paraId="52A225EF"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5590C12B" w14:textId="77777777" w:rsidTr="008275B6">
        <w:tc>
          <w:tcPr>
            <w:tcW w:w="2122" w:type="dxa"/>
            <w:shd w:val="clear" w:color="auto" w:fill="E2EFD9" w:themeFill="accent6" w:themeFillTint="33"/>
            <w:vAlign w:val="center"/>
          </w:tcPr>
          <w:p w14:paraId="65F822B4"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B_field</w:t>
            </w:r>
            <w:proofErr w:type="spellEnd"/>
          </w:p>
        </w:tc>
        <w:tc>
          <w:tcPr>
            <w:tcW w:w="708" w:type="dxa"/>
            <w:shd w:val="clear" w:color="auto" w:fill="E2EFD9" w:themeFill="accent6" w:themeFillTint="33"/>
            <w:vAlign w:val="center"/>
          </w:tcPr>
          <w:p w14:paraId="130C72E0"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T</w:t>
            </w:r>
          </w:p>
        </w:tc>
        <w:tc>
          <w:tcPr>
            <w:tcW w:w="1701" w:type="dxa"/>
            <w:shd w:val="clear" w:color="auto" w:fill="E2EFD9" w:themeFill="accent6" w:themeFillTint="33"/>
            <w:vAlign w:val="center"/>
          </w:tcPr>
          <w:p w14:paraId="5F9FAF60"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Magnetic field applied to the sample during the measurement.</w:t>
            </w:r>
          </w:p>
        </w:tc>
        <w:tc>
          <w:tcPr>
            <w:tcW w:w="3119" w:type="dxa"/>
            <w:shd w:val="clear" w:color="auto" w:fill="E2EFD9" w:themeFill="accent6" w:themeFillTint="33"/>
            <w:vAlign w:val="center"/>
          </w:tcPr>
          <w:p w14:paraId="0C17D1F7" w14:textId="77777777" w:rsidR="005D531E" w:rsidRDefault="005D531E" w:rsidP="005D531E">
            <w:pPr>
              <w:jc w:val="center"/>
              <w:rPr>
                <w:rFonts w:ascii="Arial" w:eastAsia="Arial" w:hAnsi="Arial" w:cs="Arial"/>
                <w:sz w:val="20"/>
                <w:szCs w:val="20"/>
                <w:lang w:val="en-US"/>
              </w:rPr>
            </w:pPr>
            <w:proofErr w:type="spellStart"/>
            <w:proofErr w:type="gramStart"/>
            <w:r>
              <w:rPr>
                <w:rFonts w:ascii="Arial" w:eastAsia="Arial" w:hAnsi="Arial" w:cs="Arial"/>
                <w:sz w:val="20"/>
                <w:szCs w:val="20"/>
                <w:lang w:val="en-US"/>
              </w:rPr>
              <w:t>NXentry:NXsample</w:t>
            </w:r>
            <w:proofErr w:type="gramEnd"/>
            <w:r>
              <w:rPr>
                <w:rFonts w:ascii="Arial" w:eastAsia="Arial" w:hAnsi="Arial" w:cs="Arial"/>
                <w:sz w:val="20"/>
                <w:szCs w:val="20"/>
                <w:lang w:val="en-US"/>
              </w:rPr>
              <w:t>:emagnetic_field</w:t>
            </w:r>
            <w:proofErr w:type="spellEnd"/>
          </w:p>
          <w:p w14:paraId="08DEAD47" w14:textId="77777777" w:rsidR="005D531E" w:rsidRPr="00A06DB4" w:rsidRDefault="005D531E" w:rsidP="005D531E">
            <w:pPr>
              <w:jc w:val="center"/>
              <w:rPr>
                <w:rFonts w:ascii="Arial" w:eastAsia="Arial" w:hAnsi="Arial" w:cs="Arial"/>
                <w:sz w:val="20"/>
                <w:szCs w:val="20"/>
                <w:lang w:val="en-US"/>
              </w:rPr>
            </w:pPr>
            <w:commentRangeStart w:id="65"/>
            <w:r>
              <w:rPr>
                <w:rFonts w:ascii="Arial" w:eastAsia="Arial" w:hAnsi="Arial" w:cs="Arial"/>
                <w:sz w:val="20"/>
                <w:szCs w:val="20"/>
                <w:lang w:val="en-US"/>
              </w:rPr>
              <w:t>@direction</w:t>
            </w:r>
            <w:commentRangeEnd w:id="65"/>
            <w:r>
              <w:rPr>
                <w:rStyle w:val="Rimandocommento"/>
              </w:rPr>
              <w:commentReference w:id="65"/>
            </w:r>
          </w:p>
        </w:tc>
        <w:tc>
          <w:tcPr>
            <w:tcW w:w="992" w:type="dxa"/>
            <w:shd w:val="clear" w:color="auto" w:fill="E2EFD9" w:themeFill="accent6" w:themeFillTint="33"/>
            <w:vAlign w:val="center"/>
          </w:tcPr>
          <w:p w14:paraId="61AA2747" w14:textId="78D982EB"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NX_FLOAT:NX_ANY</w:t>
            </w:r>
          </w:p>
        </w:tc>
        <w:tc>
          <w:tcPr>
            <w:tcW w:w="992" w:type="dxa"/>
            <w:shd w:val="clear" w:color="auto" w:fill="E2EFD9" w:themeFill="accent6" w:themeFillTint="33"/>
            <w:vAlign w:val="center"/>
          </w:tcPr>
          <w:p w14:paraId="57B1A842"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1328DD67" w14:textId="77777777" w:rsidTr="008275B6">
        <w:tc>
          <w:tcPr>
            <w:tcW w:w="2122" w:type="dxa"/>
            <w:shd w:val="clear" w:color="auto" w:fill="E2EFD9" w:themeFill="accent6" w:themeFillTint="33"/>
            <w:vAlign w:val="center"/>
          </w:tcPr>
          <w:p w14:paraId="2D4F7C9E"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stress_field</w:t>
            </w:r>
            <w:proofErr w:type="spellEnd"/>
          </w:p>
        </w:tc>
        <w:tc>
          <w:tcPr>
            <w:tcW w:w="708" w:type="dxa"/>
            <w:shd w:val="clear" w:color="auto" w:fill="E2EFD9" w:themeFill="accent6" w:themeFillTint="33"/>
            <w:vAlign w:val="center"/>
          </w:tcPr>
          <w:p w14:paraId="5D6C85C0"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Pa</w:t>
            </w:r>
          </w:p>
        </w:tc>
        <w:tc>
          <w:tcPr>
            <w:tcW w:w="1701" w:type="dxa"/>
            <w:shd w:val="clear" w:color="auto" w:fill="E2EFD9" w:themeFill="accent6" w:themeFillTint="33"/>
            <w:vAlign w:val="center"/>
          </w:tcPr>
          <w:p w14:paraId="2753F41D"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Stress field applied to the sample during the measurement.</w:t>
            </w:r>
          </w:p>
        </w:tc>
        <w:tc>
          <w:tcPr>
            <w:tcW w:w="3119" w:type="dxa"/>
            <w:shd w:val="clear" w:color="auto" w:fill="E2EFD9" w:themeFill="accent6" w:themeFillTint="33"/>
            <w:vAlign w:val="center"/>
          </w:tcPr>
          <w:p w14:paraId="5AC8BC73" w14:textId="77777777" w:rsidR="005D531E" w:rsidRDefault="005D531E" w:rsidP="005D531E">
            <w:pPr>
              <w:jc w:val="center"/>
              <w:rPr>
                <w:rFonts w:ascii="Arial" w:eastAsia="Arial" w:hAnsi="Arial" w:cs="Arial"/>
                <w:sz w:val="20"/>
                <w:szCs w:val="20"/>
                <w:lang w:val="en-US"/>
              </w:rPr>
            </w:pPr>
            <w:proofErr w:type="spellStart"/>
            <w:proofErr w:type="gramStart"/>
            <w:r>
              <w:rPr>
                <w:rFonts w:ascii="Arial" w:eastAsia="Arial" w:hAnsi="Arial" w:cs="Arial"/>
                <w:sz w:val="20"/>
                <w:szCs w:val="20"/>
                <w:lang w:val="en-US"/>
              </w:rPr>
              <w:t>NXentry:NXsample</w:t>
            </w:r>
            <w:proofErr w:type="gramEnd"/>
            <w:r>
              <w:rPr>
                <w:rFonts w:ascii="Arial" w:eastAsia="Arial" w:hAnsi="Arial" w:cs="Arial"/>
                <w:sz w:val="20"/>
                <w:szCs w:val="20"/>
                <w:lang w:val="en-US"/>
              </w:rPr>
              <w:t>:stress_field</w:t>
            </w:r>
            <w:proofErr w:type="spellEnd"/>
          </w:p>
          <w:p w14:paraId="61F25F4B" w14:textId="77777777" w:rsidR="005D531E" w:rsidRPr="00A06DB4" w:rsidRDefault="005D531E" w:rsidP="005D531E">
            <w:pPr>
              <w:jc w:val="center"/>
              <w:rPr>
                <w:rFonts w:ascii="Arial" w:eastAsia="Arial" w:hAnsi="Arial" w:cs="Arial"/>
                <w:sz w:val="20"/>
                <w:szCs w:val="20"/>
                <w:lang w:val="en-US"/>
              </w:rPr>
            </w:pPr>
            <w:r>
              <w:rPr>
                <w:rFonts w:ascii="Arial" w:eastAsia="Arial" w:hAnsi="Arial" w:cs="Arial"/>
                <w:sz w:val="20"/>
                <w:szCs w:val="20"/>
                <w:lang w:val="en-US"/>
              </w:rPr>
              <w:t>@direction</w:t>
            </w:r>
          </w:p>
        </w:tc>
        <w:tc>
          <w:tcPr>
            <w:tcW w:w="992" w:type="dxa"/>
            <w:shd w:val="clear" w:color="auto" w:fill="E2EFD9" w:themeFill="accent6" w:themeFillTint="33"/>
            <w:vAlign w:val="center"/>
          </w:tcPr>
          <w:p w14:paraId="2A3EA015" w14:textId="5E577294"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NX_PRESSURE</w:t>
            </w:r>
          </w:p>
        </w:tc>
        <w:tc>
          <w:tcPr>
            <w:tcW w:w="992" w:type="dxa"/>
            <w:shd w:val="clear" w:color="auto" w:fill="E2EFD9" w:themeFill="accent6" w:themeFillTint="33"/>
            <w:vAlign w:val="center"/>
          </w:tcPr>
          <w:p w14:paraId="3F900551" w14:textId="77777777" w:rsidR="005D531E" w:rsidRDefault="005D531E" w:rsidP="005D531E">
            <w:pPr>
              <w:jc w:val="center"/>
              <w:rPr>
                <w:rFonts w:ascii="Arial" w:eastAsia="Arial" w:hAnsi="Arial" w:cs="Arial"/>
                <w:b/>
                <w:sz w:val="20"/>
                <w:szCs w:val="20"/>
              </w:rPr>
            </w:pPr>
            <w:r>
              <w:rPr>
                <w:rFonts w:ascii="Arial" w:eastAsia="Arial" w:hAnsi="Arial" w:cs="Arial"/>
                <w:b/>
                <w:sz w:val="20"/>
                <w:szCs w:val="20"/>
                <w:lang w:val="en-US"/>
              </w:rPr>
              <w:t>x</w:t>
            </w:r>
          </w:p>
        </w:tc>
      </w:tr>
      <w:tr w:rsidR="005D531E" w14:paraId="42DEC3E9" w14:textId="77777777" w:rsidTr="008275B6">
        <w:tc>
          <w:tcPr>
            <w:tcW w:w="2122" w:type="dxa"/>
            <w:shd w:val="clear" w:color="auto" w:fill="E2EFD9" w:themeFill="accent6" w:themeFillTint="33"/>
            <w:vAlign w:val="center"/>
          </w:tcPr>
          <w:p w14:paraId="21C27E41" w14:textId="75485096" w:rsidR="005D531E" w:rsidRDefault="005D531E" w:rsidP="005D531E">
            <w:pPr>
              <w:jc w:val="center"/>
              <w:rPr>
                <w:rFonts w:ascii="Arial" w:eastAsia="Arial" w:hAnsi="Arial" w:cs="Arial"/>
                <w:sz w:val="20"/>
                <w:szCs w:val="20"/>
              </w:rPr>
            </w:pPr>
            <w:r>
              <w:rPr>
                <w:rFonts w:ascii="Arial" w:eastAsia="Arial" w:hAnsi="Arial" w:cs="Arial"/>
                <w:sz w:val="20"/>
                <w:szCs w:val="20"/>
                <w:lang w:val="en-US"/>
              </w:rPr>
              <w:t>thickness</w:t>
            </w:r>
          </w:p>
        </w:tc>
        <w:tc>
          <w:tcPr>
            <w:tcW w:w="708" w:type="dxa"/>
            <w:shd w:val="clear" w:color="auto" w:fill="E2EFD9" w:themeFill="accent6" w:themeFillTint="33"/>
            <w:vAlign w:val="center"/>
          </w:tcPr>
          <w:p w14:paraId="350C00C0" w14:textId="042B4F06" w:rsidR="005D531E" w:rsidRDefault="005D531E" w:rsidP="005D531E">
            <w:pPr>
              <w:jc w:val="center"/>
              <w:rPr>
                <w:rFonts w:ascii="Arial" w:eastAsia="Arial" w:hAnsi="Arial" w:cs="Arial"/>
                <w:sz w:val="20"/>
                <w:szCs w:val="20"/>
              </w:rPr>
            </w:pPr>
            <w:commentRangeStart w:id="66"/>
            <w:del w:id="67" w:author="Modolo Irene" w:date="2020-10-27T23:01:00Z">
              <w:r w:rsidDel="001D32FE">
                <w:rPr>
                  <w:rFonts w:ascii="Arial" w:eastAsia="Arial" w:hAnsi="Arial" w:cs="Arial"/>
                  <w:sz w:val="20"/>
                  <w:szCs w:val="20"/>
                  <w:lang w:val="en-US"/>
                </w:rPr>
                <w:delText>Å</w:delText>
              </w:r>
            </w:del>
            <w:ins w:id="68" w:author="Modolo Irene" w:date="2020-10-27T23:01:00Z">
              <w:r w:rsidR="001D32FE">
                <w:rPr>
                  <w:rFonts w:ascii="Arial" w:eastAsia="Arial" w:hAnsi="Arial" w:cs="Arial"/>
                  <w:sz w:val="20"/>
                  <w:szCs w:val="20"/>
                  <w:lang w:val="en-US"/>
                </w:rPr>
                <w:t>mm</w:t>
              </w:r>
            </w:ins>
            <w:commentRangeEnd w:id="66"/>
            <w:r w:rsidR="001E69F4">
              <w:rPr>
                <w:rStyle w:val="Rimandocommento"/>
              </w:rPr>
              <w:commentReference w:id="66"/>
            </w:r>
          </w:p>
        </w:tc>
        <w:tc>
          <w:tcPr>
            <w:tcW w:w="1701" w:type="dxa"/>
            <w:shd w:val="clear" w:color="auto" w:fill="E2EFD9" w:themeFill="accent6" w:themeFillTint="33"/>
            <w:vAlign w:val="center"/>
          </w:tcPr>
          <w:p w14:paraId="2885A50F"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Sample thickness</w:t>
            </w:r>
          </w:p>
        </w:tc>
        <w:tc>
          <w:tcPr>
            <w:tcW w:w="3119" w:type="dxa"/>
            <w:shd w:val="clear" w:color="auto" w:fill="E2EFD9" w:themeFill="accent6" w:themeFillTint="33"/>
            <w:vAlign w:val="center"/>
          </w:tcPr>
          <w:p w14:paraId="2A1A0C17"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NXentry:NXsample:thickness</w:t>
            </w:r>
            <w:proofErr w:type="spellEnd"/>
          </w:p>
        </w:tc>
        <w:tc>
          <w:tcPr>
            <w:tcW w:w="992" w:type="dxa"/>
            <w:shd w:val="clear" w:color="auto" w:fill="E2EFD9" w:themeFill="accent6" w:themeFillTint="33"/>
            <w:vAlign w:val="center"/>
          </w:tcPr>
          <w:p w14:paraId="444E8773" w14:textId="5BD37400"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NX_LENGTH</w:t>
            </w:r>
          </w:p>
        </w:tc>
        <w:tc>
          <w:tcPr>
            <w:tcW w:w="992" w:type="dxa"/>
            <w:shd w:val="clear" w:color="auto" w:fill="E2EFD9" w:themeFill="accent6" w:themeFillTint="33"/>
            <w:vAlign w:val="center"/>
          </w:tcPr>
          <w:p w14:paraId="13AF305B" w14:textId="77777777" w:rsidR="005D531E" w:rsidRDefault="005D531E" w:rsidP="005D531E">
            <w:pPr>
              <w:jc w:val="center"/>
              <w:rPr>
                <w:rFonts w:ascii="Arial" w:eastAsia="Arial" w:hAnsi="Arial" w:cs="Arial"/>
                <w:b/>
                <w:sz w:val="20"/>
                <w:szCs w:val="20"/>
              </w:rPr>
            </w:pPr>
            <w:r>
              <w:rPr>
                <w:rFonts w:ascii="Arial" w:eastAsia="Arial" w:hAnsi="Arial" w:cs="Arial"/>
                <w:b/>
                <w:sz w:val="20"/>
                <w:szCs w:val="20"/>
                <w:lang w:val="en-US"/>
              </w:rPr>
              <w:t>x</w:t>
            </w:r>
          </w:p>
        </w:tc>
      </w:tr>
      <w:tr w:rsidR="005D531E" w14:paraId="1517C814" w14:textId="77777777" w:rsidTr="008275B6">
        <w:tc>
          <w:tcPr>
            <w:tcW w:w="2122" w:type="dxa"/>
            <w:shd w:val="clear" w:color="auto" w:fill="FFF2CC" w:themeFill="accent4" w:themeFillTint="33"/>
            <w:vAlign w:val="center"/>
          </w:tcPr>
          <w:p w14:paraId="770EABF7"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surface_dopant</w:t>
            </w:r>
            <w:proofErr w:type="spellEnd"/>
          </w:p>
        </w:tc>
        <w:tc>
          <w:tcPr>
            <w:tcW w:w="708" w:type="dxa"/>
            <w:shd w:val="clear" w:color="auto" w:fill="FFF2CC" w:themeFill="accent4" w:themeFillTint="33"/>
            <w:vAlign w:val="center"/>
          </w:tcPr>
          <w:p w14:paraId="08E81945"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B1E2D54"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Element of evaporated surface dopant such as alkali or other</w:t>
            </w:r>
          </w:p>
        </w:tc>
        <w:tc>
          <w:tcPr>
            <w:tcW w:w="3119" w:type="dxa"/>
            <w:shd w:val="clear" w:color="auto" w:fill="FFF2CC" w:themeFill="accent4" w:themeFillTint="33"/>
            <w:vAlign w:val="center"/>
          </w:tcPr>
          <w:p w14:paraId="5FBDD15F"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NXentry:NXsample:</w:t>
            </w:r>
            <w:r>
              <w:rPr>
                <w:rFonts w:ascii="Arial" w:eastAsia="Arial" w:hAnsi="Arial" w:cs="Arial"/>
                <w:color w:val="FF0000"/>
                <w:sz w:val="20"/>
                <w:szCs w:val="20"/>
                <w:lang w:val="en-US"/>
              </w:rPr>
              <w:t>surface_dopant</w:t>
            </w:r>
            <w:proofErr w:type="spellEnd"/>
          </w:p>
        </w:tc>
        <w:tc>
          <w:tcPr>
            <w:tcW w:w="992" w:type="dxa"/>
            <w:shd w:val="clear" w:color="auto" w:fill="FFF2CC" w:themeFill="accent4" w:themeFillTint="33"/>
            <w:vAlign w:val="center"/>
          </w:tcPr>
          <w:p w14:paraId="10160BE5"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38D316A0"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451A75E5" w14:textId="77777777" w:rsidTr="008275B6">
        <w:tc>
          <w:tcPr>
            <w:tcW w:w="2122" w:type="dxa"/>
            <w:shd w:val="clear" w:color="auto" w:fill="FFF2CC" w:themeFill="accent4" w:themeFillTint="33"/>
            <w:vAlign w:val="center"/>
          </w:tcPr>
          <w:p w14:paraId="4C635379" w14:textId="77777777" w:rsidR="005D531E" w:rsidRDefault="005D531E" w:rsidP="005D531E">
            <w:pPr>
              <w:jc w:val="center"/>
              <w:rPr>
                <w:rFonts w:ascii="Arial" w:eastAsia="Arial" w:hAnsi="Arial" w:cs="Arial"/>
                <w:sz w:val="20"/>
                <w:szCs w:val="20"/>
              </w:rPr>
            </w:pPr>
            <w:commentRangeStart w:id="69"/>
            <w:proofErr w:type="spellStart"/>
            <w:r>
              <w:rPr>
                <w:rFonts w:ascii="Arial" w:eastAsia="Arial" w:hAnsi="Arial" w:cs="Arial"/>
                <w:sz w:val="20"/>
                <w:szCs w:val="20"/>
                <w:lang w:val="en-US"/>
              </w:rPr>
              <w:t>surface_dopant_coverage</w:t>
            </w:r>
            <w:commentRangeEnd w:id="69"/>
            <w:proofErr w:type="spellEnd"/>
            <w:r w:rsidR="003762A8">
              <w:rPr>
                <w:rStyle w:val="Rimandocommento"/>
              </w:rPr>
              <w:commentReference w:id="69"/>
            </w:r>
          </w:p>
        </w:tc>
        <w:tc>
          <w:tcPr>
            <w:tcW w:w="708" w:type="dxa"/>
            <w:shd w:val="clear" w:color="auto" w:fill="FFF2CC" w:themeFill="accent4" w:themeFillTint="33"/>
            <w:vAlign w:val="center"/>
          </w:tcPr>
          <w:p w14:paraId="1986293E"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Å</w:t>
            </w:r>
          </w:p>
        </w:tc>
        <w:tc>
          <w:tcPr>
            <w:tcW w:w="1701" w:type="dxa"/>
            <w:shd w:val="clear" w:color="auto" w:fill="FFF2CC" w:themeFill="accent4" w:themeFillTint="33"/>
            <w:vAlign w:val="center"/>
          </w:tcPr>
          <w:p w14:paraId="4AE8F2A9"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Nominal thickness of the evaporated dopant</w:t>
            </w:r>
          </w:p>
        </w:tc>
        <w:tc>
          <w:tcPr>
            <w:tcW w:w="3119" w:type="dxa"/>
            <w:shd w:val="clear" w:color="auto" w:fill="FFF2CC" w:themeFill="accent4" w:themeFillTint="33"/>
            <w:vAlign w:val="center"/>
          </w:tcPr>
          <w:p w14:paraId="65B20DA4" w14:textId="77777777" w:rsidR="005D531E" w:rsidRDefault="005D531E" w:rsidP="005D531E">
            <w:pPr>
              <w:jc w:val="center"/>
              <w:rPr>
                <w:rFonts w:ascii="Arial" w:eastAsia="Arial" w:hAnsi="Arial" w:cs="Arial"/>
                <w:sz w:val="20"/>
                <w:szCs w:val="20"/>
                <w:lang w:val="en-US"/>
              </w:rPr>
            </w:pPr>
            <w:proofErr w:type="spellStart"/>
            <w:r>
              <w:rPr>
                <w:rFonts w:ascii="Arial" w:eastAsia="Arial" w:hAnsi="Arial" w:cs="Arial"/>
                <w:sz w:val="20"/>
                <w:szCs w:val="20"/>
                <w:lang w:val="en-US"/>
              </w:rPr>
              <w:t>NXentry:NXsample:</w:t>
            </w:r>
            <w:r>
              <w:rPr>
                <w:rFonts w:ascii="Arial" w:eastAsia="Arial" w:hAnsi="Arial" w:cs="Arial"/>
                <w:color w:val="FF0000"/>
                <w:sz w:val="20"/>
                <w:szCs w:val="20"/>
                <w:lang w:val="en-US"/>
              </w:rPr>
              <w:t>surface_dopant_coverage</w:t>
            </w:r>
            <w:proofErr w:type="spellEnd"/>
          </w:p>
        </w:tc>
        <w:tc>
          <w:tcPr>
            <w:tcW w:w="992" w:type="dxa"/>
            <w:shd w:val="clear" w:color="auto" w:fill="FFF2CC" w:themeFill="accent4" w:themeFillTint="33"/>
            <w:vAlign w:val="center"/>
          </w:tcPr>
          <w:p w14:paraId="7AC23B05" w14:textId="5A1614D7"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NX_LENGTH</w:t>
            </w:r>
          </w:p>
        </w:tc>
        <w:tc>
          <w:tcPr>
            <w:tcW w:w="992" w:type="dxa"/>
            <w:shd w:val="clear" w:color="auto" w:fill="FFF2CC" w:themeFill="accent4" w:themeFillTint="33"/>
            <w:vAlign w:val="center"/>
          </w:tcPr>
          <w:p w14:paraId="085F24FB"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7FBFF294" w14:textId="77777777" w:rsidTr="008275B6">
        <w:tc>
          <w:tcPr>
            <w:tcW w:w="2122" w:type="dxa"/>
            <w:shd w:val="clear" w:color="auto" w:fill="FFF2CC" w:themeFill="accent4" w:themeFillTint="33"/>
            <w:vAlign w:val="center"/>
          </w:tcPr>
          <w:p w14:paraId="23299B53"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bias*</w:t>
            </w:r>
          </w:p>
        </w:tc>
        <w:tc>
          <w:tcPr>
            <w:tcW w:w="708" w:type="dxa"/>
            <w:shd w:val="clear" w:color="auto" w:fill="FFF2CC" w:themeFill="accent4" w:themeFillTint="33"/>
            <w:vAlign w:val="center"/>
          </w:tcPr>
          <w:p w14:paraId="0E387D6C"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V</w:t>
            </w:r>
          </w:p>
        </w:tc>
        <w:tc>
          <w:tcPr>
            <w:tcW w:w="1701" w:type="dxa"/>
            <w:shd w:val="clear" w:color="auto" w:fill="FFF2CC" w:themeFill="accent4" w:themeFillTint="33"/>
            <w:vAlign w:val="center"/>
          </w:tcPr>
          <w:p w14:paraId="2830498A"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Voltage applied to sample and sample holder.</w:t>
            </w:r>
          </w:p>
        </w:tc>
        <w:tc>
          <w:tcPr>
            <w:tcW w:w="3119" w:type="dxa"/>
            <w:shd w:val="clear" w:color="auto" w:fill="FFF2CC" w:themeFill="accent4" w:themeFillTint="33"/>
            <w:vAlign w:val="center"/>
          </w:tcPr>
          <w:p w14:paraId="5F81FA8A"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lang w:val="en-US"/>
              </w:rPr>
              <w:t>NXentry:NXsample:</w:t>
            </w:r>
            <w:r>
              <w:rPr>
                <w:rFonts w:ascii="Arial" w:eastAsia="Arial" w:hAnsi="Arial" w:cs="Arial"/>
                <w:color w:val="FF0000"/>
                <w:sz w:val="20"/>
                <w:lang w:val="en-US"/>
              </w:rPr>
              <w:t>bias</w:t>
            </w:r>
            <w:proofErr w:type="spellEnd"/>
          </w:p>
        </w:tc>
        <w:tc>
          <w:tcPr>
            <w:tcW w:w="992" w:type="dxa"/>
            <w:shd w:val="clear" w:color="auto" w:fill="FFF2CC" w:themeFill="accent4" w:themeFillTint="33"/>
            <w:vAlign w:val="center"/>
          </w:tcPr>
          <w:p w14:paraId="18755DF2" w14:textId="77777777" w:rsidR="005D531E" w:rsidRDefault="005D531E" w:rsidP="005D531E">
            <w:pPr>
              <w:jc w:val="center"/>
              <w:rPr>
                <w:rFonts w:ascii="Arial" w:eastAsia="Arial" w:hAnsi="Arial" w:cs="Arial"/>
                <w:sz w:val="20"/>
                <w:szCs w:val="20"/>
              </w:rPr>
            </w:pPr>
            <w:r>
              <w:rPr>
                <w:rFonts w:ascii="Arial" w:eastAsia="Arial" w:hAnsi="Arial" w:cs="Arial"/>
                <w:sz w:val="20"/>
                <w:lang w:val="en-US"/>
              </w:rPr>
              <w:t>NX_CHAR</w:t>
            </w:r>
          </w:p>
        </w:tc>
        <w:tc>
          <w:tcPr>
            <w:tcW w:w="992" w:type="dxa"/>
            <w:shd w:val="clear" w:color="auto" w:fill="FFF2CC" w:themeFill="accent4" w:themeFillTint="33"/>
            <w:vAlign w:val="center"/>
          </w:tcPr>
          <w:p w14:paraId="69A1D046" w14:textId="77777777" w:rsidR="005D531E" w:rsidRDefault="005D531E" w:rsidP="005D531E">
            <w:pPr>
              <w:jc w:val="center"/>
              <w:rPr>
                <w:rFonts w:ascii="Arial" w:eastAsia="Arial" w:hAnsi="Arial" w:cs="Arial"/>
                <w:sz w:val="20"/>
                <w:szCs w:val="20"/>
              </w:rPr>
            </w:pPr>
            <w:r>
              <w:rPr>
                <w:rFonts w:ascii="Arial" w:eastAsia="Arial" w:hAnsi="Arial" w:cs="Arial"/>
                <w:b/>
                <w:sz w:val="20"/>
                <w:lang w:val="en-US"/>
              </w:rPr>
              <w:t>x</w:t>
            </w:r>
          </w:p>
        </w:tc>
      </w:tr>
      <w:tr w:rsidR="005D531E" w14:paraId="3FB8C17C" w14:textId="77777777" w:rsidTr="008275B6">
        <w:tc>
          <w:tcPr>
            <w:tcW w:w="2122" w:type="dxa"/>
            <w:shd w:val="clear" w:color="auto" w:fill="FFF2CC" w:themeFill="accent4" w:themeFillTint="33"/>
            <w:vAlign w:val="center"/>
          </w:tcPr>
          <w:p w14:paraId="01CA2037" w14:textId="77777777" w:rsidR="005D531E" w:rsidRDefault="005D531E" w:rsidP="005D531E">
            <w:pPr>
              <w:jc w:val="center"/>
              <w:rPr>
                <w:rFonts w:ascii="Arial" w:eastAsia="Arial" w:hAnsi="Arial" w:cs="Arial"/>
                <w:sz w:val="20"/>
                <w:szCs w:val="20"/>
              </w:rPr>
            </w:pPr>
            <w:commentRangeStart w:id="70"/>
            <w:proofErr w:type="spellStart"/>
            <w:r>
              <w:rPr>
                <w:rFonts w:ascii="Arial" w:eastAsia="Arial" w:hAnsi="Arial" w:cs="Arial"/>
                <w:sz w:val="20"/>
                <w:szCs w:val="20"/>
                <w:lang w:val="en-US"/>
              </w:rPr>
              <w:t>drain_current</w:t>
            </w:r>
            <w:commentRangeEnd w:id="70"/>
            <w:proofErr w:type="spellEnd"/>
            <w:r w:rsidR="003762A8">
              <w:rPr>
                <w:rStyle w:val="Rimandocommento"/>
              </w:rPr>
              <w:commentReference w:id="70"/>
            </w:r>
          </w:p>
        </w:tc>
        <w:tc>
          <w:tcPr>
            <w:tcW w:w="708" w:type="dxa"/>
            <w:shd w:val="clear" w:color="auto" w:fill="FFF2CC" w:themeFill="accent4" w:themeFillTint="33"/>
            <w:vAlign w:val="center"/>
          </w:tcPr>
          <w:p w14:paraId="4242889D"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A</w:t>
            </w:r>
          </w:p>
        </w:tc>
        <w:tc>
          <w:tcPr>
            <w:tcW w:w="1701" w:type="dxa"/>
            <w:shd w:val="clear" w:color="auto" w:fill="FFF2CC" w:themeFill="accent4" w:themeFillTint="33"/>
            <w:vAlign w:val="center"/>
          </w:tcPr>
          <w:p w14:paraId="0D7FD671"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Drain current due to photoemission</w:t>
            </w:r>
          </w:p>
        </w:tc>
        <w:tc>
          <w:tcPr>
            <w:tcW w:w="3119" w:type="dxa"/>
            <w:shd w:val="clear" w:color="auto" w:fill="FFF2CC" w:themeFill="accent4" w:themeFillTint="33"/>
            <w:vAlign w:val="center"/>
          </w:tcPr>
          <w:p w14:paraId="7C526AA3"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lang w:val="en-US"/>
              </w:rPr>
              <w:t>NXentry:NXsample:</w:t>
            </w:r>
            <w:r>
              <w:rPr>
                <w:rFonts w:ascii="Arial" w:eastAsia="Arial" w:hAnsi="Arial" w:cs="Arial"/>
                <w:color w:val="FF0000"/>
                <w:sz w:val="20"/>
                <w:lang w:val="en-US"/>
              </w:rPr>
              <w:t>drain_current</w:t>
            </w:r>
            <w:proofErr w:type="spellEnd"/>
          </w:p>
        </w:tc>
        <w:tc>
          <w:tcPr>
            <w:tcW w:w="992" w:type="dxa"/>
            <w:shd w:val="clear" w:color="auto" w:fill="FFF2CC" w:themeFill="accent4" w:themeFillTint="33"/>
            <w:vAlign w:val="center"/>
          </w:tcPr>
          <w:p w14:paraId="00D1FB43" w14:textId="1C2A6B14"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NX_CURRENT</w:t>
            </w:r>
          </w:p>
        </w:tc>
        <w:tc>
          <w:tcPr>
            <w:tcW w:w="992" w:type="dxa"/>
            <w:shd w:val="clear" w:color="auto" w:fill="FFF2CC" w:themeFill="accent4" w:themeFillTint="33"/>
            <w:vAlign w:val="center"/>
          </w:tcPr>
          <w:p w14:paraId="12A0D930"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t>x</w:t>
            </w:r>
          </w:p>
        </w:tc>
      </w:tr>
      <w:tr w:rsidR="005D531E" w14:paraId="12CA3600" w14:textId="77777777" w:rsidTr="008275B6">
        <w:tc>
          <w:tcPr>
            <w:tcW w:w="2122" w:type="dxa"/>
            <w:shd w:val="clear" w:color="auto" w:fill="FFF2CC" w:themeFill="accent4" w:themeFillTint="33"/>
            <w:vAlign w:val="center"/>
          </w:tcPr>
          <w:p w14:paraId="2DE3761F"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growth_method</w:t>
            </w:r>
            <w:proofErr w:type="spellEnd"/>
          </w:p>
        </w:tc>
        <w:tc>
          <w:tcPr>
            <w:tcW w:w="708" w:type="dxa"/>
            <w:shd w:val="clear" w:color="auto" w:fill="FFF2CC" w:themeFill="accent4" w:themeFillTint="33"/>
            <w:vAlign w:val="center"/>
          </w:tcPr>
          <w:p w14:paraId="0A374ABF"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063B3FCE"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Sample growth method (e. g. molecular beam epitaxy, chemical vapor deposition etc.)</w:t>
            </w:r>
          </w:p>
        </w:tc>
        <w:tc>
          <w:tcPr>
            <w:tcW w:w="3119" w:type="dxa"/>
            <w:shd w:val="clear" w:color="auto" w:fill="FFF2CC" w:themeFill="accent4" w:themeFillTint="33"/>
            <w:vAlign w:val="center"/>
          </w:tcPr>
          <w:p w14:paraId="2A0B8114" w14:textId="77777777" w:rsidR="005D531E" w:rsidRDefault="005D531E" w:rsidP="005D531E">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growth_method</w:t>
            </w:r>
            <w:proofErr w:type="spellEnd"/>
          </w:p>
        </w:tc>
        <w:tc>
          <w:tcPr>
            <w:tcW w:w="992" w:type="dxa"/>
            <w:shd w:val="clear" w:color="auto" w:fill="FFF2CC" w:themeFill="accent4" w:themeFillTint="33"/>
            <w:vAlign w:val="center"/>
          </w:tcPr>
          <w:p w14:paraId="16639B6F" w14:textId="225A921E"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NX_CURRENT</w:t>
            </w:r>
          </w:p>
        </w:tc>
        <w:tc>
          <w:tcPr>
            <w:tcW w:w="992" w:type="dxa"/>
            <w:shd w:val="clear" w:color="auto" w:fill="FFF2CC" w:themeFill="accent4" w:themeFillTint="33"/>
            <w:vAlign w:val="center"/>
          </w:tcPr>
          <w:p w14:paraId="064EA986" w14:textId="77777777" w:rsidR="005D531E" w:rsidRDefault="005D531E" w:rsidP="005D531E">
            <w:pPr>
              <w:jc w:val="center"/>
              <w:rPr>
                <w:rFonts w:ascii="Arial" w:eastAsia="Arial" w:hAnsi="Arial" w:cs="Arial"/>
                <w:b/>
                <w:sz w:val="20"/>
                <w:szCs w:val="20"/>
              </w:rPr>
            </w:pPr>
            <w:r>
              <w:rPr>
                <w:rFonts w:ascii="Arial" w:eastAsia="Arial" w:hAnsi="Arial" w:cs="Arial"/>
                <w:b/>
                <w:sz w:val="20"/>
                <w:szCs w:val="20"/>
                <w:lang w:val="en-US"/>
              </w:rPr>
              <w:t>x</w:t>
            </w:r>
          </w:p>
        </w:tc>
      </w:tr>
      <w:tr w:rsidR="005D531E" w14:paraId="644FC5FB" w14:textId="77777777" w:rsidTr="008275B6">
        <w:tc>
          <w:tcPr>
            <w:tcW w:w="2122" w:type="dxa"/>
            <w:shd w:val="clear" w:color="auto" w:fill="FFF2CC" w:themeFill="accent4" w:themeFillTint="33"/>
            <w:vAlign w:val="center"/>
          </w:tcPr>
          <w:p w14:paraId="728659F1"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szCs w:val="20"/>
                <w:lang w:val="en-US"/>
              </w:rPr>
              <w:t>preparation_method</w:t>
            </w:r>
            <w:proofErr w:type="spellEnd"/>
          </w:p>
        </w:tc>
        <w:tc>
          <w:tcPr>
            <w:tcW w:w="708" w:type="dxa"/>
            <w:shd w:val="clear" w:color="auto" w:fill="FFF2CC" w:themeFill="accent4" w:themeFillTint="33"/>
            <w:vAlign w:val="center"/>
          </w:tcPr>
          <w:p w14:paraId="27355861"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48C5562" w14:textId="77777777" w:rsidR="005D531E" w:rsidRDefault="005D531E" w:rsidP="005D531E">
            <w:pPr>
              <w:jc w:val="center"/>
              <w:rPr>
                <w:rFonts w:ascii="Arial" w:eastAsia="Arial" w:hAnsi="Arial" w:cs="Arial"/>
                <w:sz w:val="20"/>
                <w:szCs w:val="20"/>
                <w:lang w:val="en-US"/>
              </w:rPr>
            </w:pPr>
            <w:r>
              <w:rPr>
                <w:rFonts w:ascii="Arial" w:eastAsia="Arial" w:hAnsi="Arial" w:cs="Arial"/>
                <w:sz w:val="20"/>
                <w:szCs w:val="20"/>
                <w:lang w:val="en-US"/>
              </w:rPr>
              <w:t xml:space="preserve">E.g. “UHV cleave”, </w:t>
            </w:r>
            <w:r>
              <w:rPr>
                <w:rFonts w:ascii="Arial" w:eastAsia="Arial" w:hAnsi="Arial" w:cs="Arial"/>
                <w:sz w:val="20"/>
                <w:szCs w:val="20"/>
                <w:lang w:val="en-US"/>
              </w:rPr>
              <w:lastRenderedPageBreak/>
              <w:t>“sputtering and annealing”, etc.</w:t>
            </w:r>
          </w:p>
        </w:tc>
        <w:tc>
          <w:tcPr>
            <w:tcW w:w="3119" w:type="dxa"/>
            <w:shd w:val="clear" w:color="auto" w:fill="FFF2CC" w:themeFill="accent4" w:themeFillTint="33"/>
            <w:vAlign w:val="center"/>
          </w:tcPr>
          <w:p w14:paraId="56B469C4" w14:textId="77777777" w:rsidR="005D531E" w:rsidRDefault="005D531E" w:rsidP="005D531E">
            <w:pPr>
              <w:jc w:val="center"/>
              <w:rPr>
                <w:rFonts w:ascii="Arial" w:eastAsia="Arial" w:hAnsi="Arial" w:cs="Arial"/>
                <w:sz w:val="20"/>
                <w:szCs w:val="20"/>
              </w:rPr>
            </w:pPr>
            <w:proofErr w:type="spellStart"/>
            <w:r>
              <w:rPr>
                <w:rFonts w:ascii="Arial" w:eastAsia="Arial" w:hAnsi="Arial" w:cs="Arial"/>
                <w:sz w:val="20"/>
                <w:lang w:val="en-US"/>
              </w:rPr>
              <w:lastRenderedPageBreak/>
              <w:t>NXentry:NXsample:</w:t>
            </w:r>
            <w:r>
              <w:rPr>
                <w:rFonts w:ascii="Arial" w:eastAsia="Arial" w:hAnsi="Arial" w:cs="Arial"/>
                <w:color w:val="FF0000"/>
                <w:sz w:val="20"/>
                <w:lang w:val="en-US"/>
              </w:rPr>
              <w:t>preparation_method</w:t>
            </w:r>
            <w:proofErr w:type="spellEnd"/>
          </w:p>
        </w:tc>
        <w:tc>
          <w:tcPr>
            <w:tcW w:w="992" w:type="dxa"/>
            <w:shd w:val="clear" w:color="auto" w:fill="FFF2CC" w:themeFill="accent4" w:themeFillTint="33"/>
            <w:vAlign w:val="center"/>
          </w:tcPr>
          <w:p w14:paraId="624A63E3" w14:textId="07A4570D" w:rsidR="005D531E" w:rsidRDefault="006A32DA" w:rsidP="005D531E">
            <w:pPr>
              <w:jc w:val="center"/>
              <w:rPr>
                <w:rFonts w:ascii="Arial" w:eastAsia="Arial" w:hAnsi="Arial" w:cs="Arial"/>
                <w:sz w:val="20"/>
                <w:szCs w:val="20"/>
              </w:rPr>
            </w:pPr>
            <w:r>
              <w:rPr>
                <w:rFonts w:ascii="Arial" w:eastAsia="Arial" w:hAnsi="Arial" w:cs="Arial"/>
                <w:sz w:val="20"/>
                <w:szCs w:val="20"/>
                <w:lang w:val="en-US"/>
              </w:rPr>
              <w:t>NX_FLOAT:</w:t>
            </w:r>
            <w:r w:rsidR="005D531E">
              <w:rPr>
                <w:rFonts w:ascii="Arial" w:eastAsia="Arial" w:hAnsi="Arial" w:cs="Arial"/>
                <w:sz w:val="20"/>
                <w:szCs w:val="20"/>
                <w:lang w:val="en-US"/>
              </w:rPr>
              <w:t>NX</w:t>
            </w:r>
            <w:r w:rsidR="005D531E">
              <w:rPr>
                <w:rFonts w:ascii="Arial" w:eastAsia="Arial" w:hAnsi="Arial" w:cs="Arial"/>
                <w:sz w:val="20"/>
                <w:szCs w:val="20"/>
                <w:lang w:val="en-US"/>
              </w:rPr>
              <w:lastRenderedPageBreak/>
              <w:t>_CURRENT</w:t>
            </w:r>
          </w:p>
        </w:tc>
        <w:tc>
          <w:tcPr>
            <w:tcW w:w="992" w:type="dxa"/>
            <w:shd w:val="clear" w:color="auto" w:fill="FFF2CC" w:themeFill="accent4" w:themeFillTint="33"/>
            <w:vAlign w:val="center"/>
          </w:tcPr>
          <w:p w14:paraId="5AE6D394" w14:textId="77777777" w:rsidR="005D531E" w:rsidRDefault="005D531E" w:rsidP="005D531E">
            <w:pPr>
              <w:jc w:val="center"/>
              <w:rPr>
                <w:rFonts w:ascii="Arial" w:eastAsia="Arial" w:hAnsi="Arial" w:cs="Arial"/>
                <w:sz w:val="20"/>
                <w:szCs w:val="20"/>
              </w:rPr>
            </w:pPr>
            <w:r>
              <w:rPr>
                <w:rFonts w:ascii="Arial" w:eastAsia="Arial" w:hAnsi="Arial" w:cs="Arial"/>
                <w:b/>
                <w:sz w:val="20"/>
                <w:szCs w:val="20"/>
                <w:lang w:val="en-US"/>
              </w:rPr>
              <w:lastRenderedPageBreak/>
              <w:t>x</w:t>
            </w:r>
          </w:p>
        </w:tc>
      </w:tr>
      <w:tr w:rsidR="005D531E" w14:paraId="46F61521" w14:textId="77777777" w:rsidTr="008275B6">
        <w:tc>
          <w:tcPr>
            <w:tcW w:w="2122" w:type="dxa"/>
            <w:shd w:val="clear" w:color="auto" w:fill="E2EFD9" w:themeFill="accent6" w:themeFillTint="33"/>
            <w:vAlign w:val="center"/>
          </w:tcPr>
          <w:p w14:paraId="636B19A1" w14:textId="77777777" w:rsidR="005D531E" w:rsidRDefault="005D531E" w:rsidP="005D531E">
            <w:pPr>
              <w:jc w:val="center"/>
              <w:rPr>
                <w:rFonts w:ascii="Arial" w:eastAsia="Arial" w:hAnsi="Arial" w:cs="Arial"/>
                <w:sz w:val="20"/>
                <w:szCs w:val="20"/>
              </w:rPr>
            </w:pPr>
            <w:commentRangeStart w:id="71"/>
            <w:proofErr w:type="spellStart"/>
            <w:r>
              <w:rPr>
                <w:rFonts w:ascii="Arial" w:eastAsia="Arial" w:hAnsi="Arial" w:cs="Arial"/>
                <w:sz w:val="20"/>
                <w:szCs w:val="20"/>
                <w:lang w:val="en-US"/>
              </w:rPr>
              <w:t>preparation_date</w:t>
            </w:r>
            <w:commentRangeEnd w:id="71"/>
            <w:proofErr w:type="spellEnd"/>
            <w:r w:rsidR="003762A8">
              <w:rPr>
                <w:rStyle w:val="Rimandocommento"/>
              </w:rPr>
              <w:commentReference w:id="71"/>
            </w:r>
          </w:p>
        </w:tc>
        <w:tc>
          <w:tcPr>
            <w:tcW w:w="708" w:type="dxa"/>
            <w:shd w:val="clear" w:color="auto" w:fill="E2EFD9" w:themeFill="accent6" w:themeFillTint="33"/>
            <w:vAlign w:val="center"/>
          </w:tcPr>
          <w:p w14:paraId="1EC32176"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Date</w:t>
            </w:r>
          </w:p>
        </w:tc>
        <w:tc>
          <w:tcPr>
            <w:tcW w:w="1701" w:type="dxa"/>
            <w:shd w:val="clear" w:color="auto" w:fill="E2EFD9" w:themeFill="accent6" w:themeFillTint="33"/>
            <w:vAlign w:val="center"/>
          </w:tcPr>
          <w:p w14:paraId="3EE77BE4"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Date of sample preparation</w:t>
            </w:r>
          </w:p>
        </w:tc>
        <w:tc>
          <w:tcPr>
            <w:tcW w:w="3119" w:type="dxa"/>
            <w:shd w:val="clear" w:color="auto" w:fill="E2EFD9" w:themeFill="accent6" w:themeFillTint="33"/>
            <w:vAlign w:val="center"/>
          </w:tcPr>
          <w:p w14:paraId="5188B35E" w14:textId="77777777" w:rsidR="005D531E" w:rsidRDefault="005D531E" w:rsidP="005D531E">
            <w:pPr>
              <w:jc w:val="center"/>
              <w:rPr>
                <w:rFonts w:ascii="Arial" w:eastAsia="Arial" w:hAnsi="Arial" w:cs="Arial"/>
                <w:sz w:val="20"/>
              </w:rPr>
            </w:pPr>
            <w:proofErr w:type="spellStart"/>
            <w:r>
              <w:rPr>
                <w:rFonts w:ascii="Arial" w:eastAsia="Arial" w:hAnsi="Arial" w:cs="Arial"/>
                <w:sz w:val="20"/>
                <w:lang w:val="en-US"/>
              </w:rPr>
              <w:t>NXentry:NXsample:preparation_date</w:t>
            </w:r>
            <w:proofErr w:type="spellEnd"/>
          </w:p>
        </w:tc>
        <w:tc>
          <w:tcPr>
            <w:tcW w:w="992" w:type="dxa"/>
            <w:shd w:val="clear" w:color="auto" w:fill="E2EFD9" w:themeFill="accent6" w:themeFillTint="33"/>
            <w:vAlign w:val="center"/>
          </w:tcPr>
          <w:p w14:paraId="0455F950" w14:textId="77777777" w:rsidR="005D531E" w:rsidRDefault="005D531E" w:rsidP="005D531E">
            <w:pPr>
              <w:jc w:val="center"/>
              <w:rPr>
                <w:rFonts w:ascii="Arial" w:eastAsia="Arial" w:hAnsi="Arial" w:cs="Arial"/>
                <w:sz w:val="20"/>
                <w:szCs w:val="20"/>
              </w:rPr>
            </w:pPr>
            <w:r>
              <w:rPr>
                <w:rFonts w:ascii="Arial" w:eastAsia="Arial" w:hAnsi="Arial" w:cs="Arial"/>
                <w:sz w:val="20"/>
                <w:szCs w:val="20"/>
                <w:lang w:val="en-US"/>
              </w:rPr>
              <w:t>NX_DATE_TIME</w:t>
            </w:r>
          </w:p>
        </w:tc>
        <w:tc>
          <w:tcPr>
            <w:tcW w:w="992" w:type="dxa"/>
            <w:shd w:val="clear" w:color="auto" w:fill="E2EFD9" w:themeFill="accent6" w:themeFillTint="33"/>
            <w:vAlign w:val="center"/>
          </w:tcPr>
          <w:p w14:paraId="714A3592" w14:textId="77777777" w:rsidR="005D531E" w:rsidRDefault="005D531E" w:rsidP="005D531E">
            <w:pPr>
              <w:jc w:val="center"/>
              <w:rPr>
                <w:rFonts w:ascii="Arial" w:eastAsia="Arial" w:hAnsi="Arial" w:cs="Arial"/>
                <w:b/>
                <w:sz w:val="20"/>
                <w:szCs w:val="20"/>
              </w:rPr>
            </w:pPr>
            <w:r>
              <w:rPr>
                <w:rFonts w:ascii="Arial" w:eastAsia="Arial" w:hAnsi="Arial" w:cs="Arial"/>
                <w:b/>
                <w:sz w:val="20"/>
                <w:szCs w:val="20"/>
                <w:lang w:val="en-US"/>
              </w:rPr>
              <w:t>x</w:t>
            </w:r>
          </w:p>
        </w:tc>
      </w:tr>
      <w:tr w:rsidR="006A32DA" w14:paraId="7B7E2B41" w14:textId="77777777" w:rsidTr="008275B6">
        <w:tc>
          <w:tcPr>
            <w:tcW w:w="2122" w:type="dxa"/>
            <w:shd w:val="clear" w:color="auto" w:fill="FFF2CC" w:themeFill="accent4" w:themeFillTint="33"/>
            <w:vAlign w:val="center"/>
          </w:tcPr>
          <w:p w14:paraId="07A1CBE8" w14:textId="6563C139" w:rsidR="006A32DA" w:rsidRDefault="006A32DA" w:rsidP="006A32DA">
            <w:pPr>
              <w:jc w:val="center"/>
              <w:rPr>
                <w:rFonts w:ascii="Arial" w:eastAsia="Arial" w:hAnsi="Arial" w:cs="Arial"/>
                <w:sz w:val="20"/>
                <w:szCs w:val="20"/>
                <w:lang w:val="en-US"/>
              </w:rPr>
            </w:pPr>
            <w:proofErr w:type="spellStart"/>
            <w:r>
              <w:rPr>
                <w:rFonts w:ascii="Arial" w:eastAsia="Arial" w:hAnsi="Arial" w:cs="Arial"/>
                <w:sz w:val="20"/>
                <w:szCs w:val="20"/>
                <w:lang w:val="en-US"/>
              </w:rPr>
              <w:t>preparation_date_timestamp</w:t>
            </w:r>
            <w:proofErr w:type="spellEnd"/>
          </w:p>
        </w:tc>
        <w:tc>
          <w:tcPr>
            <w:tcW w:w="708" w:type="dxa"/>
            <w:shd w:val="clear" w:color="auto" w:fill="FFF2CC" w:themeFill="accent4" w:themeFillTint="33"/>
            <w:vAlign w:val="center"/>
          </w:tcPr>
          <w:p w14:paraId="65183AF3" w14:textId="60381664"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s</w:t>
            </w:r>
          </w:p>
        </w:tc>
        <w:tc>
          <w:tcPr>
            <w:tcW w:w="1701" w:type="dxa"/>
            <w:shd w:val="clear" w:color="auto" w:fill="FFF2CC" w:themeFill="accent4" w:themeFillTint="33"/>
            <w:vAlign w:val="center"/>
          </w:tcPr>
          <w:p w14:paraId="6D9A7AE7" w14:textId="1CD561D8"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UNIX timestamp of sample preparation</w:t>
            </w:r>
          </w:p>
        </w:tc>
        <w:tc>
          <w:tcPr>
            <w:tcW w:w="3119" w:type="dxa"/>
            <w:shd w:val="clear" w:color="auto" w:fill="FFF2CC" w:themeFill="accent4" w:themeFillTint="33"/>
            <w:vAlign w:val="center"/>
          </w:tcPr>
          <w:p w14:paraId="5A69EF12" w14:textId="39A64446" w:rsidR="006A32DA" w:rsidRDefault="006A32DA" w:rsidP="006A32DA">
            <w:pPr>
              <w:jc w:val="center"/>
              <w:rPr>
                <w:rFonts w:ascii="Arial" w:eastAsia="Arial" w:hAnsi="Arial" w:cs="Arial"/>
                <w:sz w:val="20"/>
                <w:lang w:val="en-US"/>
              </w:rPr>
            </w:pPr>
            <w:proofErr w:type="spellStart"/>
            <w:r>
              <w:rPr>
                <w:rFonts w:ascii="Arial" w:eastAsia="Arial" w:hAnsi="Arial" w:cs="Arial"/>
                <w:sz w:val="20"/>
                <w:lang w:val="en-US"/>
              </w:rPr>
              <w:t>NXentry:NXsample:</w:t>
            </w:r>
            <w:r w:rsidRPr="006A32DA">
              <w:rPr>
                <w:rFonts w:ascii="Arial" w:eastAsia="Arial" w:hAnsi="Arial" w:cs="Arial"/>
                <w:color w:val="FF0000"/>
                <w:sz w:val="20"/>
                <w:lang w:val="en-US"/>
              </w:rPr>
              <w:t>preparation_date_timestamp</w:t>
            </w:r>
            <w:proofErr w:type="spellEnd"/>
          </w:p>
        </w:tc>
        <w:tc>
          <w:tcPr>
            <w:tcW w:w="992" w:type="dxa"/>
            <w:shd w:val="clear" w:color="auto" w:fill="FFF2CC" w:themeFill="accent4" w:themeFillTint="33"/>
            <w:vAlign w:val="center"/>
          </w:tcPr>
          <w:p w14:paraId="2D0568D2" w14:textId="3FD3ADE2"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43930D9D" w14:textId="3CD03903" w:rsidR="006A32DA" w:rsidRDefault="006A32DA" w:rsidP="006A32DA">
            <w:pPr>
              <w:jc w:val="center"/>
              <w:rPr>
                <w:rFonts w:ascii="Arial" w:eastAsia="Arial" w:hAnsi="Arial" w:cs="Arial"/>
                <w:b/>
                <w:sz w:val="20"/>
                <w:szCs w:val="20"/>
                <w:lang w:val="en-US"/>
              </w:rPr>
            </w:pPr>
            <w:r>
              <w:rPr>
                <w:rFonts w:ascii="Arial" w:eastAsia="Arial" w:hAnsi="Arial" w:cs="Arial"/>
                <w:b/>
                <w:sz w:val="20"/>
                <w:szCs w:val="20"/>
                <w:lang w:val="en-US"/>
              </w:rPr>
              <w:t>x</w:t>
            </w:r>
          </w:p>
        </w:tc>
      </w:tr>
      <w:tr w:rsidR="006A32DA" w14:paraId="5DFAE8F2" w14:textId="77777777" w:rsidTr="008275B6">
        <w:tc>
          <w:tcPr>
            <w:tcW w:w="2122" w:type="dxa"/>
            <w:shd w:val="clear" w:color="auto" w:fill="FFF2CC" w:themeFill="accent4" w:themeFillTint="33"/>
            <w:vAlign w:val="center"/>
          </w:tcPr>
          <w:p w14:paraId="69956CD3"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vendor</w:t>
            </w:r>
          </w:p>
        </w:tc>
        <w:tc>
          <w:tcPr>
            <w:tcW w:w="708" w:type="dxa"/>
            <w:shd w:val="clear" w:color="auto" w:fill="FFF2CC" w:themeFill="accent4" w:themeFillTint="33"/>
            <w:vAlign w:val="center"/>
          </w:tcPr>
          <w:p w14:paraId="247CD2B1"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63AB8353" w14:textId="77777777"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Name of the sample vendor (company or research group)</w:t>
            </w:r>
          </w:p>
        </w:tc>
        <w:tc>
          <w:tcPr>
            <w:tcW w:w="3119" w:type="dxa"/>
            <w:shd w:val="clear" w:color="auto" w:fill="FFF2CC" w:themeFill="accent4" w:themeFillTint="33"/>
            <w:vAlign w:val="center"/>
          </w:tcPr>
          <w:p w14:paraId="45D9FBBE" w14:textId="77777777" w:rsidR="006A32DA" w:rsidRDefault="006A32DA" w:rsidP="006A32DA">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vendor</w:t>
            </w:r>
            <w:proofErr w:type="spellEnd"/>
          </w:p>
        </w:tc>
        <w:tc>
          <w:tcPr>
            <w:tcW w:w="992" w:type="dxa"/>
            <w:shd w:val="clear" w:color="auto" w:fill="FFF2CC" w:themeFill="accent4" w:themeFillTint="33"/>
            <w:vAlign w:val="center"/>
          </w:tcPr>
          <w:p w14:paraId="569B73C6"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4B56546" w14:textId="77777777" w:rsidR="006A32DA" w:rsidRDefault="006A32DA" w:rsidP="006A32DA">
            <w:pPr>
              <w:jc w:val="center"/>
              <w:rPr>
                <w:rFonts w:ascii="Arial" w:eastAsia="Arial" w:hAnsi="Arial" w:cs="Arial"/>
                <w:b/>
                <w:sz w:val="20"/>
                <w:szCs w:val="20"/>
              </w:rPr>
            </w:pPr>
            <w:r>
              <w:rPr>
                <w:rFonts w:ascii="Arial" w:eastAsia="Arial" w:hAnsi="Arial" w:cs="Arial"/>
                <w:b/>
                <w:sz w:val="20"/>
                <w:szCs w:val="20"/>
                <w:lang w:val="en-US"/>
              </w:rPr>
              <w:t>x</w:t>
            </w:r>
          </w:p>
        </w:tc>
      </w:tr>
      <w:tr w:rsidR="006A32DA" w14:paraId="0A2A775D" w14:textId="77777777" w:rsidTr="008275B6">
        <w:tc>
          <w:tcPr>
            <w:tcW w:w="2122" w:type="dxa"/>
            <w:shd w:val="clear" w:color="auto" w:fill="FFF2CC" w:themeFill="accent4" w:themeFillTint="33"/>
            <w:vAlign w:val="center"/>
          </w:tcPr>
          <w:p w14:paraId="7DC786CB"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szCs w:val="20"/>
                <w:lang w:val="en-US"/>
              </w:rPr>
              <w:t>substrate_material</w:t>
            </w:r>
            <w:proofErr w:type="spellEnd"/>
          </w:p>
        </w:tc>
        <w:tc>
          <w:tcPr>
            <w:tcW w:w="708" w:type="dxa"/>
            <w:shd w:val="clear" w:color="auto" w:fill="FFF2CC" w:themeFill="accent4" w:themeFillTint="33"/>
            <w:vAlign w:val="center"/>
          </w:tcPr>
          <w:p w14:paraId="6A8B15C0"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74CE5843" w14:textId="77777777"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Material of the substrate in direct contact with the sample.</w:t>
            </w:r>
          </w:p>
        </w:tc>
        <w:tc>
          <w:tcPr>
            <w:tcW w:w="3119" w:type="dxa"/>
            <w:shd w:val="clear" w:color="auto" w:fill="FFF2CC" w:themeFill="accent4" w:themeFillTint="33"/>
            <w:vAlign w:val="center"/>
          </w:tcPr>
          <w:p w14:paraId="2B1D09A9" w14:textId="77777777" w:rsidR="006A32DA" w:rsidRDefault="006A32DA" w:rsidP="006A32DA">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substrate_material</w:t>
            </w:r>
            <w:proofErr w:type="spellEnd"/>
          </w:p>
        </w:tc>
        <w:tc>
          <w:tcPr>
            <w:tcW w:w="992" w:type="dxa"/>
            <w:shd w:val="clear" w:color="auto" w:fill="FFF2CC" w:themeFill="accent4" w:themeFillTint="33"/>
            <w:vAlign w:val="center"/>
          </w:tcPr>
          <w:p w14:paraId="14087409"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2358365E" w14:textId="77777777" w:rsidR="006A32DA" w:rsidRDefault="006A32DA" w:rsidP="006A32DA">
            <w:pPr>
              <w:jc w:val="center"/>
              <w:rPr>
                <w:rFonts w:ascii="Arial" w:eastAsia="Arial" w:hAnsi="Arial" w:cs="Arial"/>
                <w:b/>
                <w:sz w:val="20"/>
                <w:szCs w:val="20"/>
              </w:rPr>
            </w:pPr>
            <w:r>
              <w:rPr>
                <w:rFonts w:ascii="Arial" w:eastAsia="Arial" w:hAnsi="Arial" w:cs="Arial"/>
                <w:b/>
                <w:sz w:val="20"/>
                <w:szCs w:val="20"/>
                <w:lang w:val="en-US"/>
              </w:rPr>
              <w:t>x</w:t>
            </w:r>
          </w:p>
        </w:tc>
      </w:tr>
      <w:tr w:rsidR="006A32DA" w14:paraId="088D6962" w14:textId="77777777" w:rsidTr="008275B6">
        <w:tc>
          <w:tcPr>
            <w:tcW w:w="2122" w:type="dxa"/>
            <w:shd w:val="clear" w:color="auto" w:fill="FFF2CC" w:themeFill="accent4" w:themeFillTint="33"/>
            <w:vAlign w:val="center"/>
          </w:tcPr>
          <w:p w14:paraId="1A31DBA4" w14:textId="77777777" w:rsidR="006A32DA" w:rsidRDefault="006A32DA" w:rsidP="006A32DA">
            <w:pPr>
              <w:jc w:val="center"/>
              <w:rPr>
                <w:rFonts w:ascii="Arial" w:eastAsia="Arial" w:hAnsi="Arial" w:cs="Arial"/>
                <w:sz w:val="20"/>
                <w:szCs w:val="20"/>
              </w:rPr>
            </w:pPr>
            <w:commentRangeStart w:id="72"/>
            <w:proofErr w:type="spellStart"/>
            <w:r>
              <w:rPr>
                <w:rFonts w:ascii="Arial" w:eastAsia="Arial" w:hAnsi="Arial" w:cs="Arial"/>
                <w:sz w:val="20"/>
                <w:szCs w:val="20"/>
                <w:lang w:val="en-US"/>
              </w:rPr>
              <w:t>substrate_state</w:t>
            </w:r>
            <w:commentRangeEnd w:id="72"/>
            <w:proofErr w:type="spellEnd"/>
            <w:r w:rsidR="003762A8">
              <w:rPr>
                <w:rStyle w:val="Rimandocommento"/>
              </w:rPr>
              <w:commentReference w:id="72"/>
            </w:r>
          </w:p>
        </w:tc>
        <w:tc>
          <w:tcPr>
            <w:tcW w:w="708" w:type="dxa"/>
            <w:shd w:val="clear" w:color="auto" w:fill="FFF2CC" w:themeFill="accent4" w:themeFillTint="33"/>
            <w:vAlign w:val="center"/>
          </w:tcPr>
          <w:p w14:paraId="3094F3D0"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D5A467B" w14:textId="77777777"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 xml:space="preserve">Physical state of the substrate, similar options to </w:t>
            </w:r>
            <w:proofErr w:type="spellStart"/>
            <w:r>
              <w:rPr>
                <w:rFonts w:ascii="Arial" w:eastAsia="Arial" w:hAnsi="Arial" w:cs="Arial"/>
                <w:sz w:val="20"/>
                <w:szCs w:val="20"/>
                <w:lang w:val="en-US"/>
              </w:rPr>
              <w:t>sample_state</w:t>
            </w:r>
            <w:proofErr w:type="spellEnd"/>
          </w:p>
        </w:tc>
        <w:tc>
          <w:tcPr>
            <w:tcW w:w="3119" w:type="dxa"/>
            <w:shd w:val="clear" w:color="auto" w:fill="FFF2CC" w:themeFill="accent4" w:themeFillTint="33"/>
            <w:vAlign w:val="center"/>
          </w:tcPr>
          <w:p w14:paraId="6B4EC74E" w14:textId="77777777" w:rsidR="006A32DA" w:rsidRDefault="006A32DA" w:rsidP="006A32DA">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substrate_state</w:t>
            </w:r>
            <w:proofErr w:type="spellEnd"/>
          </w:p>
        </w:tc>
        <w:tc>
          <w:tcPr>
            <w:tcW w:w="992" w:type="dxa"/>
            <w:shd w:val="clear" w:color="auto" w:fill="FFF2CC" w:themeFill="accent4" w:themeFillTint="33"/>
            <w:vAlign w:val="center"/>
          </w:tcPr>
          <w:p w14:paraId="4840E762"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7CF971BD" w14:textId="77777777" w:rsidR="006A32DA" w:rsidRDefault="006A32DA" w:rsidP="006A32DA">
            <w:pPr>
              <w:jc w:val="center"/>
              <w:rPr>
                <w:rFonts w:ascii="Arial" w:eastAsia="Arial" w:hAnsi="Arial" w:cs="Arial"/>
                <w:b/>
                <w:sz w:val="20"/>
                <w:szCs w:val="20"/>
              </w:rPr>
            </w:pPr>
            <w:r>
              <w:rPr>
                <w:rFonts w:ascii="Arial" w:eastAsia="Arial" w:hAnsi="Arial" w:cs="Arial"/>
                <w:b/>
                <w:sz w:val="20"/>
                <w:szCs w:val="20"/>
                <w:lang w:val="en-US"/>
              </w:rPr>
              <w:t>x</w:t>
            </w:r>
          </w:p>
        </w:tc>
      </w:tr>
      <w:tr w:rsidR="006A32DA" w14:paraId="37DAD748" w14:textId="77777777" w:rsidTr="008275B6">
        <w:tc>
          <w:tcPr>
            <w:tcW w:w="2122" w:type="dxa"/>
            <w:shd w:val="clear" w:color="auto" w:fill="FFF2CC" w:themeFill="accent4" w:themeFillTint="33"/>
            <w:vAlign w:val="center"/>
          </w:tcPr>
          <w:p w14:paraId="341082AF"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szCs w:val="20"/>
                <w:lang w:val="en-US"/>
              </w:rPr>
              <w:t>substrate_vendor</w:t>
            </w:r>
            <w:proofErr w:type="spellEnd"/>
          </w:p>
        </w:tc>
        <w:tc>
          <w:tcPr>
            <w:tcW w:w="708" w:type="dxa"/>
            <w:shd w:val="clear" w:color="auto" w:fill="FFF2CC" w:themeFill="accent4" w:themeFillTint="33"/>
            <w:vAlign w:val="center"/>
          </w:tcPr>
          <w:p w14:paraId="7872423F"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2646073" w14:textId="77777777" w:rsidR="006A32DA" w:rsidRDefault="006A32DA" w:rsidP="006A32DA">
            <w:pPr>
              <w:jc w:val="center"/>
              <w:rPr>
                <w:rFonts w:ascii="Arial" w:eastAsia="Arial" w:hAnsi="Arial" w:cs="Arial"/>
                <w:sz w:val="20"/>
                <w:szCs w:val="20"/>
                <w:lang w:val="en-US"/>
              </w:rPr>
            </w:pPr>
            <w:r>
              <w:rPr>
                <w:rFonts w:ascii="Arial" w:eastAsia="Arial" w:hAnsi="Arial" w:cs="Arial"/>
                <w:sz w:val="20"/>
                <w:szCs w:val="20"/>
                <w:lang w:val="en-US"/>
              </w:rPr>
              <w:t>Vendor of the substrate material</w:t>
            </w:r>
          </w:p>
        </w:tc>
        <w:tc>
          <w:tcPr>
            <w:tcW w:w="3119" w:type="dxa"/>
            <w:shd w:val="clear" w:color="auto" w:fill="FFF2CC" w:themeFill="accent4" w:themeFillTint="33"/>
            <w:vAlign w:val="center"/>
          </w:tcPr>
          <w:p w14:paraId="6FD4F577" w14:textId="77777777" w:rsidR="006A32DA" w:rsidRDefault="006A32DA" w:rsidP="006A32DA">
            <w:pPr>
              <w:jc w:val="center"/>
              <w:rPr>
                <w:rFonts w:ascii="Arial" w:eastAsia="Arial" w:hAnsi="Arial" w:cs="Arial"/>
                <w:sz w:val="20"/>
              </w:rPr>
            </w:pPr>
            <w:proofErr w:type="spellStart"/>
            <w:r>
              <w:rPr>
                <w:rFonts w:ascii="Arial" w:eastAsia="Arial" w:hAnsi="Arial" w:cs="Arial"/>
                <w:sz w:val="20"/>
                <w:lang w:val="en-US"/>
              </w:rPr>
              <w:t>NXentry:NXsample:</w:t>
            </w:r>
            <w:r>
              <w:rPr>
                <w:rFonts w:ascii="Arial" w:eastAsia="Arial" w:hAnsi="Arial" w:cs="Arial"/>
                <w:color w:val="FF0000"/>
                <w:sz w:val="20"/>
                <w:lang w:val="en-US"/>
              </w:rPr>
              <w:t>substrate_material</w:t>
            </w:r>
            <w:proofErr w:type="spellEnd"/>
          </w:p>
        </w:tc>
        <w:tc>
          <w:tcPr>
            <w:tcW w:w="992" w:type="dxa"/>
            <w:shd w:val="clear" w:color="auto" w:fill="FFF2CC" w:themeFill="accent4" w:themeFillTint="33"/>
            <w:vAlign w:val="center"/>
          </w:tcPr>
          <w:p w14:paraId="57D9C054"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57B43825" w14:textId="77777777" w:rsidR="006A32DA" w:rsidRDefault="006A32DA" w:rsidP="006A32DA">
            <w:pPr>
              <w:jc w:val="center"/>
              <w:rPr>
                <w:rFonts w:ascii="Arial" w:eastAsia="Arial" w:hAnsi="Arial" w:cs="Arial"/>
                <w:b/>
                <w:sz w:val="20"/>
                <w:szCs w:val="20"/>
              </w:rPr>
            </w:pPr>
            <w:r>
              <w:rPr>
                <w:rFonts w:ascii="Arial" w:eastAsia="Arial" w:hAnsi="Arial" w:cs="Arial"/>
                <w:b/>
                <w:sz w:val="20"/>
                <w:szCs w:val="20"/>
                <w:lang w:val="en-US"/>
              </w:rPr>
              <w:t>x</w:t>
            </w:r>
          </w:p>
        </w:tc>
      </w:tr>
      <w:tr w:rsidR="006A32DA" w14:paraId="598A50A1" w14:textId="77777777" w:rsidTr="008275B6">
        <w:tc>
          <w:tcPr>
            <w:tcW w:w="2122" w:type="dxa"/>
            <w:shd w:val="clear" w:color="auto" w:fill="FFF2CC" w:themeFill="accent4" w:themeFillTint="33"/>
            <w:vAlign w:val="center"/>
          </w:tcPr>
          <w:p w14:paraId="6181B7F3"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szCs w:val="20"/>
                <w:lang w:val="en-US"/>
              </w:rPr>
              <w:t>sample_notes</w:t>
            </w:r>
            <w:proofErr w:type="spellEnd"/>
          </w:p>
        </w:tc>
        <w:tc>
          <w:tcPr>
            <w:tcW w:w="708" w:type="dxa"/>
            <w:shd w:val="clear" w:color="auto" w:fill="FFF2CC" w:themeFill="accent4" w:themeFillTint="33"/>
            <w:vAlign w:val="center"/>
          </w:tcPr>
          <w:p w14:paraId="487ADA77"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C1BE45E"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Further notes.</w:t>
            </w:r>
          </w:p>
        </w:tc>
        <w:tc>
          <w:tcPr>
            <w:tcW w:w="3119" w:type="dxa"/>
            <w:shd w:val="clear" w:color="auto" w:fill="FFF2CC" w:themeFill="accent4" w:themeFillTint="33"/>
            <w:vAlign w:val="center"/>
          </w:tcPr>
          <w:p w14:paraId="4514BB85" w14:textId="77777777" w:rsidR="006A32DA" w:rsidRDefault="006A32DA" w:rsidP="006A32DA">
            <w:pPr>
              <w:jc w:val="center"/>
              <w:rPr>
                <w:rFonts w:ascii="Arial" w:eastAsia="Arial" w:hAnsi="Arial" w:cs="Arial"/>
                <w:sz w:val="20"/>
                <w:szCs w:val="20"/>
              </w:rPr>
            </w:pPr>
            <w:proofErr w:type="spellStart"/>
            <w:r>
              <w:rPr>
                <w:rFonts w:ascii="Arial" w:eastAsia="Arial" w:hAnsi="Arial" w:cs="Arial"/>
                <w:sz w:val="20"/>
                <w:lang w:val="en-US"/>
              </w:rPr>
              <w:t>NXentry:NXsample:</w:t>
            </w:r>
            <w:r>
              <w:rPr>
                <w:rFonts w:ascii="Arial" w:eastAsia="Arial" w:hAnsi="Arial" w:cs="Arial"/>
                <w:color w:val="FF0000"/>
                <w:sz w:val="20"/>
                <w:lang w:val="en-US"/>
              </w:rPr>
              <w:t>notes</w:t>
            </w:r>
            <w:proofErr w:type="spellEnd"/>
          </w:p>
        </w:tc>
        <w:tc>
          <w:tcPr>
            <w:tcW w:w="992" w:type="dxa"/>
            <w:shd w:val="clear" w:color="auto" w:fill="FFF2CC" w:themeFill="accent4" w:themeFillTint="33"/>
            <w:vAlign w:val="center"/>
          </w:tcPr>
          <w:p w14:paraId="476AC132" w14:textId="77777777" w:rsidR="006A32DA" w:rsidRDefault="006A32DA" w:rsidP="006A32DA">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658279DF" w14:textId="77777777" w:rsidR="006A32DA" w:rsidRDefault="006A32DA" w:rsidP="006A32DA">
            <w:pPr>
              <w:jc w:val="center"/>
              <w:rPr>
                <w:rFonts w:ascii="Arial" w:eastAsia="Arial" w:hAnsi="Arial" w:cs="Arial"/>
                <w:sz w:val="20"/>
                <w:szCs w:val="20"/>
              </w:rPr>
            </w:pPr>
            <w:r>
              <w:rPr>
                <w:rFonts w:ascii="Arial" w:eastAsia="Arial" w:hAnsi="Arial" w:cs="Arial"/>
                <w:b/>
                <w:sz w:val="20"/>
                <w:szCs w:val="20"/>
                <w:lang w:val="en-US"/>
              </w:rPr>
              <w:t>x</w:t>
            </w:r>
          </w:p>
        </w:tc>
      </w:tr>
    </w:tbl>
    <w:p w14:paraId="2A440A8E" w14:textId="77777777" w:rsidR="002001A9" w:rsidRDefault="002001A9"/>
    <w:p w14:paraId="0F55A9CE" w14:textId="1C91ACD3" w:rsidR="002001A9" w:rsidRPr="006A32DA" w:rsidRDefault="00A06DB4">
      <w:pPr>
        <w:rPr>
          <w:b/>
        </w:rPr>
      </w:pPr>
      <w:r w:rsidRPr="006A32DA">
        <w:rPr>
          <w:b/>
        </w:rPr>
        <w:t xml:space="preserve">Processing </w:t>
      </w:r>
      <w:r w:rsidR="006A32DA">
        <w:rPr>
          <w:b/>
        </w:rPr>
        <w:t>Information</w:t>
      </w:r>
    </w:p>
    <w:p w14:paraId="645FEA7F" w14:textId="42E53F19" w:rsidR="002001A9" w:rsidRDefault="006A32DA">
      <w:pPr>
        <w:rPr>
          <w:lang w:val="en-US"/>
        </w:rPr>
      </w:pPr>
      <w:proofErr w:type="spellStart"/>
      <w:r w:rsidRPr="006A32DA">
        <w:rPr>
          <w:lang w:val="en-US"/>
        </w:rPr>
        <w:t>NeXus</w:t>
      </w:r>
      <w:proofErr w:type="spellEnd"/>
      <w:r w:rsidRPr="006A32DA">
        <w:rPr>
          <w:lang w:val="en-US"/>
        </w:rPr>
        <w:t xml:space="preserve"> has a </w:t>
      </w:r>
      <w:proofErr w:type="spellStart"/>
      <w:r w:rsidR="00A06DB4" w:rsidRPr="006A32DA">
        <w:rPr>
          <w:lang w:val="en-US"/>
        </w:rPr>
        <w:t>NXprocess</w:t>
      </w:r>
      <w:proofErr w:type="spellEnd"/>
      <w:r w:rsidRPr="006A32DA">
        <w:rPr>
          <w:lang w:val="en-US"/>
        </w:rPr>
        <w:t xml:space="preserve"> base class, that however is not further structured. </w:t>
      </w:r>
      <w:r>
        <w:rPr>
          <w:lang w:val="en-US"/>
        </w:rPr>
        <w:t xml:space="preserve">We are interested in expanding this, with a full hierarchy for complex preprocessing. For this we had to create new </w:t>
      </w:r>
      <w:proofErr w:type="spellStart"/>
      <w:r w:rsidR="00122A74">
        <w:rPr>
          <w:lang w:val="en-US"/>
        </w:rPr>
        <w:t>NXclasses</w:t>
      </w:r>
      <w:proofErr w:type="spellEnd"/>
      <w:r w:rsidR="00122A74">
        <w:rPr>
          <w:lang w:val="en-US"/>
        </w:rPr>
        <w:t xml:space="preserve"> that extend </w:t>
      </w:r>
      <w:proofErr w:type="spellStart"/>
      <w:r w:rsidR="00122A74">
        <w:rPr>
          <w:lang w:val="en-US"/>
        </w:rPr>
        <w:t>NXprocess</w:t>
      </w:r>
      <w:proofErr w:type="spellEnd"/>
      <w:r w:rsidR="00122A74">
        <w:rPr>
          <w:lang w:val="en-US"/>
        </w:rPr>
        <w:t xml:space="preserve">: </w:t>
      </w:r>
      <w:proofErr w:type="spellStart"/>
      <w:r w:rsidR="00122A74">
        <w:rPr>
          <w:lang w:val="en-US"/>
        </w:rPr>
        <w:t>NXdistortion</w:t>
      </w:r>
      <w:proofErr w:type="spellEnd"/>
      <w:r w:rsidR="00122A74">
        <w:rPr>
          <w:lang w:val="en-US"/>
        </w:rPr>
        <w:t xml:space="preserve">, </w:t>
      </w:r>
      <w:proofErr w:type="spellStart"/>
      <w:r w:rsidR="00122A74">
        <w:rPr>
          <w:lang w:val="en-US"/>
        </w:rPr>
        <w:t>NXregistration</w:t>
      </w:r>
      <w:proofErr w:type="spellEnd"/>
      <w:r w:rsidR="00122A74">
        <w:rPr>
          <w:lang w:val="en-US"/>
        </w:rPr>
        <w:t xml:space="preserve">, </w:t>
      </w:r>
      <w:proofErr w:type="spellStart"/>
      <w:r w:rsidR="00122A74">
        <w:rPr>
          <w:lang w:val="en-US"/>
        </w:rPr>
        <w:t>NXcorrection</w:t>
      </w:r>
      <w:proofErr w:type="spellEnd"/>
      <w:r w:rsidR="00122A74">
        <w:rPr>
          <w:lang w:val="en-US"/>
        </w:rPr>
        <w:t xml:space="preserve">, </w:t>
      </w:r>
      <w:proofErr w:type="spellStart"/>
      <w:r w:rsidR="00122A74">
        <w:rPr>
          <w:lang w:val="en-US"/>
        </w:rPr>
        <w:t>NXenhancement</w:t>
      </w:r>
      <w:proofErr w:type="spellEnd"/>
      <w:r w:rsidR="00122A74">
        <w:rPr>
          <w:lang w:val="en-US"/>
        </w:rPr>
        <w:t>.</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122A74" w14:paraId="3F65ADB8" w14:textId="77777777" w:rsidTr="008275B6">
        <w:trPr>
          <w:trHeight w:val="530"/>
        </w:trPr>
        <w:tc>
          <w:tcPr>
            <w:tcW w:w="2122" w:type="dxa"/>
            <w:shd w:val="clear" w:color="auto" w:fill="FFFFFF" w:themeFill="background1"/>
            <w:vAlign w:val="center"/>
          </w:tcPr>
          <w:p w14:paraId="26505F84"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Name</w:t>
            </w:r>
          </w:p>
        </w:tc>
        <w:tc>
          <w:tcPr>
            <w:tcW w:w="708" w:type="dxa"/>
            <w:shd w:val="clear" w:color="auto" w:fill="FFFFFF" w:themeFill="background1"/>
            <w:vAlign w:val="center"/>
          </w:tcPr>
          <w:p w14:paraId="746D247D"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Unit</w:t>
            </w:r>
          </w:p>
        </w:tc>
        <w:tc>
          <w:tcPr>
            <w:tcW w:w="1701" w:type="dxa"/>
            <w:shd w:val="clear" w:color="auto" w:fill="FFFFFF" w:themeFill="background1"/>
            <w:vAlign w:val="center"/>
          </w:tcPr>
          <w:p w14:paraId="1A1DD1F0"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shd w:val="clear" w:color="auto" w:fill="FFFFFF" w:themeFill="background1"/>
            <w:vAlign w:val="center"/>
          </w:tcPr>
          <w:p w14:paraId="050BA7DA"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shd w:val="clear" w:color="auto" w:fill="FFFFFF" w:themeFill="background1"/>
            <w:vAlign w:val="center"/>
          </w:tcPr>
          <w:p w14:paraId="2B330A7F"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shd w:val="clear" w:color="auto" w:fill="FFFFFF" w:themeFill="background1"/>
            <w:vAlign w:val="center"/>
          </w:tcPr>
          <w:p w14:paraId="60267BBB" w14:textId="77777777" w:rsidR="00122A74" w:rsidRDefault="00122A74" w:rsidP="00B363EE">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122A74" w14:paraId="159DF6E5" w14:textId="77777777" w:rsidTr="00D471C2">
        <w:tc>
          <w:tcPr>
            <w:tcW w:w="2122" w:type="dxa"/>
            <w:shd w:val="clear" w:color="auto" w:fill="E2EFD9" w:themeFill="accent6" w:themeFillTint="33"/>
            <w:vAlign w:val="center"/>
          </w:tcPr>
          <w:p w14:paraId="3AC63E31" w14:textId="36C448BE" w:rsidR="00122A74" w:rsidRDefault="00122A74" w:rsidP="00B363EE">
            <w:pPr>
              <w:jc w:val="center"/>
              <w:rPr>
                <w:rFonts w:ascii="Arial" w:eastAsia="Arial" w:hAnsi="Arial" w:cs="Arial"/>
                <w:sz w:val="20"/>
                <w:szCs w:val="20"/>
              </w:rPr>
            </w:pPr>
            <w:proofErr w:type="spellStart"/>
            <w:r>
              <w:rPr>
                <w:rFonts w:ascii="Arial" w:eastAsia="Arial" w:hAnsi="Arial" w:cs="Arial"/>
                <w:sz w:val="20"/>
                <w:szCs w:val="20"/>
                <w:lang w:val="en-US"/>
              </w:rPr>
              <w:t>program_name</w:t>
            </w:r>
            <w:proofErr w:type="spellEnd"/>
          </w:p>
        </w:tc>
        <w:tc>
          <w:tcPr>
            <w:tcW w:w="708" w:type="dxa"/>
            <w:shd w:val="clear" w:color="auto" w:fill="E2EFD9" w:themeFill="accent6" w:themeFillTint="33"/>
            <w:vAlign w:val="center"/>
          </w:tcPr>
          <w:p w14:paraId="624CA92D" w14:textId="2F49CA8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32031936" w14:textId="7C233CCB" w:rsidR="00122A74" w:rsidRPr="00122A74" w:rsidRDefault="00122A74" w:rsidP="00B363EE">
            <w:pPr>
              <w:jc w:val="center"/>
              <w:rPr>
                <w:rFonts w:ascii="Arial" w:eastAsia="Arial" w:hAnsi="Arial" w:cs="Arial"/>
                <w:sz w:val="20"/>
                <w:szCs w:val="20"/>
                <w:lang w:val="en-US"/>
              </w:rPr>
            </w:pPr>
            <w:r>
              <w:rPr>
                <w:rFonts w:ascii="Arial" w:eastAsia="Arial" w:hAnsi="Arial" w:cs="Arial"/>
                <w:sz w:val="20"/>
                <w:szCs w:val="20"/>
                <w:lang w:val="en-US"/>
              </w:rPr>
              <w:t xml:space="preserve">Name of the processing program or script </w:t>
            </w:r>
          </w:p>
        </w:tc>
        <w:tc>
          <w:tcPr>
            <w:tcW w:w="3119" w:type="dxa"/>
            <w:shd w:val="clear" w:color="auto" w:fill="E2EFD9" w:themeFill="accent6" w:themeFillTint="33"/>
            <w:vAlign w:val="center"/>
          </w:tcPr>
          <w:p w14:paraId="3BEAFBBE" w14:textId="5523B067" w:rsidR="00122A74" w:rsidRDefault="00122A74" w:rsidP="00122A74">
            <w:pPr>
              <w:jc w:val="center"/>
              <w:rPr>
                <w:rFonts w:ascii="Arial" w:eastAsia="Arial" w:hAnsi="Arial" w:cs="Arial"/>
                <w:sz w:val="20"/>
                <w:szCs w:val="20"/>
              </w:rPr>
            </w:pPr>
            <w:proofErr w:type="spellStart"/>
            <w:r>
              <w:rPr>
                <w:rFonts w:ascii="Arial" w:eastAsia="Arial" w:hAnsi="Arial" w:cs="Arial"/>
                <w:sz w:val="20"/>
                <w:szCs w:val="20"/>
                <w:lang w:val="en-US"/>
              </w:rPr>
              <w:t>NXentry:NXprocess:</w:t>
            </w:r>
            <w:r w:rsidRPr="00B363EE">
              <w:rPr>
                <w:rFonts w:ascii="Arial" w:eastAsia="Arial" w:hAnsi="Arial" w:cs="Arial"/>
                <w:color w:val="FF0000"/>
                <w:sz w:val="20"/>
                <w:szCs w:val="20"/>
                <w:lang w:val="en-US"/>
              </w:rPr>
              <w:t>program</w:t>
            </w:r>
            <w:proofErr w:type="spellEnd"/>
            <w:del w:id="73" w:author="Modolo Irene" w:date="2020-10-27T23:42:00Z">
              <w:r w:rsidRPr="00B363EE" w:rsidDel="00640DFC">
                <w:rPr>
                  <w:rFonts w:ascii="Arial" w:eastAsia="Arial" w:hAnsi="Arial" w:cs="Arial"/>
                  <w:color w:val="FF0000"/>
                  <w:sz w:val="20"/>
                  <w:szCs w:val="20"/>
                  <w:lang w:val="en-US"/>
                </w:rPr>
                <w:delText>_name</w:delText>
              </w:r>
            </w:del>
          </w:p>
        </w:tc>
        <w:tc>
          <w:tcPr>
            <w:tcW w:w="992" w:type="dxa"/>
            <w:shd w:val="clear" w:color="auto" w:fill="E2EFD9" w:themeFill="accent6" w:themeFillTint="33"/>
            <w:vAlign w:val="center"/>
          </w:tcPr>
          <w:p w14:paraId="40C87AAB" w14:textId="4752F618" w:rsidR="00122A74" w:rsidRDefault="00122A74" w:rsidP="00122A74">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6616D95F" w14:textId="29BD8A09" w:rsidR="00122A74" w:rsidRDefault="00122A74" w:rsidP="00B363EE">
            <w:pPr>
              <w:jc w:val="center"/>
              <w:rPr>
                <w:rFonts w:ascii="Arial" w:eastAsia="Arial" w:hAnsi="Arial" w:cs="Arial"/>
                <w:b/>
                <w:sz w:val="20"/>
                <w:szCs w:val="20"/>
              </w:rPr>
            </w:pPr>
            <w:r>
              <w:rPr>
                <w:rFonts w:ascii="Arial" w:eastAsia="Arial" w:hAnsi="Arial" w:cs="Arial"/>
                <w:b/>
                <w:sz w:val="20"/>
                <w:szCs w:val="20"/>
                <w:lang w:val="en-US"/>
              </w:rPr>
              <w:t>x</w:t>
            </w:r>
          </w:p>
        </w:tc>
      </w:tr>
      <w:tr w:rsidR="00122A74" w14:paraId="19F347F3" w14:textId="77777777" w:rsidTr="00D471C2">
        <w:tc>
          <w:tcPr>
            <w:tcW w:w="2122" w:type="dxa"/>
            <w:shd w:val="clear" w:color="auto" w:fill="E2EFD9" w:themeFill="accent6" w:themeFillTint="33"/>
            <w:vAlign w:val="center"/>
          </w:tcPr>
          <w:p w14:paraId="68155973" w14:textId="2FADF5E2" w:rsidR="00122A74" w:rsidRDefault="00122A74" w:rsidP="00B363EE">
            <w:pPr>
              <w:jc w:val="center"/>
              <w:rPr>
                <w:rFonts w:ascii="Arial" w:eastAsia="Arial" w:hAnsi="Arial" w:cs="Arial"/>
                <w:sz w:val="20"/>
                <w:szCs w:val="20"/>
              </w:rPr>
            </w:pPr>
            <w:proofErr w:type="spellStart"/>
            <w:r>
              <w:rPr>
                <w:rFonts w:ascii="Arial" w:eastAsia="Arial" w:hAnsi="Arial" w:cs="Arial"/>
                <w:sz w:val="20"/>
                <w:szCs w:val="20"/>
                <w:lang w:val="en-US"/>
              </w:rPr>
              <w:t>program_version</w:t>
            </w:r>
            <w:proofErr w:type="spellEnd"/>
          </w:p>
        </w:tc>
        <w:tc>
          <w:tcPr>
            <w:tcW w:w="708" w:type="dxa"/>
            <w:shd w:val="clear" w:color="auto" w:fill="E2EFD9" w:themeFill="accent6" w:themeFillTint="33"/>
            <w:vAlign w:val="center"/>
          </w:tcPr>
          <w:p w14:paraId="16157BB4" w14:textId="26EC2379" w:rsidR="00122A74" w:rsidRDefault="00122A74" w:rsidP="00B363E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E2EFD9" w:themeFill="accent6" w:themeFillTint="33"/>
            <w:vAlign w:val="center"/>
          </w:tcPr>
          <w:p w14:paraId="51376395" w14:textId="0591B3DD" w:rsidR="00122A74" w:rsidRPr="00122A74" w:rsidRDefault="00122A74" w:rsidP="00B363EE">
            <w:pPr>
              <w:jc w:val="center"/>
              <w:rPr>
                <w:rFonts w:ascii="Arial" w:eastAsia="Arial" w:hAnsi="Arial" w:cs="Arial"/>
                <w:sz w:val="20"/>
                <w:szCs w:val="20"/>
                <w:lang w:val="en-US"/>
              </w:rPr>
            </w:pPr>
            <w:r>
              <w:rPr>
                <w:rFonts w:ascii="Arial" w:eastAsia="Arial" w:hAnsi="Arial" w:cs="Arial"/>
                <w:sz w:val="20"/>
                <w:szCs w:val="20"/>
                <w:lang w:val="en-US"/>
              </w:rPr>
              <w:t>Version of the program or script</w:t>
            </w:r>
          </w:p>
        </w:tc>
        <w:tc>
          <w:tcPr>
            <w:tcW w:w="3119" w:type="dxa"/>
            <w:shd w:val="clear" w:color="auto" w:fill="E2EFD9" w:themeFill="accent6" w:themeFillTint="33"/>
            <w:vAlign w:val="center"/>
          </w:tcPr>
          <w:p w14:paraId="54F43800" w14:textId="295F0831" w:rsidR="00122A74" w:rsidRDefault="00122A74" w:rsidP="00B363E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proofErr w:type="spellEnd"/>
            <w:r>
              <w:rPr>
                <w:rFonts w:ascii="Arial" w:eastAsia="Arial" w:hAnsi="Arial" w:cs="Arial"/>
                <w:sz w:val="20"/>
                <w:szCs w:val="20"/>
                <w:lang w:val="en-US"/>
              </w:rPr>
              <w:t>:</w:t>
            </w:r>
            <w:ins w:id="74" w:author="Modolo Irene" w:date="2020-10-27T23:43:00Z">
              <w:r w:rsidR="00640DFC" w:rsidRPr="00B363EE" w:rsidDel="00640DFC">
                <w:rPr>
                  <w:rFonts w:ascii="Arial" w:eastAsia="Arial" w:hAnsi="Arial" w:cs="Arial"/>
                  <w:color w:val="FF0000"/>
                  <w:sz w:val="20"/>
                  <w:szCs w:val="20"/>
                  <w:lang w:val="en-US"/>
                </w:rPr>
                <w:t xml:space="preserve"> </w:t>
              </w:r>
            </w:ins>
            <w:del w:id="75" w:author="Modolo Irene" w:date="2020-10-27T23:43:00Z">
              <w:r w:rsidRPr="00B363EE" w:rsidDel="00640DFC">
                <w:rPr>
                  <w:rFonts w:ascii="Arial" w:eastAsia="Arial" w:hAnsi="Arial" w:cs="Arial"/>
                  <w:color w:val="FF0000"/>
                  <w:sz w:val="20"/>
                  <w:szCs w:val="20"/>
                  <w:lang w:val="en-US"/>
                </w:rPr>
                <w:delText>program_</w:delText>
              </w:r>
            </w:del>
            <w:r w:rsidRPr="00B363EE">
              <w:rPr>
                <w:rFonts w:ascii="Arial" w:eastAsia="Arial" w:hAnsi="Arial" w:cs="Arial"/>
                <w:color w:val="FF0000"/>
                <w:sz w:val="20"/>
                <w:szCs w:val="20"/>
                <w:lang w:val="en-US"/>
              </w:rPr>
              <w:t>version</w:t>
            </w:r>
          </w:p>
        </w:tc>
        <w:tc>
          <w:tcPr>
            <w:tcW w:w="992" w:type="dxa"/>
            <w:shd w:val="clear" w:color="auto" w:fill="E2EFD9" w:themeFill="accent6" w:themeFillTint="33"/>
            <w:vAlign w:val="center"/>
          </w:tcPr>
          <w:p w14:paraId="38152EEB" w14:textId="77777777" w:rsidR="00122A74" w:rsidRDefault="00122A74" w:rsidP="00B363EE">
            <w:pPr>
              <w:jc w:val="center"/>
              <w:rPr>
                <w:rFonts w:ascii="Arial" w:eastAsia="Arial" w:hAnsi="Arial" w:cs="Arial"/>
                <w:sz w:val="20"/>
                <w:szCs w:val="20"/>
              </w:rPr>
            </w:pPr>
            <w:r>
              <w:rPr>
                <w:rFonts w:ascii="Arial" w:eastAsia="Arial" w:hAnsi="Arial" w:cs="Arial"/>
                <w:sz w:val="20"/>
                <w:szCs w:val="20"/>
                <w:lang w:val="en-US"/>
              </w:rPr>
              <w:t>NX_CHAR</w:t>
            </w:r>
          </w:p>
        </w:tc>
        <w:tc>
          <w:tcPr>
            <w:tcW w:w="992" w:type="dxa"/>
            <w:shd w:val="clear" w:color="auto" w:fill="E2EFD9" w:themeFill="accent6" w:themeFillTint="33"/>
            <w:vAlign w:val="center"/>
          </w:tcPr>
          <w:p w14:paraId="1FB5BBD3" w14:textId="77777777" w:rsidR="00122A74" w:rsidRDefault="00122A74" w:rsidP="00B363EE">
            <w:pPr>
              <w:jc w:val="center"/>
              <w:rPr>
                <w:rFonts w:ascii="Arial" w:eastAsia="Arial" w:hAnsi="Arial" w:cs="Arial"/>
                <w:b/>
                <w:sz w:val="20"/>
                <w:szCs w:val="20"/>
              </w:rPr>
            </w:pPr>
            <w:r>
              <w:rPr>
                <w:rFonts w:ascii="Arial" w:eastAsia="Arial" w:hAnsi="Arial" w:cs="Arial"/>
                <w:b/>
                <w:sz w:val="20"/>
                <w:szCs w:val="20"/>
                <w:lang w:val="en-US"/>
              </w:rPr>
              <w:t>x</w:t>
            </w:r>
          </w:p>
        </w:tc>
      </w:tr>
      <w:tr w:rsidR="00122A74" w14:paraId="14102C1E" w14:textId="77777777" w:rsidTr="008275B6">
        <w:tc>
          <w:tcPr>
            <w:tcW w:w="2122" w:type="dxa"/>
            <w:shd w:val="clear" w:color="auto" w:fill="FFF2CC" w:themeFill="accent4" w:themeFillTint="33"/>
            <w:vAlign w:val="center"/>
          </w:tcPr>
          <w:p w14:paraId="251BF4E5" w14:textId="3C2BA2DD" w:rsidR="00122A74" w:rsidRDefault="00B363EE" w:rsidP="00B363EE">
            <w:pPr>
              <w:jc w:val="center"/>
              <w:rPr>
                <w:rFonts w:ascii="Arial" w:eastAsia="Arial" w:hAnsi="Arial" w:cs="Arial"/>
                <w:sz w:val="20"/>
                <w:szCs w:val="20"/>
              </w:rPr>
            </w:pPr>
            <w:proofErr w:type="spellStart"/>
            <w:r>
              <w:rPr>
                <w:rFonts w:ascii="Arial" w:eastAsia="Arial" w:hAnsi="Arial" w:cs="Arial"/>
                <w:sz w:val="20"/>
                <w:szCs w:val="20"/>
                <w:lang w:val="en-US"/>
              </w:rPr>
              <w:t>program_codebase</w:t>
            </w:r>
            <w:proofErr w:type="spellEnd"/>
          </w:p>
        </w:tc>
        <w:tc>
          <w:tcPr>
            <w:tcW w:w="708" w:type="dxa"/>
            <w:shd w:val="clear" w:color="auto" w:fill="FFF2CC" w:themeFill="accent4" w:themeFillTint="33"/>
            <w:vAlign w:val="center"/>
          </w:tcPr>
          <w:p w14:paraId="3C8EB0D6" w14:textId="37E183F8" w:rsidR="00122A74" w:rsidRDefault="00B363EE" w:rsidP="00B363EE">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922CBB2" w14:textId="45C0A48D" w:rsidR="00122A74" w:rsidRPr="00B363EE" w:rsidRDefault="00B363EE" w:rsidP="00B363EE">
            <w:pPr>
              <w:jc w:val="center"/>
              <w:rPr>
                <w:rFonts w:ascii="Arial" w:eastAsia="Arial" w:hAnsi="Arial" w:cs="Arial"/>
                <w:sz w:val="20"/>
                <w:szCs w:val="20"/>
                <w:lang w:val="en-US"/>
              </w:rPr>
            </w:pPr>
            <w:r>
              <w:rPr>
                <w:rFonts w:ascii="Arial" w:eastAsia="Arial" w:hAnsi="Arial" w:cs="Arial"/>
                <w:sz w:val="20"/>
                <w:szCs w:val="20"/>
                <w:lang w:val="en-US"/>
              </w:rPr>
              <w:t>Set of libraries/tools used in the program/script</w:t>
            </w:r>
          </w:p>
        </w:tc>
        <w:tc>
          <w:tcPr>
            <w:tcW w:w="3119" w:type="dxa"/>
            <w:shd w:val="clear" w:color="auto" w:fill="FFF2CC" w:themeFill="accent4" w:themeFillTint="33"/>
            <w:vAlign w:val="center"/>
          </w:tcPr>
          <w:p w14:paraId="56ED5037" w14:textId="18341670" w:rsidR="00122A74" w:rsidRDefault="00B363EE" w:rsidP="00B363EE">
            <w:pPr>
              <w:jc w:val="center"/>
              <w:rPr>
                <w:rFonts w:ascii="Arial" w:eastAsia="Arial" w:hAnsi="Arial" w:cs="Arial"/>
                <w:sz w:val="20"/>
                <w:szCs w:val="20"/>
              </w:rPr>
            </w:pPr>
            <w:proofErr w:type="spellStart"/>
            <w:r>
              <w:rPr>
                <w:rFonts w:ascii="Arial" w:eastAsia="Arial" w:hAnsi="Arial" w:cs="Arial"/>
                <w:sz w:val="20"/>
                <w:szCs w:val="20"/>
                <w:lang w:val="en-US"/>
              </w:rPr>
              <w:t>NXentry:NXprocess:</w:t>
            </w:r>
            <w:r w:rsidRPr="00B363EE">
              <w:rPr>
                <w:rFonts w:ascii="Arial" w:eastAsia="Arial" w:hAnsi="Arial" w:cs="Arial"/>
                <w:color w:val="FF0000"/>
                <w:sz w:val="20"/>
                <w:szCs w:val="20"/>
                <w:lang w:val="en-US"/>
              </w:rPr>
              <w:t>program_codebase</w:t>
            </w:r>
            <w:proofErr w:type="spellEnd"/>
          </w:p>
        </w:tc>
        <w:tc>
          <w:tcPr>
            <w:tcW w:w="992" w:type="dxa"/>
            <w:shd w:val="clear" w:color="auto" w:fill="FFF2CC" w:themeFill="accent4" w:themeFillTint="33"/>
            <w:vAlign w:val="center"/>
          </w:tcPr>
          <w:p w14:paraId="692B450A" w14:textId="1C6FCB52" w:rsidR="00122A74" w:rsidRDefault="00122A74" w:rsidP="00B363EE">
            <w:pPr>
              <w:jc w:val="center"/>
              <w:rPr>
                <w:rFonts w:ascii="Arial" w:eastAsia="Arial" w:hAnsi="Arial" w:cs="Arial"/>
                <w:sz w:val="20"/>
                <w:szCs w:val="20"/>
              </w:rPr>
            </w:pPr>
            <w:r>
              <w:rPr>
                <w:rFonts w:ascii="Arial" w:eastAsia="Arial" w:hAnsi="Arial" w:cs="Arial"/>
                <w:sz w:val="20"/>
                <w:szCs w:val="20"/>
                <w:lang w:val="en-US"/>
              </w:rPr>
              <w:t>NX</w:t>
            </w:r>
            <w:r w:rsidR="00B363EE">
              <w:rPr>
                <w:rFonts w:ascii="Arial" w:eastAsia="Arial" w:hAnsi="Arial" w:cs="Arial"/>
                <w:sz w:val="20"/>
                <w:szCs w:val="20"/>
                <w:lang w:val="en-US"/>
              </w:rPr>
              <w:t>_CHAR</w:t>
            </w:r>
          </w:p>
        </w:tc>
        <w:tc>
          <w:tcPr>
            <w:tcW w:w="992" w:type="dxa"/>
            <w:shd w:val="clear" w:color="auto" w:fill="FFF2CC" w:themeFill="accent4" w:themeFillTint="33"/>
            <w:vAlign w:val="center"/>
          </w:tcPr>
          <w:p w14:paraId="3C048286" w14:textId="77777777" w:rsidR="00122A74" w:rsidRDefault="00122A74" w:rsidP="00B363EE">
            <w:pPr>
              <w:jc w:val="center"/>
              <w:rPr>
                <w:rFonts w:ascii="Arial" w:eastAsia="Arial" w:hAnsi="Arial" w:cs="Arial"/>
                <w:b/>
                <w:sz w:val="20"/>
                <w:szCs w:val="20"/>
              </w:rPr>
            </w:pPr>
            <w:r>
              <w:rPr>
                <w:rFonts w:ascii="Arial" w:eastAsia="Arial" w:hAnsi="Arial" w:cs="Arial"/>
                <w:b/>
                <w:sz w:val="20"/>
                <w:szCs w:val="20"/>
                <w:lang w:val="en-US"/>
              </w:rPr>
              <w:t>x</w:t>
            </w:r>
          </w:p>
        </w:tc>
      </w:tr>
      <w:tr w:rsidR="00B363EE" w14:paraId="3BA85EC8" w14:textId="77777777" w:rsidTr="008275B6">
        <w:tc>
          <w:tcPr>
            <w:tcW w:w="2122" w:type="dxa"/>
            <w:shd w:val="clear" w:color="auto" w:fill="FFF2CC" w:themeFill="accent4" w:themeFillTint="33"/>
            <w:vAlign w:val="center"/>
          </w:tcPr>
          <w:p w14:paraId="29DBFB6A" w14:textId="3FB5CDF6" w:rsidR="00B363EE" w:rsidRDefault="00B363EE" w:rsidP="00B363EE">
            <w:pPr>
              <w:jc w:val="center"/>
              <w:rPr>
                <w:rFonts w:ascii="Arial" w:eastAsia="Arial" w:hAnsi="Arial" w:cs="Arial"/>
                <w:sz w:val="20"/>
                <w:szCs w:val="20"/>
                <w:lang w:val="en-US"/>
              </w:rPr>
            </w:pPr>
            <w:proofErr w:type="spellStart"/>
            <w:r>
              <w:rPr>
                <w:rFonts w:ascii="Arial" w:eastAsia="Arial" w:hAnsi="Arial" w:cs="Arial"/>
                <w:sz w:val="20"/>
                <w:szCs w:val="20"/>
                <w:lang w:val="en-US"/>
              </w:rPr>
              <w:t>program_sequence</w:t>
            </w:r>
            <w:proofErr w:type="spellEnd"/>
          </w:p>
        </w:tc>
        <w:tc>
          <w:tcPr>
            <w:tcW w:w="708" w:type="dxa"/>
            <w:shd w:val="clear" w:color="auto" w:fill="FFF2CC" w:themeFill="accent4" w:themeFillTint="33"/>
            <w:vAlign w:val="center"/>
          </w:tcPr>
          <w:p w14:paraId="7748E1C1" w14:textId="5DF912C1" w:rsidR="00B363EE" w:rsidRDefault="00B363EE" w:rsidP="00B363EE">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209978F" w14:textId="6F1F1EC4" w:rsidR="00B363EE" w:rsidRDefault="00B363EE" w:rsidP="00B363EE">
            <w:pPr>
              <w:jc w:val="center"/>
              <w:rPr>
                <w:rFonts w:ascii="Arial" w:eastAsia="Arial" w:hAnsi="Arial" w:cs="Arial"/>
                <w:sz w:val="20"/>
                <w:szCs w:val="20"/>
                <w:lang w:val="en-US"/>
              </w:rPr>
            </w:pPr>
            <w:r>
              <w:rPr>
                <w:rFonts w:ascii="Arial" w:eastAsia="Arial" w:hAnsi="Arial" w:cs="Arial"/>
                <w:sz w:val="20"/>
                <w:szCs w:val="20"/>
                <w:lang w:val="en-US"/>
              </w:rPr>
              <w:t>Sequence of transformations applied to the data, as some are non-commutative</w:t>
            </w:r>
          </w:p>
        </w:tc>
        <w:tc>
          <w:tcPr>
            <w:tcW w:w="3119" w:type="dxa"/>
            <w:shd w:val="clear" w:color="auto" w:fill="FFF2CC" w:themeFill="accent4" w:themeFillTint="33"/>
            <w:vAlign w:val="center"/>
          </w:tcPr>
          <w:p w14:paraId="050818E7" w14:textId="7C4E6A9E" w:rsidR="00B363EE" w:rsidRDefault="00B363EE" w:rsidP="00B363E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B363EE">
              <w:rPr>
                <w:rFonts w:ascii="Arial" w:eastAsia="Arial" w:hAnsi="Arial" w:cs="Arial"/>
                <w:color w:val="FF0000"/>
                <w:sz w:val="20"/>
                <w:szCs w:val="20"/>
                <w:lang w:val="en-US"/>
              </w:rPr>
              <w:t>program_sequence</w:t>
            </w:r>
            <w:proofErr w:type="spellEnd"/>
          </w:p>
        </w:tc>
        <w:tc>
          <w:tcPr>
            <w:tcW w:w="992" w:type="dxa"/>
            <w:shd w:val="clear" w:color="auto" w:fill="FFF2CC" w:themeFill="accent4" w:themeFillTint="33"/>
            <w:vAlign w:val="center"/>
          </w:tcPr>
          <w:p w14:paraId="22B00221" w14:textId="4D850FE7" w:rsidR="00B363EE" w:rsidRDefault="00B363EE" w:rsidP="00B363EE">
            <w:pPr>
              <w:jc w:val="center"/>
              <w:rPr>
                <w:rFonts w:ascii="Arial" w:eastAsia="Arial" w:hAnsi="Arial" w:cs="Arial"/>
                <w:sz w:val="20"/>
                <w:szCs w:val="20"/>
                <w:lang w:val="en-US"/>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554E65E8" w14:textId="04BFEF68" w:rsidR="00B363EE" w:rsidRDefault="00B363EE" w:rsidP="00B363E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046EF4B7" w14:textId="77777777" w:rsidTr="008275B6">
        <w:tc>
          <w:tcPr>
            <w:tcW w:w="2122" w:type="dxa"/>
            <w:shd w:val="clear" w:color="auto" w:fill="FFF2CC" w:themeFill="accent4" w:themeFillTint="33"/>
            <w:vAlign w:val="center"/>
          </w:tcPr>
          <w:p w14:paraId="5AA1EA0B" w14:textId="5F73E809"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calculated_kx</w:t>
            </w:r>
            <w:proofErr w:type="spellEnd"/>
          </w:p>
        </w:tc>
        <w:tc>
          <w:tcPr>
            <w:tcW w:w="708" w:type="dxa"/>
            <w:shd w:val="clear" w:color="auto" w:fill="FFF2CC" w:themeFill="accent4" w:themeFillTint="33"/>
            <w:vAlign w:val="center"/>
          </w:tcPr>
          <w:p w14:paraId="109CA01C" w14:textId="23A48B1D"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Å</w:t>
            </w:r>
            <w:r>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63B70C2A" w14:textId="3FA5D9F2"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 xml:space="preserve">calibrated </w:t>
            </w:r>
            <w:proofErr w:type="spellStart"/>
            <w:r>
              <w:rPr>
                <w:rFonts w:ascii="Arial" w:eastAsia="Arial" w:hAnsi="Arial" w:cs="Arial"/>
                <w:sz w:val="20"/>
                <w:szCs w:val="20"/>
                <w:lang w:val="en-US"/>
              </w:rPr>
              <w:t>k</w:t>
            </w:r>
            <w:r>
              <w:rPr>
                <w:rFonts w:ascii="Arial" w:eastAsia="Arial" w:hAnsi="Arial" w:cs="Arial"/>
                <w:sz w:val="20"/>
                <w:szCs w:val="20"/>
                <w:vertAlign w:val="subscript"/>
                <w:lang w:val="en-US"/>
              </w:rPr>
              <w:t>x</w:t>
            </w:r>
            <w:proofErr w:type="spellEnd"/>
            <w:r>
              <w:rPr>
                <w:rFonts w:ascii="Arial" w:eastAsia="Arial" w:hAnsi="Arial" w:cs="Arial"/>
                <w:sz w:val="20"/>
                <w:szCs w:val="20"/>
                <w:lang w:val="en-US"/>
              </w:rPr>
              <w:t xml:space="preserve"> momentum axis</w:t>
            </w:r>
          </w:p>
        </w:tc>
        <w:tc>
          <w:tcPr>
            <w:tcW w:w="3119" w:type="dxa"/>
            <w:shd w:val="clear" w:color="auto" w:fill="FFF2CC" w:themeFill="accent4" w:themeFillTint="33"/>
            <w:vAlign w:val="center"/>
          </w:tcPr>
          <w:p w14:paraId="005A97BB" w14:textId="2344A831"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_kx</w:t>
            </w:r>
            <w:proofErr w:type="spellEnd"/>
          </w:p>
        </w:tc>
        <w:tc>
          <w:tcPr>
            <w:tcW w:w="992" w:type="dxa"/>
            <w:shd w:val="clear" w:color="auto" w:fill="FFF2CC" w:themeFill="accent4" w:themeFillTint="33"/>
            <w:vAlign w:val="center"/>
          </w:tcPr>
          <w:p w14:paraId="2E7B86B3" w14:textId="1371F7BD"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NX_FLOAT:NX_WAVENUMBER</w:t>
            </w:r>
          </w:p>
        </w:tc>
        <w:tc>
          <w:tcPr>
            <w:tcW w:w="992" w:type="dxa"/>
            <w:shd w:val="clear" w:color="auto" w:fill="FFF2CC" w:themeFill="accent4" w:themeFillTint="33"/>
            <w:vAlign w:val="center"/>
          </w:tcPr>
          <w:p w14:paraId="53EB497C" w14:textId="42A85EC0"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7841E373" w14:textId="77777777" w:rsidTr="008275B6">
        <w:tc>
          <w:tcPr>
            <w:tcW w:w="2122" w:type="dxa"/>
            <w:shd w:val="clear" w:color="auto" w:fill="FFF2CC" w:themeFill="accent4" w:themeFillTint="33"/>
            <w:vAlign w:val="center"/>
          </w:tcPr>
          <w:p w14:paraId="735A2043" w14:textId="343559B6"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calculated_ky</w:t>
            </w:r>
            <w:proofErr w:type="spellEnd"/>
          </w:p>
        </w:tc>
        <w:tc>
          <w:tcPr>
            <w:tcW w:w="708" w:type="dxa"/>
            <w:shd w:val="clear" w:color="auto" w:fill="FFF2CC" w:themeFill="accent4" w:themeFillTint="33"/>
            <w:vAlign w:val="center"/>
          </w:tcPr>
          <w:p w14:paraId="63949BB4" w14:textId="6E94078C"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Å</w:t>
            </w:r>
            <w:r>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572641D9" w14:textId="4F34A80B"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 xml:space="preserve">calibrated </w:t>
            </w:r>
            <w:proofErr w:type="spellStart"/>
            <w:r>
              <w:rPr>
                <w:rFonts w:ascii="Arial" w:eastAsia="Arial" w:hAnsi="Arial" w:cs="Arial"/>
                <w:sz w:val="20"/>
                <w:szCs w:val="20"/>
                <w:lang w:val="en-US"/>
              </w:rPr>
              <w:t>k</w:t>
            </w:r>
            <w:r>
              <w:rPr>
                <w:rFonts w:ascii="Arial" w:eastAsia="Arial" w:hAnsi="Arial" w:cs="Arial"/>
                <w:sz w:val="20"/>
                <w:szCs w:val="20"/>
                <w:vertAlign w:val="subscript"/>
                <w:lang w:val="en-US"/>
              </w:rPr>
              <w:t>y</w:t>
            </w:r>
            <w:proofErr w:type="spellEnd"/>
            <w:r>
              <w:rPr>
                <w:rFonts w:ascii="Arial" w:eastAsia="Arial" w:hAnsi="Arial" w:cs="Arial"/>
                <w:sz w:val="20"/>
                <w:szCs w:val="20"/>
                <w:lang w:val="en-US"/>
              </w:rPr>
              <w:t xml:space="preserve"> momentum axis</w:t>
            </w:r>
          </w:p>
        </w:tc>
        <w:tc>
          <w:tcPr>
            <w:tcW w:w="3119" w:type="dxa"/>
            <w:shd w:val="clear" w:color="auto" w:fill="FFF2CC" w:themeFill="accent4" w:themeFillTint="33"/>
            <w:vAlign w:val="center"/>
          </w:tcPr>
          <w:p w14:paraId="71B90C87" w14:textId="46BBC11A"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_ky</w:t>
            </w:r>
            <w:proofErr w:type="spellEnd"/>
          </w:p>
        </w:tc>
        <w:tc>
          <w:tcPr>
            <w:tcW w:w="992" w:type="dxa"/>
            <w:shd w:val="clear" w:color="auto" w:fill="FFF2CC" w:themeFill="accent4" w:themeFillTint="33"/>
            <w:vAlign w:val="center"/>
          </w:tcPr>
          <w:p w14:paraId="63228A0E" w14:textId="1F59AA1F"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NX_FLOAT:NX_WAVE</w:t>
            </w:r>
            <w:r>
              <w:rPr>
                <w:rFonts w:ascii="Arial" w:eastAsia="Arial" w:hAnsi="Arial" w:cs="Arial"/>
                <w:sz w:val="20"/>
                <w:szCs w:val="20"/>
                <w:lang w:val="en-US"/>
              </w:rPr>
              <w:lastRenderedPageBreak/>
              <w:t>NUMBER</w:t>
            </w:r>
          </w:p>
        </w:tc>
        <w:tc>
          <w:tcPr>
            <w:tcW w:w="992" w:type="dxa"/>
            <w:shd w:val="clear" w:color="auto" w:fill="FFF2CC" w:themeFill="accent4" w:themeFillTint="33"/>
            <w:vAlign w:val="center"/>
          </w:tcPr>
          <w:p w14:paraId="3F173465" w14:textId="5AD36897"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lastRenderedPageBreak/>
              <w:t>x</w:t>
            </w:r>
          </w:p>
        </w:tc>
      </w:tr>
      <w:tr w:rsidR="006157DE" w14:paraId="491998DA" w14:textId="77777777" w:rsidTr="008275B6">
        <w:tc>
          <w:tcPr>
            <w:tcW w:w="2122" w:type="dxa"/>
            <w:shd w:val="clear" w:color="auto" w:fill="FFF2CC" w:themeFill="accent4" w:themeFillTint="33"/>
            <w:vAlign w:val="center"/>
          </w:tcPr>
          <w:p w14:paraId="05429236" w14:textId="3497D0F2"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calculated_energy</w:t>
            </w:r>
            <w:proofErr w:type="spellEnd"/>
          </w:p>
        </w:tc>
        <w:tc>
          <w:tcPr>
            <w:tcW w:w="708" w:type="dxa"/>
            <w:shd w:val="clear" w:color="auto" w:fill="FFF2CC" w:themeFill="accent4" w:themeFillTint="33"/>
            <w:vAlign w:val="center"/>
          </w:tcPr>
          <w:p w14:paraId="65EFE234" w14:textId="7F3D3CB9"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3EC5D4C2" w14:textId="00DEC448"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Calibrated energy axis</w:t>
            </w:r>
          </w:p>
        </w:tc>
        <w:tc>
          <w:tcPr>
            <w:tcW w:w="3119" w:type="dxa"/>
            <w:shd w:val="clear" w:color="auto" w:fill="FFF2CC" w:themeFill="accent4" w:themeFillTint="33"/>
            <w:vAlign w:val="center"/>
          </w:tcPr>
          <w:p w14:paraId="467FF795" w14:textId="3CE52E26"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_energy</w:t>
            </w:r>
            <w:proofErr w:type="spellEnd"/>
          </w:p>
        </w:tc>
        <w:tc>
          <w:tcPr>
            <w:tcW w:w="992" w:type="dxa"/>
            <w:shd w:val="clear" w:color="auto" w:fill="FFF2CC" w:themeFill="accent4" w:themeFillTint="33"/>
            <w:vAlign w:val="center"/>
          </w:tcPr>
          <w:p w14:paraId="3649F88E" w14:textId="5CD109B2"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NX_FLOAT:NX_ENERGY</w:t>
            </w:r>
          </w:p>
        </w:tc>
        <w:tc>
          <w:tcPr>
            <w:tcW w:w="992" w:type="dxa"/>
            <w:shd w:val="clear" w:color="auto" w:fill="FFF2CC" w:themeFill="accent4" w:themeFillTint="33"/>
            <w:vAlign w:val="center"/>
          </w:tcPr>
          <w:p w14:paraId="4ED128DD" w14:textId="0BFFC7DA"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14827D55" w14:textId="77777777" w:rsidTr="008275B6">
        <w:tc>
          <w:tcPr>
            <w:tcW w:w="2122" w:type="dxa"/>
            <w:shd w:val="clear" w:color="auto" w:fill="FFF2CC" w:themeFill="accent4" w:themeFillTint="33"/>
            <w:vAlign w:val="center"/>
          </w:tcPr>
          <w:p w14:paraId="7A9D7936" w14:textId="53657590"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calculated_delay</w:t>
            </w:r>
            <w:proofErr w:type="spellEnd"/>
          </w:p>
        </w:tc>
        <w:tc>
          <w:tcPr>
            <w:tcW w:w="708" w:type="dxa"/>
            <w:shd w:val="clear" w:color="auto" w:fill="FFF2CC" w:themeFill="accent4" w:themeFillTint="33"/>
            <w:vAlign w:val="center"/>
          </w:tcPr>
          <w:p w14:paraId="06400B7A" w14:textId="33F88EA7"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fs</w:t>
            </w:r>
          </w:p>
        </w:tc>
        <w:tc>
          <w:tcPr>
            <w:tcW w:w="1701" w:type="dxa"/>
            <w:shd w:val="clear" w:color="auto" w:fill="FFF2CC" w:themeFill="accent4" w:themeFillTint="33"/>
            <w:vAlign w:val="center"/>
          </w:tcPr>
          <w:p w14:paraId="6204FF4A" w14:textId="1643513F"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Calibrated Delay stage position</w:t>
            </w:r>
          </w:p>
        </w:tc>
        <w:tc>
          <w:tcPr>
            <w:tcW w:w="3119" w:type="dxa"/>
            <w:shd w:val="clear" w:color="auto" w:fill="FFF2CC" w:themeFill="accent4" w:themeFillTint="33"/>
            <w:vAlign w:val="center"/>
          </w:tcPr>
          <w:p w14:paraId="74C2AE05" w14:textId="0F72E624"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_delay</w:t>
            </w:r>
            <w:proofErr w:type="spellEnd"/>
          </w:p>
        </w:tc>
        <w:tc>
          <w:tcPr>
            <w:tcW w:w="992" w:type="dxa"/>
            <w:shd w:val="clear" w:color="auto" w:fill="FFF2CC" w:themeFill="accent4" w:themeFillTint="33"/>
            <w:vAlign w:val="center"/>
          </w:tcPr>
          <w:p w14:paraId="6B9AE47C" w14:textId="25CAAC2A"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NX_FLOAT:NX_TIME</w:t>
            </w:r>
          </w:p>
        </w:tc>
        <w:tc>
          <w:tcPr>
            <w:tcW w:w="992" w:type="dxa"/>
            <w:shd w:val="clear" w:color="auto" w:fill="FFF2CC" w:themeFill="accent4" w:themeFillTint="33"/>
            <w:vAlign w:val="center"/>
          </w:tcPr>
          <w:p w14:paraId="303C4DD4" w14:textId="2B847E88"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4175D137" w14:textId="77777777" w:rsidTr="008275B6">
        <w:tc>
          <w:tcPr>
            <w:tcW w:w="2122" w:type="dxa"/>
            <w:shd w:val="clear" w:color="auto" w:fill="FFF2CC" w:themeFill="accent4" w:themeFillTint="33"/>
            <w:vAlign w:val="center"/>
          </w:tcPr>
          <w:p w14:paraId="47DE1CC3" w14:textId="5CF83F5F"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calculated_x_to_kx</w:t>
            </w:r>
            <w:proofErr w:type="spellEnd"/>
          </w:p>
        </w:tc>
        <w:tc>
          <w:tcPr>
            <w:tcW w:w="708" w:type="dxa"/>
            <w:shd w:val="clear" w:color="auto" w:fill="FFF2CC" w:themeFill="accent4" w:themeFillTint="33"/>
            <w:vAlign w:val="center"/>
          </w:tcPr>
          <w:p w14:paraId="2F0233AA" w14:textId="662C9A68"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Å</w:t>
            </w:r>
            <w:r>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0284DDE6" w14:textId="582C7147"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 xml:space="preserve">Pixel x axis to </w:t>
            </w:r>
            <w:proofErr w:type="spellStart"/>
            <w:r>
              <w:rPr>
                <w:rFonts w:ascii="Arial" w:eastAsia="Arial" w:hAnsi="Arial" w:cs="Arial"/>
                <w:sz w:val="20"/>
                <w:szCs w:val="20"/>
                <w:lang w:val="en-US"/>
              </w:rPr>
              <w:t>k</w:t>
            </w:r>
            <w:r>
              <w:rPr>
                <w:rFonts w:ascii="Arial" w:eastAsia="Arial" w:hAnsi="Arial" w:cs="Arial"/>
                <w:sz w:val="20"/>
                <w:szCs w:val="20"/>
                <w:vertAlign w:val="subscript"/>
                <w:lang w:val="en-US"/>
              </w:rPr>
              <w:t>x</w:t>
            </w:r>
            <w:proofErr w:type="spellEnd"/>
            <w:r>
              <w:rPr>
                <w:rFonts w:ascii="Arial" w:eastAsia="Arial" w:hAnsi="Arial" w:cs="Arial"/>
                <w:sz w:val="20"/>
                <w:szCs w:val="20"/>
                <w:lang w:val="en-US"/>
              </w:rPr>
              <w:t xml:space="preserve"> momentum calibration</w:t>
            </w:r>
          </w:p>
        </w:tc>
        <w:tc>
          <w:tcPr>
            <w:tcW w:w="3119" w:type="dxa"/>
            <w:shd w:val="clear" w:color="auto" w:fill="FFF2CC" w:themeFill="accent4" w:themeFillTint="33"/>
            <w:vAlign w:val="center"/>
          </w:tcPr>
          <w:p w14:paraId="3E416B90" w14:textId="1ECAFE10"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_x_to_kx</w:t>
            </w:r>
            <w:proofErr w:type="spellEnd"/>
          </w:p>
        </w:tc>
        <w:tc>
          <w:tcPr>
            <w:tcW w:w="992" w:type="dxa"/>
            <w:shd w:val="clear" w:color="auto" w:fill="FFF2CC" w:themeFill="accent4" w:themeFillTint="33"/>
            <w:vAlign w:val="center"/>
          </w:tcPr>
          <w:p w14:paraId="6EC85731" w14:textId="4CDD08DD"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16C5E884" w14:textId="56A9D615"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6157DE" w14:paraId="1FCDF547" w14:textId="77777777" w:rsidTr="008275B6">
        <w:tc>
          <w:tcPr>
            <w:tcW w:w="2122" w:type="dxa"/>
            <w:shd w:val="clear" w:color="auto" w:fill="FFF2CC" w:themeFill="accent4" w:themeFillTint="33"/>
            <w:vAlign w:val="center"/>
          </w:tcPr>
          <w:p w14:paraId="47D4EC56" w14:textId="33B0693A"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calculated_y_to_ky</w:t>
            </w:r>
            <w:proofErr w:type="spellEnd"/>
          </w:p>
        </w:tc>
        <w:tc>
          <w:tcPr>
            <w:tcW w:w="708" w:type="dxa"/>
            <w:shd w:val="clear" w:color="auto" w:fill="FFF2CC" w:themeFill="accent4" w:themeFillTint="33"/>
            <w:vAlign w:val="center"/>
          </w:tcPr>
          <w:p w14:paraId="4E7B6FA4" w14:textId="3D6525F8"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Å</w:t>
            </w:r>
            <w:r>
              <w:rPr>
                <w:rFonts w:ascii="Arial" w:eastAsia="Arial" w:hAnsi="Arial" w:cs="Arial"/>
                <w:sz w:val="20"/>
                <w:szCs w:val="20"/>
                <w:vertAlign w:val="superscript"/>
                <w:lang w:val="en-US"/>
              </w:rPr>
              <w:t>-1</w:t>
            </w:r>
          </w:p>
        </w:tc>
        <w:tc>
          <w:tcPr>
            <w:tcW w:w="1701" w:type="dxa"/>
            <w:shd w:val="clear" w:color="auto" w:fill="FFF2CC" w:themeFill="accent4" w:themeFillTint="33"/>
            <w:vAlign w:val="center"/>
          </w:tcPr>
          <w:p w14:paraId="7076BC98" w14:textId="6C6E6B6A"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 xml:space="preserve">Pixel y axis to </w:t>
            </w:r>
            <w:proofErr w:type="spellStart"/>
            <w:r>
              <w:rPr>
                <w:rFonts w:ascii="Arial" w:eastAsia="Arial" w:hAnsi="Arial" w:cs="Arial"/>
                <w:sz w:val="20"/>
                <w:szCs w:val="20"/>
                <w:lang w:val="en-US"/>
              </w:rPr>
              <w:t>k</w:t>
            </w:r>
            <w:r>
              <w:rPr>
                <w:rFonts w:ascii="Arial" w:eastAsia="Arial" w:hAnsi="Arial" w:cs="Arial"/>
                <w:sz w:val="20"/>
                <w:szCs w:val="20"/>
                <w:vertAlign w:val="subscript"/>
                <w:lang w:val="en-US"/>
              </w:rPr>
              <w:t>y</w:t>
            </w:r>
            <w:proofErr w:type="spellEnd"/>
            <w:r>
              <w:rPr>
                <w:rFonts w:ascii="Arial" w:eastAsia="Arial" w:hAnsi="Arial" w:cs="Arial"/>
                <w:sz w:val="20"/>
                <w:szCs w:val="20"/>
                <w:lang w:val="en-US"/>
              </w:rPr>
              <w:t xml:space="preserve"> momentum calibration</w:t>
            </w:r>
          </w:p>
        </w:tc>
        <w:tc>
          <w:tcPr>
            <w:tcW w:w="3119" w:type="dxa"/>
            <w:shd w:val="clear" w:color="auto" w:fill="FFF2CC" w:themeFill="accent4" w:themeFillTint="33"/>
            <w:vAlign w:val="center"/>
          </w:tcPr>
          <w:p w14:paraId="162E0124" w14:textId="07E8F58D" w:rsidR="006157DE" w:rsidRDefault="006157DE" w:rsidP="006157DE">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_x_to_ky</w:t>
            </w:r>
            <w:proofErr w:type="spellEnd"/>
          </w:p>
        </w:tc>
        <w:tc>
          <w:tcPr>
            <w:tcW w:w="992" w:type="dxa"/>
            <w:shd w:val="clear" w:color="auto" w:fill="FFF2CC" w:themeFill="accent4" w:themeFillTint="33"/>
            <w:vAlign w:val="center"/>
          </w:tcPr>
          <w:p w14:paraId="7DEE8788" w14:textId="3945477D" w:rsidR="006157DE" w:rsidRDefault="006157DE" w:rsidP="006157DE">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42D27B38" w14:textId="31D45263" w:rsidR="006157DE" w:rsidRDefault="006157DE" w:rsidP="006157DE">
            <w:pPr>
              <w:jc w:val="center"/>
              <w:rPr>
                <w:rFonts w:ascii="Arial" w:eastAsia="Arial" w:hAnsi="Arial" w:cs="Arial"/>
                <w:b/>
                <w:sz w:val="20"/>
                <w:szCs w:val="20"/>
                <w:lang w:val="en-US"/>
              </w:rPr>
            </w:pPr>
            <w:r>
              <w:rPr>
                <w:rFonts w:ascii="Arial" w:eastAsia="Arial" w:hAnsi="Arial" w:cs="Arial"/>
                <w:b/>
                <w:sz w:val="20"/>
                <w:szCs w:val="20"/>
                <w:lang w:val="en-US"/>
              </w:rPr>
              <w:t>x</w:t>
            </w:r>
          </w:p>
        </w:tc>
      </w:tr>
      <w:tr w:rsidR="00023344" w14:paraId="29DE988F" w14:textId="77777777" w:rsidTr="008275B6">
        <w:tc>
          <w:tcPr>
            <w:tcW w:w="2122" w:type="dxa"/>
            <w:shd w:val="clear" w:color="auto" w:fill="FFF2CC" w:themeFill="accent4" w:themeFillTint="33"/>
            <w:vAlign w:val="center"/>
          </w:tcPr>
          <w:p w14:paraId="1BBBDBE2" w14:textId="49BBB985"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calculated_tof_to_energy</w:t>
            </w:r>
            <w:proofErr w:type="spellEnd"/>
          </w:p>
        </w:tc>
        <w:tc>
          <w:tcPr>
            <w:tcW w:w="708" w:type="dxa"/>
            <w:shd w:val="clear" w:color="auto" w:fill="FFF2CC" w:themeFill="accent4" w:themeFillTint="33"/>
            <w:vAlign w:val="center"/>
          </w:tcPr>
          <w:p w14:paraId="10EF3C14" w14:textId="271888BE"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eV</w:t>
            </w:r>
          </w:p>
        </w:tc>
        <w:tc>
          <w:tcPr>
            <w:tcW w:w="1701" w:type="dxa"/>
            <w:shd w:val="clear" w:color="auto" w:fill="FFF2CC" w:themeFill="accent4" w:themeFillTint="33"/>
            <w:vAlign w:val="center"/>
          </w:tcPr>
          <w:p w14:paraId="44E08FFA" w14:textId="7342B1F1"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Time_of_flight</w:t>
            </w:r>
            <w:proofErr w:type="spellEnd"/>
            <w:r>
              <w:rPr>
                <w:rFonts w:ascii="Arial" w:eastAsia="Arial" w:hAnsi="Arial" w:cs="Arial"/>
                <w:sz w:val="20"/>
                <w:szCs w:val="20"/>
                <w:lang w:val="en-US"/>
              </w:rPr>
              <w:t xml:space="preserve"> to energy calibration</w:t>
            </w:r>
          </w:p>
        </w:tc>
        <w:tc>
          <w:tcPr>
            <w:tcW w:w="3119" w:type="dxa"/>
            <w:shd w:val="clear" w:color="auto" w:fill="FFF2CC" w:themeFill="accent4" w:themeFillTint="33"/>
            <w:vAlign w:val="center"/>
          </w:tcPr>
          <w:p w14:paraId="760032F3" w14:textId="4FA00024"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_tof_to_energy</w:t>
            </w:r>
            <w:proofErr w:type="spellEnd"/>
          </w:p>
        </w:tc>
        <w:tc>
          <w:tcPr>
            <w:tcW w:w="992" w:type="dxa"/>
            <w:shd w:val="clear" w:color="auto" w:fill="FFF2CC" w:themeFill="accent4" w:themeFillTint="33"/>
            <w:vAlign w:val="center"/>
          </w:tcPr>
          <w:p w14:paraId="00AF78E9" w14:textId="1256347C"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66BE3405" w14:textId="102821A9" w:rsidR="00023344" w:rsidRDefault="00023344"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r w:rsidR="00023344" w14:paraId="73FAA597" w14:textId="77777777" w:rsidTr="008275B6">
        <w:tc>
          <w:tcPr>
            <w:tcW w:w="2122" w:type="dxa"/>
            <w:shd w:val="clear" w:color="auto" w:fill="FFF2CC" w:themeFill="accent4" w:themeFillTint="33"/>
            <w:vAlign w:val="center"/>
          </w:tcPr>
          <w:p w14:paraId="48183C8C" w14:textId="54DBADC4"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calculated_stage_to_delay</w:t>
            </w:r>
            <w:proofErr w:type="spellEnd"/>
          </w:p>
        </w:tc>
        <w:tc>
          <w:tcPr>
            <w:tcW w:w="708" w:type="dxa"/>
            <w:shd w:val="clear" w:color="auto" w:fill="FFF2CC" w:themeFill="accent4" w:themeFillTint="33"/>
            <w:vAlign w:val="center"/>
          </w:tcPr>
          <w:p w14:paraId="64D7AC03" w14:textId="74F6987A"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fs</w:t>
            </w:r>
          </w:p>
        </w:tc>
        <w:tc>
          <w:tcPr>
            <w:tcW w:w="1701" w:type="dxa"/>
            <w:shd w:val="clear" w:color="auto" w:fill="FFF2CC" w:themeFill="accent4" w:themeFillTint="33"/>
            <w:vAlign w:val="center"/>
          </w:tcPr>
          <w:p w14:paraId="40EED12C" w14:textId="3344688C"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Delay stage calibration</w:t>
            </w:r>
          </w:p>
        </w:tc>
        <w:tc>
          <w:tcPr>
            <w:tcW w:w="3119" w:type="dxa"/>
            <w:shd w:val="clear" w:color="auto" w:fill="FFF2CC" w:themeFill="accent4" w:themeFillTint="33"/>
            <w:vAlign w:val="center"/>
          </w:tcPr>
          <w:p w14:paraId="24DB55E9" w14:textId="1C4100BA"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6157DE">
              <w:rPr>
                <w:rFonts w:ascii="Arial" w:eastAsia="Arial" w:hAnsi="Arial" w:cs="Arial"/>
                <w:color w:val="FF0000"/>
                <w:sz w:val="20"/>
                <w:szCs w:val="20"/>
                <w:lang w:val="en-US"/>
              </w:rPr>
              <w:t>calculated</w:t>
            </w:r>
            <w:r>
              <w:rPr>
                <w:rFonts w:ascii="Arial" w:eastAsia="Arial" w:hAnsi="Arial" w:cs="Arial"/>
                <w:color w:val="FF0000"/>
                <w:sz w:val="20"/>
                <w:szCs w:val="20"/>
                <w:lang w:val="en-US"/>
              </w:rPr>
              <w:t>_stage_to_delay</w:t>
            </w:r>
            <w:proofErr w:type="spellEnd"/>
          </w:p>
        </w:tc>
        <w:tc>
          <w:tcPr>
            <w:tcW w:w="992" w:type="dxa"/>
            <w:shd w:val="clear" w:color="auto" w:fill="FFF2CC" w:themeFill="accent4" w:themeFillTint="33"/>
            <w:vAlign w:val="center"/>
          </w:tcPr>
          <w:p w14:paraId="0D7B85B8" w14:textId="5378E6F1"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56C58E8D" w14:textId="60409739" w:rsidR="00023344" w:rsidRDefault="00023344"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r w:rsidR="00023344" w14:paraId="641A39AC" w14:textId="77777777" w:rsidTr="008275B6">
        <w:tc>
          <w:tcPr>
            <w:tcW w:w="2122" w:type="dxa"/>
            <w:shd w:val="clear" w:color="auto" w:fill="FFF2CC" w:themeFill="accent4" w:themeFillTint="33"/>
            <w:vAlign w:val="center"/>
          </w:tcPr>
          <w:p w14:paraId="26F7BE4F" w14:textId="5D236668"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other_converts</w:t>
            </w:r>
            <w:proofErr w:type="spellEnd"/>
          </w:p>
        </w:tc>
        <w:tc>
          <w:tcPr>
            <w:tcW w:w="708" w:type="dxa"/>
            <w:shd w:val="clear" w:color="auto" w:fill="FFF2CC" w:themeFill="accent4" w:themeFillTint="33"/>
            <w:vAlign w:val="center"/>
          </w:tcPr>
          <w:p w14:paraId="094CAC34" w14:textId="321C8557"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D76EFA6" w14:textId="0B34211E"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Conversion factors between other measured and physical axes.</w:t>
            </w:r>
          </w:p>
        </w:tc>
        <w:tc>
          <w:tcPr>
            <w:tcW w:w="3119" w:type="dxa"/>
            <w:shd w:val="clear" w:color="auto" w:fill="FFF2CC" w:themeFill="accent4" w:themeFillTint="33"/>
            <w:vAlign w:val="center"/>
          </w:tcPr>
          <w:p w14:paraId="36D4AC51" w14:textId="69E72C73" w:rsidR="00023344" w:rsidRDefault="00023344"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NXentry:NXinstrument:NXdetector:</w:t>
            </w:r>
            <w:r>
              <w:rPr>
                <w:rFonts w:ascii="Arial" w:eastAsia="Arial" w:hAnsi="Arial" w:cs="Arial"/>
                <w:color w:val="FF0000"/>
                <w:sz w:val="20"/>
                <w:szCs w:val="20"/>
                <w:lang w:val="en-US"/>
              </w:rPr>
              <w:t>other_converts</w:t>
            </w:r>
            <w:proofErr w:type="spellEnd"/>
          </w:p>
        </w:tc>
        <w:tc>
          <w:tcPr>
            <w:tcW w:w="992" w:type="dxa"/>
            <w:shd w:val="clear" w:color="auto" w:fill="FFF2CC" w:themeFill="accent4" w:themeFillTint="33"/>
            <w:vAlign w:val="center"/>
          </w:tcPr>
          <w:p w14:paraId="17E36051" w14:textId="64A12C97" w:rsidR="00023344" w:rsidRDefault="0002334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2CC" w:themeFill="accent4" w:themeFillTint="33"/>
            <w:vAlign w:val="center"/>
          </w:tcPr>
          <w:p w14:paraId="08F2C272" w14:textId="16387D84" w:rsidR="00023344" w:rsidRDefault="00023344"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r w:rsidR="0096761D" w14:paraId="74F8A505" w14:textId="77777777" w:rsidTr="0096761D">
        <w:tc>
          <w:tcPr>
            <w:tcW w:w="2122" w:type="dxa"/>
            <w:shd w:val="clear" w:color="auto" w:fill="FFFF00"/>
            <w:vAlign w:val="center"/>
          </w:tcPr>
          <w:p w14:paraId="5A9B04AE" w14:textId="649B4650" w:rsidR="0096761D" w:rsidRDefault="0096761D" w:rsidP="00023344">
            <w:pPr>
              <w:jc w:val="center"/>
              <w:rPr>
                <w:rFonts w:ascii="Arial" w:eastAsia="Arial" w:hAnsi="Arial" w:cs="Arial"/>
                <w:sz w:val="20"/>
                <w:szCs w:val="20"/>
                <w:lang w:val="en-US"/>
              </w:rPr>
            </w:pPr>
            <w:proofErr w:type="spellStart"/>
            <w:r w:rsidRPr="0096761D">
              <w:rPr>
                <w:rFonts w:ascii="Arial" w:eastAsia="Arial" w:hAnsi="Arial" w:cs="Arial"/>
                <w:sz w:val="20"/>
                <w:szCs w:val="20"/>
                <w:lang w:val="en-US"/>
              </w:rPr>
              <w:t>theta_x_vect</w:t>
            </w:r>
            <w:proofErr w:type="spellEnd"/>
          </w:p>
        </w:tc>
        <w:tc>
          <w:tcPr>
            <w:tcW w:w="708" w:type="dxa"/>
            <w:shd w:val="clear" w:color="auto" w:fill="FFFF00"/>
            <w:vAlign w:val="center"/>
          </w:tcPr>
          <w:p w14:paraId="080F737C" w14:textId="77777777" w:rsidR="0096761D" w:rsidRDefault="0096761D" w:rsidP="00023344">
            <w:pPr>
              <w:jc w:val="center"/>
              <w:rPr>
                <w:rFonts w:ascii="Arial" w:eastAsia="Arial" w:hAnsi="Arial" w:cs="Arial"/>
                <w:sz w:val="20"/>
                <w:szCs w:val="20"/>
                <w:lang w:val="en-US"/>
              </w:rPr>
            </w:pPr>
          </w:p>
        </w:tc>
        <w:tc>
          <w:tcPr>
            <w:tcW w:w="1701" w:type="dxa"/>
            <w:shd w:val="clear" w:color="auto" w:fill="FFFF00"/>
            <w:vAlign w:val="center"/>
          </w:tcPr>
          <w:p w14:paraId="53CE2194" w14:textId="77777777" w:rsidR="0096761D" w:rsidRDefault="0096761D" w:rsidP="00023344">
            <w:pPr>
              <w:jc w:val="center"/>
              <w:rPr>
                <w:rFonts w:ascii="Arial" w:eastAsia="Arial" w:hAnsi="Arial" w:cs="Arial"/>
                <w:sz w:val="20"/>
                <w:szCs w:val="20"/>
                <w:lang w:val="en-US"/>
              </w:rPr>
            </w:pPr>
          </w:p>
        </w:tc>
        <w:tc>
          <w:tcPr>
            <w:tcW w:w="3119" w:type="dxa"/>
            <w:shd w:val="clear" w:color="auto" w:fill="FFFF00"/>
            <w:vAlign w:val="center"/>
          </w:tcPr>
          <w:p w14:paraId="25EB1A30" w14:textId="2818E30F" w:rsidR="0096761D" w:rsidRDefault="0096761D"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proofErr w:type="spellEnd"/>
            <w:r>
              <w:rPr>
                <w:rFonts w:ascii="Arial" w:eastAsia="Arial" w:hAnsi="Arial" w:cs="Arial"/>
                <w:sz w:val="20"/>
                <w:szCs w:val="20"/>
                <w:lang w:val="en-US"/>
              </w:rPr>
              <w:t>:</w:t>
            </w:r>
            <w:r w:rsidRPr="0096761D">
              <w:rPr>
                <w:rFonts w:ascii="Arial" w:eastAsia="Arial" w:hAnsi="Arial" w:cs="Arial"/>
                <w:sz w:val="20"/>
                <w:szCs w:val="20"/>
                <w:lang w:val="en-US"/>
              </w:rPr>
              <w:t xml:space="preserve"> </w:t>
            </w:r>
            <w:proofErr w:type="spellStart"/>
            <w:r w:rsidRPr="0096761D">
              <w:rPr>
                <w:rFonts w:ascii="Arial" w:eastAsia="Arial" w:hAnsi="Arial" w:cs="Arial"/>
                <w:color w:val="FF0000"/>
                <w:sz w:val="20"/>
                <w:szCs w:val="20"/>
                <w:lang w:val="en-US"/>
              </w:rPr>
              <w:t>theta_x_vect</w:t>
            </w:r>
            <w:proofErr w:type="spellEnd"/>
          </w:p>
        </w:tc>
        <w:tc>
          <w:tcPr>
            <w:tcW w:w="992" w:type="dxa"/>
            <w:shd w:val="clear" w:color="auto" w:fill="FFFF00"/>
            <w:vAlign w:val="center"/>
          </w:tcPr>
          <w:p w14:paraId="47585ABC" w14:textId="73ACAFF7" w:rsidR="0096761D" w:rsidRDefault="00C53A7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F00"/>
            <w:vAlign w:val="center"/>
          </w:tcPr>
          <w:p w14:paraId="239DBA16" w14:textId="27B381E2" w:rsidR="0096761D" w:rsidRDefault="0096761D"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r w:rsidR="0096761D" w14:paraId="63D8317C" w14:textId="77777777" w:rsidTr="0096761D">
        <w:tc>
          <w:tcPr>
            <w:tcW w:w="2122" w:type="dxa"/>
            <w:shd w:val="clear" w:color="auto" w:fill="FFFF00"/>
            <w:vAlign w:val="center"/>
          </w:tcPr>
          <w:p w14:paraId="019D4FFC" w14:textId="1359E643" w:rsidR="0096761D" w:rsidRPr="0096761D" w:rsidRDefault="0096761D" w:rsidP="00023344">
            <w:pPr>
              <w:jc w:val="center"/>
              <w:rPr>
                <w:rFonts w:ascii="Arial" w:eastAsia="Arial" w:hAnsi="Arial" w:cs="Arial"/>
                <w:sz w:val="20"/>
                <w:szCs w:val="20"/>
                <w:lang w:val="en-US"/>
              </w:rPr>
            </w:pPr>
            <w:proofErr w:type="spellStart"/>
            <w:r w:rsidRPr="0096761D">
              <w:rPr>
                <w:rFonts w:ascii="Arial" w:eastAsia="Arial" w:hAnsi="Arial" w:cs="Arial"/>
                <w:sz w:val="20"/>
                <w:szCs w:val="20"/>
                <w:lang w:val="en-US"/>
              </w:rPr>
              <w:t>theta_y_vect</w:t>
            </w:r>
            <w:proofErr w:type="spellEnd"/>
          </w:p>
        </w:tc>
        <w:tc>
          <w:tcPr>
            <w:tcW w:w="708" w:type="dxa"/>
            <w:shd w:val="clear" w:color="auto" w:fill="FFFF00"/>
            <w:vAlign w:val="center"/>
          </w:tcPr>
          <w:p w14:paraId="0B12232C" w14:textId="77777777" w:rsidR="0096761D" w:rsidRDefault="0096761D" w:rsidP="00023344">
            <w:pPr>
              <w:jc w:val="center"/>
              <w:rPr>
                <w:rFonts w:ascii="Arial" w:eastAsia="Arial" w:hAnsi="Arial" w:cs="Arial"/>
                <w:sz w:val="20"/>
                <w:szCs w:val="20"/>
                <w:lang w:val="en-US"/>
              </w:rPr>
            </w:pPr>
          </w:p>
        </w:tc>
        <w:tc>
          <w:tcPr>
            <w:tcW w:w="1701" w:type="dxa"/>
            <w:shd w:val="clear" w:color="auto" w:fill="FFFF00"/>
            <w:vAlign w:val="center"/>
          </w:tcPr>
          <w:p w14:paraId="51DBF5AF" w14:textId="77777777" w:rsidR="0096761D" w:rsidRDefault="0096761D" w:rsidP="00023344">
            <w:pPr>
              <w:jc w:val="center"/>
              <w:rPr>
                <w:rFonts w:ascii="Arial" w:eastAsia="Arial" w:hAnsi="Arial" w:cs="Arial"/>
                <w:sz w:val="20"/>
                <w:szCs w:val="20"/>
                <w:lang w:val="en-US"/>
              </w:rPr>
            </w:pPr>
          </w:p>
        </w:tc>
        <w:tc>
          <w:tcPr>
            <w:tcW w:w="3119" w:type="dxa"/>
            <w:shd w:val="clear" w:color="auto" w:fill="FFFF00"/>
            <w:vAlign w:val="center"/>
          </w:tcPr>
          <w:p w14:paraId="7E6D2C16" w14:textId="761F98A2" w:rsidR="0096761D" w:rsidRDefault="0096761D"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proofErr w:type="spellEnd"/>
            <w:r>
              <w:rPr>
                <w:rFonts w:ascii="Arial" w:eastAsia="Arial" w:hAnsi="Arial" w:cs="Arial"/>
                <w:sz w:val="20"/>
                <w:szCs w:val="20"/>
                <w:lang w:val="en-US"/>
              </w:rPr>
              <w:t>:</w:t>
            </w:r>
            <w:r w:rsidRPr="0096761D">
              <w:rPr>
                <w:rFonts w:ascii="Arial" w:eastAsia="Arial" w:hAnsi="Arial" w:cs="Arial"/>
                <w:sz w:val="20"/>
                <w:szCs w:val="20"/>
                <w:lang w:val="en-US"/>
              </w:rPr>
              <w:t xml:space="preserve"> </w:t>
            </w:r>
            <w:proofErr w:type="spellStart"/>
            <w:r w:rsidRPr="0096761D">
              <w:rPr>
                <w:rFonts w:ascii="Arial" w:eastAsia="Arial" w:hAnsi="Arial" w:cs="Arial"/>
                <w:color w:val="FF0000"/>
                <w:sz w:val="20"/>
                <w:szCs w:val="20"/>
                <w:lang w:val="en-US"/>
              </w:rPr>
              <w:t>theta_y_vect</w:t>
            </w:r>
            <w:proofErr w:type="spellEnd"/>
          </w:p>
        </w:tc>
        <w:tc>
          <w:tcPr>
            <w:tcW w:w="992" w:type="dxa"/>
            <w:shd w:val="clear" w:color="auto" w:fill="FFFF00"/>
            <w:vAlign w:val="center"/>
          </w:tcPr>
          <w:p w14:paraId="3D414F50" w14:textId="42E799A1" w:rsidR="0096761D" w:rsidRDefault="00C53A7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F00"/>
            <w:vAlign w:val="center"/>
          </w:tcPr>
          <w:p w14:paraId="0D8C8BB4" w14:textId="2C8A8ADD" w:rsidR="0096761D" w:rsidRDefault="0096761D"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r w:rsidR="0096761D" w14:paraId="78BB7EFF" w14:textId="77777777" w:rsidTr="0096761D">
        <w:tc>
          <w:tcPr>
            <w:tcW w:w="2122" w:type="dxa"/>
            <w:shd w:val="clear" w:color="auto" w:fill="FFFF00"/>
            <w:vAlign w:val="center"/>
          </w:tcPr>
          <w:p w14:paraId="13887F01" w14:textId="12C5F105" w:rsidR="0096761D" w:rsidRPr="0096761D" w:rsidRDefault="0096761D" w:rsidP="00023344">
            <w:pPr>
              <w:jc w:val="center"/>
              <w:rPr>
                <w:rFonts w:ascii="Arial" w:eastAsia="Arial" w:hAnsi="Arial" w:cs="Arial"/>
                <w:sz w:val="20"/>
                <w:szCs w:val="20"/>
                <w:lang w:val="en-US"/>
              </w:rPr>
            </w:pPr>
            <w:proofErr w:type="spellStart"/>
            <w:r w:rsidRPr="0096761D">
              <w:rPr>
                <w:rFonts w:ascii="Arial" w:eastAsia="Arial" w:hAnsi="Arial" w:cs="Arial"/>
                <w:sz w:val="20"/>
                <w:szCs w:val="20"/>
                <w:lang w:val="en-US"/>
              </w:rPr>
              <w:t>kinetic_energy_vect</w:t>
            </w:r>
            <w:proofErr w:type="spellEnd"/>
          </w:p>
        </w:tc>
        <w:tc>
          <w:tcPr>
            <w:tcW w:w="708" w:type="dxa"/>
            <w:shd w:val="clear" w:color="auto" w:fill="FFFF00"/>
            <w:vAlign w:val="center"/>
          </w:tcPr>
          <w:p w14:paraId="767D0381" w14:textId="77777777" w:rsidR="0096761D" w:rsidRDefault="0096761D" w:rsidP="00023344">
            <w:pPr>
              <w:jc w:val="center"/>
              <w:rPr>
                <w:rFonts w:ascii="Arial" w:eastAsia="Arial" w:hAnsi="Arial" w:cs="Arial"/>
                <w:sz w:val="20"/>
                <w:szCs w:val="20"/>
                <w:lang w:val="en-US"/>
              </w:rPr>
            </w:pPr>
          </w:p>
        </w:tc>
        <w:tc>
          <w:tcPr>
            <w:tcW w:w="1701" w:type="dxa"/>
            <w:shd w:val="clear" w:color="auto" w:fill="FFFF00"/>
            <w:vAlign w:val="center"/>
          </w:tcPr>
          <w:p w14:paraId="34FC6A45" w14:textId="77777777" w:rsidR="0096761D" w:rsidRDefault="0096761D" w:rsidP="00023344">
            <w:pPr>
              <w:jc w:val="center"/>
              <w:rPr>
                <w:rFonts w:ascii="Arial" w:eastAsia="Arial" w:hAnsi="Arial" w:cs="Arial"/>
                <w:sz w:val="20"/>
                <w:szCs w:val="20"/>
                <w:lang w:val="en-US"/>
              </w:rPr>
            </w:pPr>
          </w:p>
        </w:tc>
        <w:tc>
          <w:tcPr>
            <w:tcW w:w="3119" w:type="dxa"/>
            <w:shd w:val="clear" w:color="auto" w:fill="FFFF00"/>
            <w:vAlign w:val="center"/>
          </w:tcPr>
          <w:p w14:paraId="52859D07" w14:textId="1D988F38" w:rsidR="0096761D" w:rsidRDefault="0096761D" w:rsidP="0002334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proofErr w:type="spellEnd"/>
            <w:r>
              <w:rPr>
                <w:rFonts w:ascii="Arial" w:eastAsia="Arial" w:hAnsi="Arial" w:cs="Arial"/>
                <w:sz w:val="20"/>
                <w:szCs w:val="20"/>
                <w:lang w:val="en-US"/>
              </w:rPr>
              <w:t>:</w:t>
            </w:r>
            <w:r w:rsidRPr="0096761D">
              <w:rPr>
                <w:rFonts w:ascii="Arial" w:eastAsia="Arial" w:hAnsi="Arial" w:cs="Arial"/>
                <w:sz w:val="20"/>
                <w:szCs w:val="20"/>
                <w:lang w:val="en-US"/>
              </w:rPr>
              <w:t xml:space="preserve"> </w:t>
            </w:r>
            <w:proofErr w:type="spellStart"/>
            <w:r w:rsidRPr="0096761D">
              <w:rPr>
                <w:rFonts w:ascii="Arial" w:eastAsia="Arial" w:hAnsi="Arial" w:cs="Arial"/>
                <w:color w:val="FF0000"/>
                <w:sz w:val="20"/>
                <w:szCs w:val="20"/>
                <w:lang w:val="en-US"/>
              </w:rPr>
              <w:t>kinetic_energy_vect</w:t>
            </w:r>
            <w:proofErr w:type="spellEnd"/>
          </w:p>
        </w:tc>
        <w:tc>
          <w:tcPr>
            <w:tcW w:w="992" w:type="dxa"/>
            <w:shd w:val="clear" w:color="auto" w:fill="FFFF00"/>
            <w:vAlign w:val="center"/>
          </w:tcPr>
          <w:p w14:paraId="6AE5E5B7" w14:textId="49FD9BEA" w:rsidR="0096761D" w:rsidRDefault="00C53A74" w:rsidP="00023344">
            <w:pPr>
              <w:jc w:val="center"/>
              <w:rPr>
                <w:rFonts w:ascii="Arial" w:eastAsia="Arial" w:hAnsi="Arial" w:cs="Arial"/>
                <w:sz w:val="20"/>
                <w:szCs w:val="20"/>
                <w:lang w:val="en-US"/>
              </w:rPr>
            </w:pPr>
            <w:r>
              <w:rPr>
                <w:rFonts w:ascii="Arial" w:eastAsia="Arial" w:hAnsi="Arial" w:cs="Arial"/>
                <w:sz w:val="20"/>
                <w:szCs w:val="20"/>
                <w:lang w:val="en-US"/>
              </w:rPr>
              <w:t>NX_DATA</w:t>
            </w:r>
          </w:p>
        </w:tc>
        <w:tc>
          <w:tcPr>
            <w:tcW w:w="992" w:type="dxa"/>
            <w:shd w:val="clear" w:color="auto" w:fill="FFFF00"/>
            <w:vAlign w:val="center"/>
          </w:tcPr>
          <w:p w14:paraId="10AA84F6" w14:textId="59FE149E" w:rsidR="0096761D" w:rsidRDefault="0096761D" w:rsidP="00023344">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7E1A2AE4" w14:textId="77777777" w:rsidR="00122A74" w:rsidRDefault="00122A74">
      <w:pPr>
        <w:rPr>
          <w:lang w:val="en-US"/>
        </w:rPr>
      </w:pPr>
    </w:p>
    <w:p w14:paraId="72ADDBC0" w14:textId="0D29AC7F" w:rsidR="006A32DA" w:rsidRDefault="00122A74">
      <w:pPr>
        <w:rPr>
          <w:b/>
          <w:lang w:val="en-US"/>
        </w:rPr>
      </w:pPr>
      <w:r w:rsidRPr="00B363EE">
        <w:rPr>
          <w:b/>
          <w:lang w:val="en-US"/>
        </w:rPr>
        <w:t>Distortion correction</w:t>
      </w:r>
    </w:p>
    <w:p w14:paraId="145F15A0" w14:textId="0EDA5901" w:rsidR="00B363EE" w:rsidRDefault="00B363EE">
      <w:pPr>
        <w:rPr>
          <w:b/>
          <w:lang w:val="en-US"/>
        </w:rPr>
      </w:pPr>
      <w:r w:rsidRPr="00B363EE">
        <w:rPr>
          <w:lang w:val="en-US"/>
        </w:rPr>
        <w:t>We propose the class</w:t>
      </w:r>
      <w:r>
        <w:rPr>
          <w:b/>
          <w:lang w:val="en-US"/>
        </w:rPr>
        <w:t xml:space="preserve"> </w:t>
      </w:r>
      <w:proofErr w:type="spellStart"/>
      <w:r>
        <w:rPr>
          <w:b/>
          <w:lang w:val="en-US"/>
        </w:rPr>
        <w:t>NXdistortion</w:t>
      </w:r>
      <w:proofErr w:type="spellEnd"/>
      <w:r w:rsidRPr="00B363EE">
        <w:rPr>
          <w:lang w:val="en-US"/>
        </w:rPr>
        <w:t>.</w:t>
      </w:r>
      <w:r>
        <w:rPr>
          <w:lang w:val="en-US"/>
        </w:rPr>
        <w:t xml:space="preserve"> Our perspective on symmetry based distortion correction is in </w:t>
      </w:r>
      <w:hyperlink r:id="rId10" w:history="1">
        <w:r w:rsidRPr="00B363EE">
          <w:rPr>
            <w:rStyle w:val="Collegamentoipertestuale"/>
            <w:lang w:val="en-US"/>
          </w:rPr>
          <w:t>Xian et al.</w:t>
        </w:r>
      </w:hyperlink>
      <w:r w:rsidR="0081459C">
        <w:rPr>
          <w:lang w:val="en-US"/>
        </w:rPr>
        <w:t xml:space="preserve"> These parameters are based on our experience, but meant to be expanded to meet the different procedures in the whole community.</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B363EE" w14:paraId="38293FD6" w14:textId="77777777" w:rsidTr="008275B6">
        <w:trPr>
          <w:trHeight w:val="530"/>
        </w:trPr>
        <w:tc>
          <w:tcPr>
            <w:tcW w:w="2122" w:type="dxa"/>
            <w:vAlign w:val="center"/>
          </w:tcPr>
          <w:p w14:paraId="6B8040D1"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Name</w:t>
            </w:r>
          </w:p>
        </w:tc>
        <w:tc>
          <w:tcPr>
            <w:tcW w:w="708" w:type="dxa"/>
            <w:vAlign w:val="center"/>
          </w:tcPr>
          <w:p w14:paraId="324387CA"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63BD1F95"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vAlign w:val="center"/>
          </w:tcPr>
          <w:p w14:paraId="697170BE"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vAlign w:val="center"/>
          </w:tcPr>
          <w:p w14:paraId="3FFF0C27"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368219EC" w14:textId="77777777" w:rsidR="00B363EE" w:rsidRDefault="00B363EE" w:rsidP="0081459C">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B363EE" w14:paraId="337E75FC" w14:textId="77777777" w:rsidTr="008275B6">
        <w:tc>
          <w:tcPr>
            <w:tcW w:w="2122" w:type="dxa"/>
            <w:shd w:val="clear" w:color="auto" w:fill="FFF2CC" w:themeFill="accent4" w:themeFillTint="33"/>
            <w:vAlign w:val="center"/>
          </w:tcPr>
          <w:p w14:paraId="2182CB10" w14:textId="071D9162" w:rsidR="00B363EE" w:rsidRDefault="00B363EE" w:rsidP="0081459C">
            <w:pPr>
              <w:jc w:val="center"/>
              <w:rPr>
                <w:rFonts w:ascii="Arial" w:eastAsia="Arial" w:hAnsi="Arial" w:cs="Arial"/>
                <w:sz w:val="20"/>
                <w:szCs w:val="20"/>
              </w:rPr>
            </w:pPr>
            <w:r>
              <w:rPr>
                <w:rFonts w:ascii="Arial" w:eastAsia="Arial" w:hAnsi="Arial" w:cs="Arial"/>
                <w:sz w:val="20"/>
                <w:szCs w:val="20"/>
                <w:lang w:val="en-US"/>
              </w:rPr>
              <w:t>applied</w:t>
            </w:r>
          </w:p>
        </w:tc>
        <w:tc>
          <w:tcPr>
            <w:tcW w:w="708" w:type="dxa"/>
            <w:shd w:val="clear" w:color="auto" w:fill="FFF2CC" w:themeFill="accent4" w:themeFillTint="33"/>
            <w:vAlign w:val="center"/>
          </w:tcPr>
          <w:p w14:paraId="31B4E1E1" w14:textId="1EB4CC87" w:rsidR="00B363EE" w:rsidRDefault="00B363EE" w:rsidP="0081459C">
            <w:pPr>
              <w:jc w:val="center"/>
              <w:rPr>
                <w:rFonts w:ascii="Arial" w:eastAsia="Arial" w:hAnsi="Arial" w:cs="Arial"/>
                <w:sz w:val="20"/>
                <w:szCs w:val="20"/>
              </w:rPr>
            </w:pPr>
            <w:r>
              <w:rPr>
                <w:rFonts w:ascii="Arial" w:eastAsia="Arial" w:hAnsi="Arial" w:cs="Arial"/>
                <w:sz w:val="20"/>
                <w:szCs w:val="20"/>
                <w:lang w:val="en-US"/>
              </w:rPr>
              <w:t>Bool</w:t>
            </w:r>
          </w:p>
        </w:tc>
        <w:tc>
          <w:tcPr>
            <w:tcW w:w="1701" w:type="dxa"/>
            <w:shd w:val="clear" w:color="auto" w:fill="FFF2CC" w:themeFill="accent4" w:themeFillTint="33"/>
            <w:vAlign w:val="center"/>
          </w:tcPr>
          <w:p w14:paraId="034A5001" w14:textId="110C44CF" w:rsidR="00B363EE" w:rsidRPr="00122A74" w:rsidRDefault="00B363EE" w:rsidP="0081459C">
            <w:pPr>
              <w:jc w:val="center"/>
              <w:rPr>
                <w:rFonts w:ascii="Arial" w:eastAsia="Arial" w:hAnsi="Arial" w:cs="Arial"/>
                <w:sz w:val="20"/>
                <w:szCs w:val="20"/>
                <w:lang w:val="en-US"/>
              </w:rPr>
            </w:pPr>
            <w:r>
              <w:rPr>
                <w:rFonts w:ascii="Arial" w:eastAsia="Arial" w:hAnsi="Arial" w:cs="Arial"/>
                <w:sz w:val="20"/>
                <w:szCs w:val="20"/>
                <w:lang w:val="en-US"/>
              </w:rPr>
              <w:t>Has the distortion correction been applied?</w:t>
            </w:r>
          </w:p>
        </w:tc>
        <w:tc>
          <w:tcPr>
            <w:tcW w:w="3119" w:type="dxa"/>
            <w:shd w:val="clear" w:color="auto" w:fill="FFF2CC" w:themeFill="accent4" w:themeFillTint="33"/>
            <w:vAlign w:val="center"/>
          </w:tcPr>
          <w:p w14:paraId="54EBF2FB" w14:textId="5A6779A2" w:rsidR="00B363EE" w:rsidRDefault="00B363EE" w:rsidP="0081459C">
            <w:pPr>
              <w:jc w:val="center"/>
              <w:rPr>
                <w:rFonts w:ascii="Arial" w:eastAsia="Arial" w:hAnsi="Arial" w:cs="Arial"/>
                <w:sz w:val="20"/>
                <w:szCs w:val="20"/>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NXdistortion:applied</w:t>
            </w:r>
            <w:proofErr w:type="spellEnd"/>
          </w:p>
        </w:tc>
        <w:tc>
          <w:tcPr>
            <w:tcW w:w="992" w:type="dxa"/>
            <w:shd w:val="clear" w:color="auto" w:fill="FFF2CC" w:themeFill="accent4" w:themeFillTint="33"/>
            <w:vAlign w:val="center"/>
          </w:tcPr>
          <w:p w14:paraId="7AD55F00" w14:textId="6CC4022C" w:rsidR="00B363EE" w:rsidRDefault="00B363EE" w:rsidP="0081459C">
            <w:pPr>
              <w:jc w:val="center"/>
              <w:rPr>
                <w:rFonts w:ascii="Arial" w:eastAsia="Arial" w:hAnsi="Arial" w:cs="Arial"/>
                <w:sz w:val="20"/>
                <w:szCs w:val="20"/>
              </w:rPr>
            </w:pPr>
            <w:r>
              <w:rPr>
                <w:rFonts w:ascii="Arial" w:eastAsia="Arial" w:hAnsi="Arial" w:cs="Arial"/>
                <w:sz w:val="20"/>
                <w:szCs w:val="20"/>
                <w:lang w:val="en-US"/>
              </w:rPr>
              <w:t>NX_BOOL</w:t>
            </w:r>
          </w:p>
        </w:tc>
        <w:tc>
          <w:tcPr>
            <w:tcW w:w="992" w:type="dxa"/>
            <w:shd w:val="clear" w:color="auto" w:fill="FFF2CC" w:themeFill="accent4" w:themeFillTint="33"/>
            <w:vAlign w:val="center"/>
          </w:tcPr>
          <w:p w14:paraId="66AA6F58" w14:textId="77777777" w:rsidR="00B363EE" w:rsidRDefault="00B363EE" w:rsidP="0081459C">
            <w:pPr>
              <w:jc w:val="center"/>
              <w:rPr>
                <w:rFonts w:ascii="Arial" w:eastAsia="Arial" w:hAnsi="Arial" w:cs="Arial"/>
                <w:b/>
                <w:sz w:val="20"/>
                <w:szCs w:val="20"/>
              </w:rPr>
            </w:pPr>
            <w:r>
              <w:rPr>
                <w:rFonts w:ascii="Arial" w:eastAsia="Arial" w:hAnsi="Arial" w:cs="Arial"/>
                <w:b/>
                <w:sz w:val="20"/>
                <w:szCs w:val="20"/>
                <w:lang w:val="en-US"/>
              </w:rPr>
              <w:t>x</w:t>
            </w:r>
          </w:p>
        </w:tc>
      </w:tr>
      <w:tr w:rsidR="00B363EE" w14:paraId="2504A1A0" w14:textId="77777777" w:rsidTr="008275B6">
        <w:tc>
          <w:tcPr>
            <w:tcW w:w="2122" w:type="dxa"/>
            <w:shd w:val="clear" w:color="auto" w:fill="FFF2CC" w:themeFill="accent4" w:themeFillTint="33"/>
            <w:vAlign w:val="center"/>
          </w:tcPr>
          <w:p w14:paraId="1581176C" w14:textId="7A41303C" w:rsidR="00B363EE" w:rsidRDefault="00B363EE" w:rsidP="0081459C">
            <w:pPr>
              <w:jc w:val="center"/>
              <w:rPr>
                <w:rFonts w:ascii="Arial" w:eastAsia="Arial" w:hAnsi="Arial" w:cs="Arial"/>
                <w:sz w:val="20"/>
                <w:szCs w:val="20"/>
              </w:rPr>
            </w:pPr>
            <w:r>
              <w:rPr>
                <w:rFonts w:ascii="Arial" w:eastAsia="Arial" w:hAnsi="Arial" w:cs="Arial"/>
                <w:sz w:val="20"/>
                <w:szCs w:val="20"/>
                <w:lang w:val="en-US"/>
              </w:rPr>
              <w:t>symmetry</w:t>
            </w:r>
          </w:p>
        </w:tc>
        <w:tc>
          <w:tcPr>
            <w:tcW w:w="708" w:type="dxa"/>
            <w:shd w:val="clear" w:color="auto" w:fill="FFF2CC" w:themeFill="accent4" w:themeFillTint="33"/>
            <w:vAlign w:val="center"/>
          </w:tcPr>
          <w:p w14:paraId="146C39AB" w14:textId="77777777" w:rsidR="00B363EE" w:rsidRDefault="00B363EE" w:rsidP="0081459C">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6ED07C7" w14:textId="5EA59DCA" w:rsidR="00B363EE" w:rsidRPr="00122A74" w:rsidRDefault="00B363EE" w:rsidP="0081459C">
            <w:pPr>
              <w:jc w:val="center"/>
              <w:rPr>
                <w:rFonts w:ascii="Arial" w:eastAsia="Arial" w:hAnsi="Arial" w:cs="Arial"/>
                <w:sz w:val="20"/>
                <w:szCs w:val="20"/>
                <w:lang w:val="en-US"/>
              </w:rPr>
            </w:pPr>
            <w:r>
              <w:rPr>
                <w:rFonts w:ascii="Arial" w:eastAsia="Arial" w:hAnsi="Arial" w:cs="Arial"/>
                <w:sz w:val="20"/>
                <w:szCs w:val="20"/>
                <w:lang w:val="en-US"/>
              </w:rPr>
              <w:t>Number of elementary symmetry operations.</w:t>
            </w:r>
          </w:p>
        </w:tc>
        <w:tc>
          <w:tcPr>
            <w:tcW w:w="3119" w:type="dxa"/>
            <w:shd w:val="clear" w:color="auto" w:fill="FFF2CC" w:themeFill="accent4" w:themeFillTint="33"/>
            <w:vAlign w:val="center"/>
          </w:tcPr>
          <w:p w14:paraId="1E5008AE" w14:textId="4B902A55" w:rsidR="00B363EE" w:rsidRDefault="00B363EE"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NXdistortion:symmetry</w:t>
            </w:r>
            <w:proofErr w:type="spellEnd"/>
          </w:p>
        </w:tc>
        <w:tc>
          <w:tcPr>
            <w:tcW w:w="992" w:type="dxa"/>
            <w:shd w:val="clear" w:color="auto" w:fill="FFF2CC" w:themeFill="accent4" w:themeFillTint="33"/>
            <w:vAlign w:val="center"/>
          </w:tcPr>
          <w:p w14:paraId="7F69B534" w14:textId="087157DF" w:rsidR="00B363EE" w:rsidRDefault="00B363EE" w:rsidP="0081459C">
            <w:pPr>
              <w:jc w:val="center"/>
              <w:rPr>
                <w:rFonts w:ascii="Arial" w:eastAsia="Arial" w:hAnsi="Arial" w:cs="Arial"/>
                <w:sz w:val="20"/>
                <w:szCs w:val="20"/>
              </w:rPr>
            </w:pPr>
            <w:r>
              <w:rPr>
                <w:rFonts w:ascii="Arial" w:eastAsia="Arial" w:hAnsi="Arial" w:cs="Arial"/>
                <w:sz w:val="20"/>
                <w:szCs w:val="20"/>
                <w:lang w:val="en-US"/>
              </w:rPr>
              <w:t>NX_INT</w:t>
            </w:r>
          </w:p>
        </w:tc>
        <w:tc>
          <w:tcPr>
            <w:tcW w:w="992" w:type="dxa"/>
            <w:shd w:val="clear" w:color="auto" w:fill="FFF2CC" w:themeFill="accent4" w:themeFillTint="33"/>
            <w:vAlign w:val="center"/>
          </w:tcPr>
          <w:p w14:paraId="15597C5C" w14:textId="77777777" w:rsidR="00B363EE" w:rsidRDefault="00B363EE" w:rsidP="0081459C">
            <w:pPr>
              <w:jc w:val="center"/>
              <w:rPr>
                <w:rFonts w:ascii="Arial" w:eastAsia="Arial" w:hAnsi="Arial" w:cs="Arial"/>
                <w:b/>
                <w:sz w:val="20"/>
                <w:szCs w:val="20"/>
              </w:rPr>
            </w:pPr>
            <w:r>
              <w:rPr>
                <w:rFonts w:ascii="Arial" w:eastAsia="Arial" w:hAnsi="Arial" w:cs="Arial"/>
                <w:b/>
                <w:sz w:val="20"/>
                <w:szCs w:val="20"/>
                <w:lang w:val="en-US"/>
              </w:rPr>
              <w:t>x</w:t>
            </w:r>
          </w:p>
        </w:tc>
      </w:tr>
      <w:tr w:rsidR="00B363EE" w14:paraId="4309B4CA" w14:textId="77777777" w:rsidTr="008275B6">
        <w:tc>
          <w:tcPr>
            <w:tcW w:w="2122" w:type="dxa"/>
            <w:shd w:val="clear" w:color="auto" w:fill="FFF2CC" w:themeFill="accent4" w:themeFillTint="33"/>
            <w:vAlign w:val="center"/>
          </w:tcPr>
          <w:p w14:paraId="3DB9468D" w14:textId="08C3B3F5" w:rsidR="00B363EE" w:rsidRDefault="00B363EE" w:rsidP="0081459C">
            <w:pPr>
              <w:jc w:val="center"/>
              <w:rPr>
                <w:rFonts w:ascii="Arial" w:eastAsia="Arial" w:hAnsi="Arial" w:cs="Arial"/>
                <w:sz w:val="20"/>
                <w:szCs w:val="20"/>
              </w:rPr>
            </w:pPr>
            <w:proofErr w:type="spellStart"/>
            <w:r>
              <w:rPr>
                <w:rFonts w:ascii="Arial" w:eastAsia="Arial" w:hAnsi="Arial" w:cs="Arial"/>
                <w:sz w:val="20"/>
                <w:szCs w:val="20"/>
                <w:lang w:val="en-US"/>
              </w:rPr>
              <w:t>symmetry_angle</w:t>
            </w:r>
            <w:proofErr w:type="spellEnd"/>
          </w:p>
        </w:tc>
        <w:tc>
          <w:tcPr>
            <w:tcW w:w="708" w:type="dxa"/>
            <w:shd w:val="clear" w:color="auto" w:fill="FFF2CC" w:themeFill="accent4" w:themeFillTint="33"/>
            <w:vAlign w:val="center"/>
          </w:tcPr>
          <w:p w14:paraId="07D45762" w14:textId="38089CFC" w:rsidR="00B363EE" w:rsidRDefault="00B363EE" w:rsidP="0081459C">
            <w:pPr>
              <w:jc w:val="center"/>
              <w:rPr>
                <w:rFonts w:ascii="Arial" w:eastAsia="Arial" w:hAnsi="Arial" w:cs="Arial"/>
                <w:sz w:val="20"/>
                <w:szCs w:val="20"/>
              </w:rPr>
            </w:pPr>
            <w:r>
              <w:rPr>
                <w:rFonts w:ascii="Arial" w:eastAsia="Arial" w:hAnsi="Arial" w:cs="Arial"/>
                <w:sz w:val="20"/>
                <w:szCs w:val="20"/>
                <w:lang w:val="en-US"/>
              </w:rPr>
              <w:t>deg</w:t>
            </w:r>
          </w:p>
        </w:tc>
        <w:tc>
          <w:tcPr>
            <w:tcW w:w="1701" w:type="dxa"/>
            <w:shd w:val="clear" w:color="auto" w:fill="FFF2CC" w:themeFill="accent4" w:themeFillTint="33"/>
            <w:vAlign w:val="center"/>
          </w:tcPr>
          <w:p w14:paraId="7828FB01" w14:textId="0ABAA121" w:rsidR="00B363EE" w:rsidRPr="00B363EE" w:rsidRDefault="00B363EE" w:rsidP="0081459C">
            <w:pPr>
              <w:jc w:val="center"/>
              <w:rPr>
                <w:rFonts w:ascii="Arial" w:eastAsia="Arial" w:hAnsi="Arial" w:cs="Arial"/>
                <w:sz w:val="20"/>
                <w:szCs w:val="20"/>
                <w:lang w:val="en-US"/>
              </w:rPr>
            </w:pPr>
            <w:r>
              <w:rPr>
                <w:rFonts w:ascii="Arial" w:eastAsia="Arial" w:hAnsi="Arial" w:cs="Arial"/>
                <w:sz w:val="20"/>
                <w:szCs w:val="20"/>
                <w:lang w:val="en-US"/>
              </w:rPr>
              <w:t>Degrees of rotation for a symmetry operation.</w:t>
            </w:r>
          </w:p>
        </w:tc>
        <w:tc>
          <w:tcPr>
            <w:tcW w:w="3119" w:type="dxa"/>
            <w:shd w:val="clear" w:color="auto" w:fill="FFF2CC" w:themeFill="accent4" w:themeFillTint="33"/>
            <w:vAlign w:val="center"/>
          </w:tcPr>
          <w:p w14:paraId="57323C3D" w14:textId="6B6DB033" w:rsidR="00B363EE" w:rsidRPr="00B363EE" w:rsidRDefault="00B363EE"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NXdistortion:symmetry_angle</w:t>
            </w:r>
            <w:proofErr w:type="spellEnd"/>
          </w:p>
        </w:tc>
        <w:tc>
          <w:tcPr>
            <w:tcW w:w="992" w:type="dxa"/>
            <w:shd w:val="clear" w:color="auto" w:fill="FFF2CC" w:themeFill="accent4" w:themeFillTint="33"/>
            <w:vAlign w:val="center"/>
          </w:tcPr>
          <w:p w14:paraId="3D3DD923" w14:textId="7B7CA994" w:rsidR="00B363EE" w:rsidRDefault="00B363EE" w:rsidP="0081459C">
            <w:pPr>
              <w:jc w:val="center"/>
              <w:rPr>
                <w:rFonts w:ascii="Arial" w:eastAsia="Arial" w:hAnsi="Arial" w:cs="Arial"/>
                <w:sz w:val="20"/>
                <w:szCs w:val="20"/>
              </w:rPr>
            </w:pPr>
            <w:r>
              <w:rPr>
                <w:rFonts w:ascii="Arial" w:eastAsia="Arial" w:hAnsi="Arial" w:cs="Arial"/>
                <w:sz w:val="20"/>
                <w:szCs w:val="20"/>
                <w:lang w:val="en-US"/>
              </w:rPr>
              <w:t>NX_FLOAT:NX_INT</w:t>
            </w:r>
          </w:p>
        </w:tc>
        <w:tc>
          <w:tcPr>
            <w:tcW w:w="992" w:type="dxa"/>
            <w:shd w:val="clear" w:color="auto" w:fill="FFF2CC" w:themeFill="accent4" w:themeFillTint="33"/>
            <w:vAlign w:val="center"/>
          </w:tcPr>
          <w:p w14:paraId="08BFD98D" w14:textId="77777777" w:rsidR="00B363EE" w:rsidRDefault="00B363EE" w:rsidP="0081459C">
            <w:pPr>
              <w:jc w:val="center"/>
              <w:rPr>
                <w:rFonts w:ascii="Arial" w:eastAsia="Arial" w:hAnsi="Arial" w:cs="Arial"/>
                <w:b/>
                <w:sz w:val="20"/>
                <w:szCs w:val="20"/>
              </w:rPr>
            </w:pPr>
            <w:r>
              <w:rPr>
                <w:rFonts w:ascii="Arial" w:eastAsia="Arial" w:hAnsi="Arial" w:cs="Arial"/>
                <w:b/>
                <w:sz w:val="20"/>
                <w:szCs w:val="20"/>
                <w:lang w:val="en-US"/>
              </w:rPr>
              <w:t>x</w:t>
            </w:r>
          </w:p>
        </w:tc>
      </w:tr>
      <w:tr w:rsidR="00B363EE" w14:paraId="3EAF0E73" w14:textId="77777777" w:rsidTr="008275B6">
        <w:tc>
          <w:tcPr>
            <w:tcW w:w="2122" w:type="dxa"/>
            <w:shd w:val="clear" w:color="auto" w:fill="FFF2CC" w:themeFill="accent4" w:themeFillTint="33"/>
            <w:vAlign w:val="center"/>
          </w:tcPr>
          <w:p w14:paraId="6669768F" w14:textId="49F46BC6" w:rsidR="00B363EE"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original_centre</w:t>
            </w:r>
            <w:proofErr w:type="spellEnd"/>
          </w:p>
        </w:tc>
        <w:tc>
          <w:tcPr>
            <w:tcW w:w="708" w:type="dxa"/>
            <w:shd w:val="clear" w:color="auto" w:fill="FFF2CC" w:themeFill="accent4" w:themeFillTint="33"/>
            <w:vAlign w:val="center"/>
          </w:tcPr>
          <w:p w14:paraId="76F6293B" w14:textId="77777777" w:rsidR="00B363EE" w:rsidRDefault="00B363EE" w:rsidP="0081459C">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C98C21B" w14:textId="39725AF6" w:rsidR="00B363EE" w:rsidRDefault="0081459C" w:rsidP="0081459C">
            <w:pPr>
              <w:jc w:val="center"/>
              <w:rPr>
                <w:rFonts w:ascii="Arial" w:eastAsia="Arial" w:hAnsi="Arial" w:cs="Arial"/>
                <w:sz w:val="20"/>
                <w:szCs w:val="20"/>
                <w:lang w:val="en-US"/>
              </w:rPr>
            </w:pPr>
            <w:r>
              <w:rPr>
                <w:rFonts w:ascii="Arial" w:eastAsia="Arial" w:hAnsi="Arial" w:cs="Arial"/>
                <w:sz w:val="20"/>
                <w:szCs w:val="20"/>
                <w:lang w:val="en-US"/>
              </w:rPr>
              <w:t xml:space="preserve">Coordinates of the symmetry </w:t>
            </w:r>
            <w:proofErr w:type="spellStart"/>
            <w:r>
              <w:rPr>
                <w:rFonts w:ascii="Arial" w:eastAsia="Arial" w:hAnsi="Arial" w:cs="Arial"/>
                <w:sz w:val="20"/>
                <w:szCs w:val="20"/>
                <w:lang w:val="en-US"/>
              </w:rPr>
              <w:t>centre</w:t>
            </w:r>
            <w:proofErr w:type="spellEnd"/>
            <w:r>
              <w:rPr>
                <w:rFonts w:ascii="Arial" w:eastAsia="Arial" w:hAnsi="Arial" w:cs="Arial"/>
                <w:sz w:val="20"/>
                <w:szCs w:val="20"/>
                <w:lang w:val="en-US"/>
              </w:rPr>
              <w:t xml:space="preserve"> point.</w:t>
            </w:r>
          </w:p>
        </w:tc>
        <w:tc>
          <w:tcPr>
            <w:tcW w:w="3119" w:type="dxa"/>
            <w:shd w:val="clear" w:color="auto" w:fill="FFF2CC" w:themeFill="accent4" w:themeFillTint="33"/>
            <w:vAlign w:val="center"/>
          </w:tcPr>
          <w:p w14:paraId="6B5B6172" w14:textId="78EF58C2" w:rsidR="00B363EE"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NXdistortion:original_centre</w:t>
            </w:r>
            <w:proofErr w:type="spellEnd"/>
          </w:p>
        </w:tc>
        <w:tc>
          <w:tcPr>
            <w:tcW w:w="992" w:type="dxa"/>
            <w:shd w:val="clear" w:color="auto" w:fill="FFF2CC" w:themeFill="accent4" w:themeFillTint="33"/>
            <w:vAlign w:val="center"/>
          </w:tcPr>
          <w:p w14:paraId="2BB631E0" w14:textId="184676F2" w:rsidR="00B363EE" w:rsidRDefault="00B363EE" w:rsidP="0081459C">
            <w:pPr>
              <w:jc w:val="center"/>
              <w:rPr>
                <w:rFonts w:ascii="Arial" w:eastAsia="Arial" w:hAnsi="Arial" w:cs="Arial"/>
                <w:sz w:val="20"/>
                <w:szCs w:val="20"/>
                <w:lang w:val="en-US"/>
              </w:rPr>
            </w:pPr>
            <w:r>
              <w:rPr>
                <w:rFonts w:ascii="Arial" w:eastAsia="Arial" w:hAnsi="Arial" w:cs="Arial"/>
                <w:sz w:val="20"/>
                <w:szCs w:val="20"/>
                <w:lang w:val="en-US"/>
              </w:rPr>
              <w:t>NX_</w:t>
            </w:r>
            <w:r w:rsidR="0081459C">
              <w:rPr>
                <w:rFonts w:ascii="Arial" w:eastAsia="Arial" w:hAnsi="Arial" w:cs="Arial"/>
                <w:sz w:val="20"/>
                <w:szCs w:val="20"/>
                <w:lang w:val="en-US"/>
              </w:rPr>
              <w:t>FLOAT</w:t>
            </w:r>
          </w:p>
        </w:tc>
        <w:tc>
          <w:tcPr>
            <w:tcW w:w="992" w:type="dxa"/>
            <w:shd w:val="clear" w:color="auto" w:fill="FFF2CC" w:themeFill="accent4" w:themeFillTint="33"/>
            <w:vAlign w:val="center"/>
          </w:tcPr>
          <w:p w14:paraId="07A421BD" w14:textId="77777777" w:rsidR="00B363EE" w:rsidRDefault="00B363EE" w:rsidP="0081459C">
            <w:pPr>
              <w:jc w:val="center"/>
              <w:rPr>
                <w:rFonts w:ascii="Arial" w:eastAsia="Arial" w:hAnsi="Arial" w:cs="Arial"/>
                <w:b/>
                <w:sz w:val="20"/>
                <w:szCs w:val="20"/>
                <w:lang w:val="en-US"/>
              </w:rPr>
            </w:pPr>
            <w:r>
              <w:rPr>
                <w:rFonts w:ascii="Arial" w:eastAsia="Arial" w:hAnsi="Arial" w:cs="Arial"/>
                <w:b/>
                <w:sz w:val="20"/>
                <w:szCs w:val="20"/>
                <w:lang w:val="en-US"/>
              </w:rPr>
              <w:t>x</w:t>
            </w:r>
          </w:p>
        </w:tc>
      </w:tr>
      <w:tr w:rsidR="0081459C" w:rsidRPr="0081459C" w14:paraId="4EC355E4" w14:textId="77777777" w:rsidTr="008275B6">
        <w:tc>
          <w:tcPr>
            <w:tcW w:w="2122" w:type="dxa"/>
            <w:shd w:val="clear" w:color="auto" w:fill="FFF2CC" w:themeFill="accent4" w:themeFillTint="33"/>
            <w:vAlign w:val="center"/>
          </w:tcPr>
          <w:p w14:paraId="38B8DA04" w14:textId="4C0264E5" w:rsidR="0081459C"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original_points</w:t>
            </w:r>
            <w:proofErr w:type="spellEnd"/>
          </w:p>
        </w:tc>
        <w:tc>
          <w:tcPr>
            <w:tcW w:w="708" w:type="dxa"/>
            <w:shd w:val="clear" w:color="auto" w:fill="FFF2CC" w:themeFill="accent4" w:themeFillTint="33"/>
            <w:vAlign w:val="center"/>
          </w:tcPr>
          <w:p w14:paraId="26909350" w14:textId="098664BD"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3701EF6" w14:textId="5C0DDB37"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Coordinates of the relevant symmetry points.</w:t>
            </w:r>
          </w:p>
        </w:tc>
        <w:tc>
          <w:tcPr>
            <w:tcW w:w="3119" w:type="dxa"/>
            <w:shd w:val="clear" w:color="auto" w:fill="FFF2CC" w:themeFill="accent4" w:themeFillTint="33"/>
            <w:vAlign w:val="center"/>
          </w:tcPr>
          <w:p w14:paraId="4F606E00" w14:textId="2D5507F4" w:rsidR="0081459C"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NXdistortion:original_points</w:t>
            </w:r>
            <w:proofErr w:type="spellEnd"/>
          </w:p>
        </w:tc>
        <w:tc>
          <w:tcPr>
            <w:tcW w:w="992" w:type="dxa"/>
            <w:shd w:val="clear" w:color="auto" w:fill="FFF2CC" w:themeFill="accent4" w:themeFillTint="33"/>
            <w:vAlign w:val="center"/>
          </w:tcPr>
          <w:p w14:paraId="4168DD67" w14:textId="61F155F3"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6F02855E" w14:textId="027B257F" w:rsidR="0081459C" w:rsidRDefault="0081459C" w:rsidP="0081459C">
            <w:pPr>
              <w:jc w:val="center"/>
              <w:rPr>
                <w:rFonts w:ascii="Arial" w:eastAsia="Arial" w:hAnsi="Arial" w:cs="Arial"/>
                <w:b/>
                <w:sz w:val="20"/>
                <w:szCs w:val="20"/>
                <w:lang w:val="en-US"/>
              </w:rPr>
            </w:pPr>
            <w:r>
              <w:rPr>
                <w:rFonts w:ascii="Arial" w:eastAsia="Arial" w:hAnsi="Arial" w:cs="Arial"/>
                <w:b/>
                <w:sz w:val="20"/>
                <w:szCs w:val="20"/>
                <w:lang w:val="en-US"/>
              </w:rPr>
              <w:t>x</w:t>
            </w:r>
          </w:p>
        </w:tc>
      </w:tr>
      <w:tr w:rsidR="0081459C" w:rsidRPr="0081459C" w14:paraId="06F94C36" w14:textId="77777777" w:rsidTr="008275B6">
        <w:tc>
          <w:tcPr>
            <w:tcW w:w="2122" w:type="dxa"/>
            <w:shd w:val="clear" w:color="auto" w:fill="FFF2CC" w:themeFill="accent4" w:themeFillTint="33"/>
            <w:vAlign w:val="center"/>
          </w:tcPr>
          <w:p w14:paraId="6E0B8827" w14:textId="44E33B02"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lastRenderedPageBreak/>
              <w:t>Field</w:t>
            </w:r>
          </w:p>
        </w:tc>
        <w:tc>
          <w:tcPr>
            <w:tcW w:w="708" w:type="dxa"/>
            <w:shd w:val="clear" w:color="auto" w:fill="FFF2CC" w:themeFill="accent4" w:themeFillTint="33"/>
            <w:vAlign w:val="center"/>
          </w:tcPr>
          <w:p w14:paraId="4B7323D2" w14:textId="40F2E86F"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1B321F9C" w14:textId="760948EE"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2D matrix mapping the original distorted field in the undistorted one.</w:t>
            </w:r>
          </w:p>
        </w:tc>
        <w:tc>
          <w:tcPr>
            <w:tcW w:w="3119" w:type="dxa"/>
            <w:shd w:val="clear" w:color="auto" w:fill="FFF2CC" w:themeFill="accent4" w:themeFillTint="33"/>
            <w:vAlign w:val="center"/>
          </w:tcPr>
          <w:p w14:paraId="6CF361DC" w14:textId="1CE92C03" w:rsidR="0081459C" w:rsidRDefault="0081459C" w:rsidP="0081459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NXdistortion:field</w:t>
            </w:r>
            <w:proofErr w:type="spellEnd"/>
          </w:p>
        </w:tc>
        <w:tc>
          <w:tcPr>
            <w:tcW w:w="992" w:type="dxa"/>
            <w:shd w:val="clear" w:color="auto" w:fill="FFF2CC" w:themeFill="accent4" w:themeFillTint="33"/>
            <w:vAlign w:val="center"/>
          </w:tcPr>
          <w:p w14:paraId="4FFE2BFB" w14:textId="315EC386" w:rsidR="0081459C" w:rsidRDefault="0081459C" w:rsidP="0081459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64EA2E26" w14:textId="1B7FAFA4" w:rsidR="0081459C" w:rsidRDefault="0081459C" w:rsidP="0081459C">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48E59305" w14:textId="77777777" w:rsidR="002001A9" w:rsidRDefault="002001A9">
      <w:pPr>
        <w:rPr>
          <w:lang w:val="en-US"/>
        </w:rPr>
      </w:pPr>
    </w:p>
    <w:p w14:paraId="0C81F6C1" w14:textId="57C76B88" w:rsidR="0081459C" w:rsidRPr="0081459C" w:rsidRDefault="0081459C">
      <w:pPr>
        <w:rPr>
          <w:b/>
          <w:lang w:val="en-US"/>
        </w:rPr>
      </w:pPr>
      <w:r w:rsidRPr="0081459C">
        <w:rPr>
          <w:b/>
          <w:lang w:val="en-US"/>
        </w:rPr>
        <w:t>Image registration</w:t>
      </w:r>
    </w:p>
    <w:p w14:paraId="778F83FD" w14:textId="2B557170" w:rsidR="0081459C" w:rsidRDefault="0081459C">
      <w:pPr>
        <w:rPr>
          <w:lang w:val="en-US"/>
        </w:rPr>
      </w:pPr>
      <w:r>
        <w:rPr>
          <w:lang w:val="en-US"/>
        </w:rPr>
        <w:t xml:space="preserve">Rigid translation and rotation of the image. We propose the class </w:t>
      </w:r>
      <w:proofErr w:type="spellStart"/>
      <w:r w:rsidRPr="0081459C">
        <w:rPr>
          <w:b/>
          <w:lang w:val="en-US"/>
        </w:rPr>
        <w:t>NXregistration</w:t>
      </w:r>
      <w:proofErr w:type="spellEnd"/>
      <w:r>
        <w:rPr>
          <w:lang w:val="en-US"/>
        </w:rPr>
        <w:t>.</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D06AB4" w14:paraId="070F26C7" w14:textId="77777777" w:rsidTr="008275B6">
        <w:trPr>
          <w:trHeight w:val="530"/>
        </w:trPr>
        <w:tc>
          <w:tcPr>
            <w:tcW w:w="2122" w:type="dxa"/>
            <w:vAlign w:val="center"/>
          </w:tcPr>
          <w:p w14:paraId="2BBCDC81"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Name</w:t>
            </w:r>
          </w:p>
        </w:tc>
        <w:tc>
          <w:tcPr>
            <w:tcW w:w="708" w:type="dxa"/>
            <w:vAlign w:val="center"/>
          </w:tcPr>
          <w:p w14:paraId="07641C6F"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26A37118"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vAlign w:val="center"/>
          </w:tcPr>
          <w:p w14:paraId="673663FB"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vAlign w:val="center"/>
          </w:tcPr>
          <w:p w14:paraId="2CA69237"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0D440F64" w14:textId="77777777" w:rsidR="00D06AB4" w:rsidRDefault="00D06AB4" w:rsidP="00770463">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D06AB4" w14:paraId="166C15F8" w14:textId="77777777" w:rsidTr="008275B6">
        <w:tc>
          <w:tcPr>
            <w:tcW w:w="2122" w:type="dxa"/>
            <w:shd w:val="clear" w:color="auto" w:fill="FFF2CC" w:themeFill="accent4" w:themeFillTint="33"/>
            <w:vAlign w:val="center"/>
          </w:tcPr>
          <w:p w14:paraId="6B4F63A7"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applied</w:t>
            </w:r>
          </w:p>
        </w:tc>
        <w:tc>
          <w:tcPr>
            <w:tcW w:w="708" w:type="dxa"/>
            <w:shd w:val="clear" w:color="auto" w:fill="FFF2CC" w:themeFill="accent4" w:themeFillTint="33"/>
            <w:vAlign w:val="center"/>
          </w:tcPr>
          <w:p w14:paraId="5FAEE2D2"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Bool</w:t>
            </w:r>
          </w:p>
        </w:tc>
        <w:tc>
          <w:tcPr>
            <w:tcW w:w="1701" w:type="dxa"/>
            <w:shd w:val="clear" w:color="auto" w:fill="FFF2CC" w:themeFill="accent4" w:themeFillTint="33"/>
            <w:vAlign w:val="center"/>
          </w:tcPr>
          <w:p w14:paraId="53407485" w14:textId="36AFB8DD" w:rsidR="00D06AB4" w:rsidRPr="00122A74" w:rsidRDefault="00D06AB4" w:rsidP="00D06AB4">
            <w:pPr>
              <w:jc w:val="center"/>
              <w:rPr>
                <w:rFonts w:ascii="Arial" w:eastAsia="Arial" w:hAnsi="Arial" w:cs="Arial"/>
                <w:sz w:val="20"/>
                <w:szCs w:val="20"/>
                <w:lang w:val="en-US"/>
              </w:rPr>
            </w:pPr>
            <w:r>
              <w:rPr>
                <w:rFonts w:ascii="Arial" w:eastAsia="Arial" w:hAnsi="Arial" w:cs="Arial"/>
                <w:sz w:val="20"/>
                <w:szCs w:val="20"/>
                <w:lang w:val="en-US"/>
              </w:rPr>
              <w:t>Has the registration been applied?</w:t>
            </w:r>
          </w:p>
        </w:tc>
        <w:tc>
          <w:tcPr>
            <w:tcW w:w="3119" w:type="dxa"/>
            <w:shd w:val="clear" w:color="auto" w:fill="FFF2CC" w:themeFill="accent4" w:themeFillTint="33"/>
            <w:vAlign w:val="center"/>
          </w:tcPr>
          <w:p w14:paraId="6AC2F12C" w14:textId="6A8CD73C" w:rsidR="00D06AB4" w:rsidRDefault="00D06AB4" w:rsidP="00D06AB4">
            <w:pPr>
              <w:jc w:val="center"/>
              <w:rPr>
                <w:rFonts w:ascii="Arial" w:eastAsia="Arial" w:hAnsi="Arial" w:cs="Arial"/>
                <w:sz w:val="20"/>
                <w:szCs w:val="20"/>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:applied</w:t>
            </w:r>
            <w:proofErr w:type="spellEnd"/>
          </w:p>
        </w:tc>
        <w:tc>
          <w:tcPr>
            <w:tcW w:w="992" w:type="dxa"/>
            <w:shd w:val="clear" w:color="auto" w:fill="FFF2CC" w:themeFill="accent4" w:themeFillTint="33"/>
            <w:vAlign w:val="center"/>
          </w:tcPr>
          <w:p w14:paraId="53AB238A"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NX_BOOL</w:t>
            </w:r>
          </w:p>
        </w:tc>
        <w:tc>
          <w:tcPr>
            <w:tcW w:w="992" w:type="dxa"/>
            <w:shd w:val="clear" w:color="auto" w:fill="FFF2CC" w:themeFill="accent4" w:themeFillTint="33"/>
            <w:vAlign w:val="center"/>
          </w:tcPr>
          <w:p w14:paraId="677F36F4" w14:textId="77777777" w:rsidR="00D06AB4" w:rsidRDefault="00D06AB4" w:rsidP="00770463">
            <w:pPr>
              <w:jc w:val="center"/>
              <w:rPr>
                <w:rFonts w:ascii="Arial" w:eastAsia="Arial" w:hAnsi="Arial" w:cs="Arial"/>
                <w:b/>
                <w:sz w:val="20"/>
                <w:szCs w:val="20"/>
              </w:rPr>
            </w:pPr>
            <w:r>
              <w:rPr>
                <w:rFonts w:ascii="Arial" w:eastAsia="Arial" w:hAnsi="Arial" w:cs="Arial"/>
                <w:b/>
                <w:sz w:val="20"/>
                <w:szCs w:val="20"/>
                <w:lang w:val="en-US"/>
              </w:rPr>
              <w:t>x</w:t>
            </w:r>
          </w:p>
        </w:tc>
      </w:tr>
      <w:tr w:rsidR="00D06AB4" w14:paraId="3EF06AA8" w14:textId="77777777" w:rsidTr="008275B6">
        <w:tc>
          <w:tcPr>
            <w:tcW w:w="2122" w:type="dxa"/>
            <w:shd w:val="clear" w:color="auto" w:fill="FFF2CC" w:themeFill="accent4" w:themeFillTint="33"/>
            <w:vAlign w:val="center"/>
          </w:tcPr>
          <w:p w14:paraId="4B939114" w14:textId="23182C6B" w:rsidR="00D06AB4" w:rsidRDefault="00D06AB4" w:rsidP="00770463">
            <w:pPr>
              <w:jc w:val="center"/>
              <w:rPr>
                <w:rFonts w:ascii="Arial" w:eastAsia="Arial" w:hAnsi="Arial" w:cs="Arial"/>
                <w:sz w:val="20"/>
                <w:szCs w:val="20"/>
              </w:rPr>
            </w:pPr>
            <w:proofErr w:type="spellStart"/>
            <w:r>
              <w:rPr>
                <w:rFonts w:ascii="Arial" w:eastAsia="Arial" w:hAnsi="Arial" w:cs="Arial"/>
                <w:sz w:val="20"/>
                <w:szCs w:val="20"/>
                <w:lang w:val="en-US"/>
              </w:rPr>
              <w:t>x_translation</w:t>
            </w:r>
            <w:proofErr w:type="spellEnd"/>
          </w:p>
        </w:tc>
        <w:tc>
          <w:tcPr>
            <w:tcW w:w="708" w:type="dxa"/>
            <w:shd w:val="clear" w:color="auto" w:fill="FFF2CC" w:themeFill="accent4" w:themeFillTint="33"/>
            <w:vAlign w:val="center"/>
          </w:tcPr>
          <w:p w14:paraId="773178C4" w14:textId="77777777" w:rsidR="00D06AB4" w:rsidRDefault="00D06AB4" w:rsidP="00770463">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3FF2E280" w14:textId="1657AC5C" w:rsidR="00D06AB4" w:rsidRPr="00122A74" w:rsidRDefault="00D06AB4" w:rsidP="00D06AB4">
            <w:pPr>
              <w:jc w:val="center"/>
              <w:rPr>
                <w:rFonts w:ascii="Arial" w:eastAsia="Arial" w:hAnsi="Arial" w:cs="Arial"/>
                <w:sz w:val="20"/>
                <w:szCs w:val="20"/>
                <w:lang w:val="en-US"/>
              </w:rPr>
            </w:pPr>
            <w:r>
              <w:rPr>
                <w:rFonts w:ascii="Arial" w:eastAsia="Arial" w:hAnsi="Arial" w:cs="Arial"/>
                <w:sz w:val="20"/>
                <w:szCs w:val="20"/>
                <w:lang w:val="en-US"/>
              </w:rPr>
              <w:t>Horizontal translation</w:t>
            </w:r>
          </w:p>
        </w:tc>
        <w:tc>
          <w:tcPr>
            <w:tcW w:w="3119" w:type="dxa"/>
            <w:shd w:val="clear" w:color="auto" w:fill="FFF2CC" w:themeFill="accent4" w:themeFillTint="33"/>
            <w:vAlign w:val="center"/>
          </w:tcPr>
          <w:p w14:paraId="63E82688" w14:textId="77B89E75"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x_translation</w:t>
            </w:r>
            <w:proofErr w:type="spellEnd"/>
          </w:p>
        </w:tc>
        <w:tc>
          <w:tcPr>
            <w:tcW w:w="992" w:type="dxa"/>
            <w:shd w:val="clear" w:color="auto" w:fill="FFF2CC" w:themeFill="accent4" w:themeFillTint="33"/>
            <w:vAlign w:val="center"/>
          </w:tcPr>
          <w:p w14:paraId="5C1B2E09" w14:textId="46BAD24C" w:rsidR="00D06AB4" w:rsidRDefault="00D06AB4" w:rsidP="00D06AB4">
            <w:pPr>
              <w:jc w:val="center"/>
              <w:rPr>
                <w:rFonts w:ascii="Arial" w:eastAsia="Arial" w:hAnsi="Arial" w:cs="Arial"/>
                <w:sz w:val="20"/>
                <w:szCs w:val="20"/>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19C1E810" w14:textId="77777777" w:rsidR="00D06AB4" w:rsidRDefault="00D06AB4" w:rsidP="00770463">
            <w:pPr>
              <w:jc w:val="center"/>
              <w:rPr>
                <w:rFonts w:ascii="Arial" w:eastAsia="Arial" w:hAnsi="Arial" w:cs="Arial"/>
                <w:b/>
                <w:sz w:val="20"/>
                <w:szCs w:val="20"/>
              </w:rPr>
            </w:pPr>
            <w:r>
              <w:rPr>
                <w:rFonts w:ascii="Arial" w:eastAsia="Arial" w:hAnsi="Arial" w:cs="Arial"/>
                <w:b/>
                <w:sz w:val="20"/>
                <w:szCs w:val="20"/>
                <w:lang w:val="en-US"/>
              </w:rPr>
              <w:t>x</w:t>
            </w:r>
          </w:p>
        </w:tc>
      </w:tr>
      <w:tr w:rsidR="00D06AB4" w14:paraId="57556E03" w14:textId="77777777" w:rsidTr="008275B6">
        <w:tc>
          <w:tcPr>
            <w:tcW w:w="2122" w:type="dxa"/>
            <w:shd w:val="clear" w:color="auto" w:fill="FFF2CC" w:themeFill="accent4" w:themeFillTint="33"/>
            <w:vAlign w:val="center"/>
          </w:tcPr>
          <w:p w14:paraId="28387564" w14:textId="2B6D2CAD" w:rsidR="00D06AB4" w:rsidRDefault="00D06AB4" w:rsidP="00D06AB4">
            <w:pPr>
              <w:jc w:val="center"/>
              <w:rPr>
                <w:rFonts w:ascii="Arial" w:eastAsia="Arial" w:hAnsi="Arial" w:cs="Arial"/>
                <w:sz w:val="20"/>
                <w:szCs w:val="20"/>
              </w:rPr>
            </w:pPr>
            <w:proofErr w:type="spellStart"/>
            <w:r>
              <w:rPr>
                <w:rFonts w:ascii="Arial" w:eastAsia="Arial" w:hAnsi="Arial" w:cs="Arial"/>
                <w:sz w:val="20"/>
                <w:szCs w:val="20"/>
                <w:lang w:val="en-US"/>
              </w:rPr>
              <w:t>y_translation</w:t>
            </w:r>
            <w:proofErr w:type="spellEnd"/>
          </w:p>
        </w:tc>
        <w:tc>
          <w:tcPr>
            <w:tcW w:w="708" w:type="dxa"/>
            <w:shd w:val="clear" w:color="auto" w:fill="FFF2CC" w:themeFill="accent4" w:themeFillTint="33"/>
            <w:vAlign w:val="center"/>
          </w:tcPr>
          <w:p w14:paraId="18FC4650" w14:textId="4357FE36" w:rsidR="00D06AB4" w:rsidRDefault="00D06AB4" w:rsidP="00D06AB4">
            <w:pPr>
              <w:jc w:val="center"/>
              <w:rPr>
                <w:rFonts w:ascii="Arial" w:eastAsia="Arial" w:hAnsi="Arial" w:cs="Arial"/>
                <w:sz w:val="20"/>
                <w:szCs w:val="20"/>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1221B65" w14:textId="2A4CA1FB" w:rsidR="00D06AB4" w:rsidRPr="00B363EE" w:rsidRDefault="00D06AB4" w:rsidP="00D06AB4">
            <w:pPr>
              <w:jc w:val="center"/>
              <w:rPr>
                <w:rFonts w:ascii="Arial" w:eastAsia="Arial" w:hAnsi="Arial" w:cs="Arial"/>
                <w:sz w:val="20"/>
                <w:szCs w:val="20"/>
                <w:lang w:val="en-US"/>
              </w:rPr>
            </w:pPr>
            <w:r>
              <w:rPr>
                <w:rFonts w:ascii="Arial" w:eastAsia="Arial" w:hAnsi="Arial" w:cs="Arial"/>
                <w:sz w:val="20"/>
                <w:szCs w:val="20"/>
                <w:lang w:val="en-US"/>
              </w:rPr>
              <w:t>Vertical translation</w:t>
            </w:r>
          </w:p>
        </w:tc>
        <w:tc>
          <w:tcPr>
            <w:tcW w:w="3119" w:type="dxa"/>
            <w:shd w:val="clear" w:color="auto" w:fill="FFF2CC" w:themeFill="accent4" w:themeFillTint="33"/>
            <w:vAlign w:val="center"/>
          </w:tcPr>
          <w:p w14:paraId="3481AB3D" w14:textId="60065384" w:rsidR="00D06AB4" w:rsidRPr="00B363EE"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y_translation</w:t>
            </w:r>
            <w:proofErr w:type="spellEnd"/>
          </w:p>
        </w:tc>
        <w:tc>
          <w:tcPr>
            <w:tcW w:w="992" w:type="dxa"/>
            <w:shd w:val="clear" w:color="auto" w:fill="FFF2CC" w:themeFill="accent4" w:themeFillTint="33"/>
            <w:vAlign w:val="center"/>
          </w:tcPr>
          <w:p w14:paraId="6D9309D1" w14:textId="2D335B6F" w:rsidR="00D06AB4" w:rsidRDefault="00D06AB4" w:rsidP="00D06AB4">
            <w:pPr>
              <w:jc w:val="center"/>
              <w:rPr>
                <w:rFonts w:ascii="Arial" w:eastAsia="Arial" w:hAnsi="Arial" w:cs="Arial"/>
                <w:sz w:val="20"/>
                <w:szCs w:val="20"/>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3CEC7BC8" w14:textId="1EAA7EDA" w:rsidR="00D06AB4" w:rsidRDefault="00D06AB4" w:rsidP="00D06AB4">
            <w:pPr>
              <w:jc w:val="center"/>
              <w:rPr>
                <w:rFonts w:ascii="Arial" w:eastAsia="Arial" w:hAnsi="Arial" w:cs="Arial"/>
                <w:b/>
                <w:sz w:val="20"/>
                <w:szCs w:val="20"/>
              </w:rPr>
            </w:pPr>
            <w:r>
              <w:rPr>
                <w:rFonts w:ascii="Arial" w:eastAsia="Arial" w:hAnsi="Arial" w:cs="Arial"/>
                <w:b/>
                <w:sz w:val="20"/>
                <w:szCs w:val="20"/>
                <w:lang w:val="en-US"/>
              </w:rPr>
              <w:t>x</w:t>
            </w:r>
          </w:p>
        </w:tc>
      </w:tr>
      <w:tr w:rsidR="00D06AB4" w14:paraId="41841D8F" w14:textId="77777777" w:rsidTr="008275B6">
        <w:tc>
          <w:tcPr>
            <w:tcW w:w="2122" w:type="dxa"/>
            <w:shd w:val="clear" w:color="auto" w:fill="FFF2CC" w:themeFill="accent4" w:themeFillTint="33"/>
            <w:vAlign w:val="center"/>
          </w:tcPr>
          <w:p w14:paraId="036A5870" w14:textId="365DFD25" w:rsidR="00D06AB4" w:rsidRDefault="00D06AB4" w:rsidP="00770463">
            <w:pPr>
              <w:jc w:val="center"/>
              <w:rPr>
                <w:rFonts w:ascii="Arial" w:eastAsia="Arial" w:hAnsi="Arial" w:cs="Arial"/>
                <w:sz w:val="20"/>
                <w:szCs w:val="20"/>
                <w:lang w:val="en-US"/>
              </w:rPr>
            </w:pPr>
            <w:proofErr w:type="spellStart"/>
            <w:r>
              <w:rPr>
                <w:rFonts w:ascii="Arial" w:eastAsia="Arial" w:hAnsi="Arial" w:cs="Arial"/>
                <w:sz w:val="20"/>
                <w:szCs w:val="20"/>
                <w:lang w:val="en-US"/>
              </w:rPr>
              <w:t>new_centre</w:t>
            </w:r>
            <w:proofErr w:type="spellEnd"/>
          </w:p>
        </w:tc>
        <w:tc>
          <w:tcPr>
            <w:tcW w:w="708" w:type="dxa"/>
            <w:shd w:val="clear" w:color="auto" w:fill="FFF2CC" w:themeFill="accent4" w:themeFillTint="33"/>
            <w:vAlign w:val="center"/>
          </w:tcPr>
          <w:p w14:paraId="21CF7105" w14:textId="77777777" w:rsidR="00D06AB4" w:rsidRDefault="00D06AB4" w:rsidP="00770463">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E2F865D" w14:textId="4EC5528D" w:rsidR="00D06AB4" w:rsidRDefault="00D06AB4" w:rsidP="00770463">
            <w:pPr>
              <w:jc w:val="center"/>
              <w:rPr>
                <w:rFonts w:ascii="Arial" w:eastAsia="Arial" w:hAnsi="Arial" w:cs="Arial"/>
                <w:sz w:val="20"/>
                <w:szCs w:val="20"/>
                <w:lang w:val="en-US"/>
              </w:rPr>
            </w:pPr>
            <w:r>
              <w:rPr>
                <w:rFonts w:ascii="Arial" w:eastAsia="Arial" w:hAnsi="Arial" w:cs="Arial"/>
                <w:sz w:val="20"/>
                <w:szCs w:val="20"/>
                <w:lang w:val="en-US"/>
              </w:rPr>
              <w:t xml:space="preserve">Coordinates of the new symmetry </w:t>
            </w:r>
            <w:proofErr w:type="spellStart"/>
            <w:r>
              <w:rPr>
                <w:rFonts w:ascii="Arial" w:eastAsia="Arial" w:hAnsi="Arial" w:cs="Arial"/>
                <w:sz w:val="20"/>
                <w:szCs w:val="20"/>
                <w:lang w:val="en-US"/>
              </w:rPr>
              <w:t>centre</w:t>
            </w:r>
            <w:proofErr w:type="spellEnd"/>
            <w:r>
              <w:rPr>
                <w:rFonts w:ascii="Arial" w:eastAsia="Arial" w:hAnsi="Arial" w:cs="Arial"/>
                <w:sz w:val="20"/>
                <w:szCs w:val="20"/>
                <w:lang w:val="en-US"/>
              </w:rPr>
              <w:t xml:space="preserve"> point.</w:t>
            </w:r>
          </w:p>
        </w:tc>
        <w:tc>
          <w:tcPr>
            <w:tcW w:w="3119" w:type="dxa"/>
            <w:shd w:val="clear" w:color="auto" w:fill="FFF2CC" w:themeFill="accent4" w:themeFillTint="33"/>
            <w:vAlign w:val="center"/>
          </w:tcPr>
          <w:p w14:paraId="70426471" w14:textId="5E29F2AA"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new</w:t>
            </w:r>
            <w:r w:rsidRPr="0081459C">
              <w:rPr>
                <w:rFonts w:ascii="Arial" w:eastAsia="Arial" w:hAnsi="Arial" w:cs="Arial"/>
                <w:color w:val="FF0000"/>
                <w:sz w:val="20"/>
                <w:szCs w:val="20"/>
                <w:lang w:val="en-US"/>
              </w:rPr>
              <w:t>_centre</w:t>
            </w:r>
            <w:proofErr w:type="spellEnd"/>
          </w:p>
        </w:tc>
        <w:tc>
          <w:tcPr>
            <w:tcW w:w="992" w:type="dxa"/>
            <w:shd w:val="clear" w:color="auto" w:fill="FFF2CC" w:themeFill="accent4" w:themeFillTint="33"/>
            <w:vAlign w:val="center"/>
          </w:tcPr>
          <w:p w14:paraId="3E1427E8" w14:textId="77777777" w:rsidR="00D06AB4" w:rsidRDefault="00D06AB4" w:rsidP="00770463">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264BB5A4" w14:textId="77777777" w:rsidR="00D06AB4" w:rsidRDefault="00D06AB4" w:rsidP="00770463">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AB4" w:rsidRPr="0081459C" w14:paraId="63D4057C" w14:textId="77777777" w:rsidTr="008275B6">
        <w:tc>
          <w:tcPr>
            <w:tcW w:w="2122" w:type="dxa"/>
            <w:shd w:val="clear" w:color="auto" w:fill="FFF2CC" w:themeFill="accent4" w:themeFillTint="33"/>
            <w:vAlign w:val="center"/>
          </w:tcPr>
          <w:p w14:paraId="046ECDA5" w14:textId="11E83C0D" w:rsidR="00D06AB4" w:rsidRDefault="00D06AB4" w:rsidP="00770463">
            <w:pPr>
              <w:jc w:val="center"/>
              <w:rPr>
                <w:rFonts w:ascii="Arial" w:eastAsia="Arial" w:hAnsi="Arial" w:cs="Arial"/>
                <w:sz w:val="20"/>
                <w:szCs w:val="20"/>
                <w:lang w:val="en-US"/>
              </w:rPr>
            </w:pPr>
            <w:proofErr w:type="spellStart"/>
            <w:r>
              <w:rPr>
                <w:rFonts w:ascii="Arial" w:eastAsia="Arial" w:hAnsi="Arial" w:cs="Arial"/>
                <w:sz w:val="20"/>
                <w:szCs w:val="20"/>
                <w:lang w:val="en-US"/>
              </w:rPr>
              <w:t>rotation_centre</w:t>
            </w:r>
            <w:proofErr w:type="spellEnd"/>
          </w:p>
        </w:tc>
        <w:tc>
          <w:tcPr>
            <w:tcW w:w="708" w:type="dxa"/>
            <w:shd w:val="clear" w:color="auto" w:fill="FFF2CC" w:themeFill="accent4" w:themeFillTint="33"/>
            <w:vAlign w:val="center"/>
          </w:tcPr>
          <w:p w14:paraId="29D3EC7D" w14:textId="77777777" w:rsidR="00D06AB4" w:rsidRDefault="00D06AB4" w:rsidP="00770463">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42243E11" w14:textId="0AD86294"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 xml:space="preserve">Coordinates of the rotation </w:t>
            </w:r>
            <w:proofErr w:type="spellStart"/>
            <w:r>
              <w:rPr>
                <w:rFonts w:ascii="Arial" w:eastAsia="Arial" w:hAnsi="Arial" w:cs="Arial"/>
                <w:sz w:val="20"/>
                <w:szCs w:val="20"/>
                <w:lang w:val="en-US"/>
              </w:rPr>
              <w:t>centre</w:t>
            </w:r>
            <w:proofErr w:type="spellEnd"/>
            <w:r>
              <w:rPr>
                <w:rFonts w:ascii="Arial" w:eastAsia="Arial" w:hAnsi="Arial" w:cs="Arial"/>
                <w:sz w:val="20"/>
                <w:szCs w:val="20"/>
                <w:lang w:val="en-US"/>
              </w:rPr>
              <w:t>.</w:t>
            </w:r>
          </w:p>
        </w:tc>
        <w:tc>
          <w:tcPr>
            <w:tcW w:w="3119" w:type="dxa"/>
            <w:shd w:val="clear" w:color="auto" w:fill="FFF2CC" w:themeFill="accent4" w:themeFillTint="33"/>
            <w:vAlign w:val="center"/>
          </w:tcPr>
          <w:p w14:paraId="036DF709" w14:textId="0E532ED0"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rotation_centre</w:t>
            </w:r>
            <w:proofErr w:type="spellEnd"/>
          </w:p>
        </w:tc>
        <w:tc>
          <w:tcPr>
            <w:tcW w:w="992" w:type="dxa"/>
            <w:shd w:val="clear" w:color="auto" w:fill="FFF2CC" w:themeFill="accent4" w:themeFillTint="33"/>
            <w:vAlign w:val="center"/>
          </w:tcPr>
          <w:p w14:paraId="2CAAB41E" w14:textId="77777777" w:rsidR="00D06AB4" w:rsidRDefault="00D06AB4" w:rsidP="00770463">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2BCC9DF2" w14:textId="77777777" w:rsidR="00D06AB4" w:rsidRDefault="00D06AB4" w:rsidP="00770463">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AB4" w:rsidRPr="0081459C" w14:paraId="1C9D0062" w14:textId="77777777" w:rsidTr="008275B6">
        <w:tc>
          <w:tcPr>
            <w:tcW w:w="2122" w:type="dxa"/>
            <w:shd w:val="clear" w:color="auto" w:fill="FFF2CC" w:themeFill="accent4" w:themeFillTint="33"/>
            <w:vAlign w:val="center"/>
          </w:tcPr>
          <w:p w14:paraId="57E34534" w14:textId="55DD6E0B"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rotation_angle</w:t>
            </w:r>
            <w:proofErr w:type="spellEnd"/>
          </w:p>
        </w:tc>
        <w:tc>
          <w:tcPr>
            <w:tcW w:w="708" w:type="dxa"/>
            <w:shd w:val="clear" w:color="auto" w:fill="FFF2CC" w:themeFill="accent4" w:themeFillTint="33"/>
            <w:vAlign w:val="center"/>
          </w:tcPr>
          <w:p w14:paraId="44E2CFF4" w14:textId="3F89F889"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Deg</w:t>
            </w:r>
          </w:p>
        </w:tc>
        <w:tc>
          <w:tcPr>
            <w:tcW w:w="1701" w:type="dxa"/>
            <w:shd w:val="clear" w:color="auto" w:fill="FFF2CC" w:themeFill="accent4" w:themeFillTint="33"/>
            <w:vAlign w:val="center"/>
          </w:tcPr>
          <w:p w14:paraId="4C50AB57" w14:textId="0AEB4A72"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Angle of rotation</w:t>
            </w:r>
          </w:p>
        </w:tc>
        <w:tc>
          <w:tcPr>
            <w:tcW w:w="3119" w:type="dxa"/>
            <w:shd w:val="clear" w:color="auto" w:fill="FFF2CC" w:themeFill="accent4" w:themeFillTint="33"/>
            <w:vAlign w:val="center"/>
          </w:tcPr>
          <w:p w14:paraId="4DCA116E" w14:textId="6C7D973A"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rotation_angle</w:t>
            </w:r>
            <w:proofErr w:type="spellEnd"/>
          </w:p>
        </w:tc>
        <w:tc>
          <w:tcPr>
            <w:tcW w:w="992" w:type="dxa"/>
            <w:shd w:val="clear" w:color="auto" w:fill="FFF2CC" w:themeFill="accent4" w:themeFillTint="33"/>
            <w:vAlign w:val="center"/>
          </w:tcPr>
          <w:p w14:paraId="5C0B8738" w14:textId="49353973"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NX_FLOAT:NX_ANGLE</w:t>
            </w:r>
          </w:p>
        </w:tc>
        <w:tc>
          <w:tcPr>
            <w:tcW w:w="992" w:type="dxa"/>
            <w:shd w:val="clear" w:color="auto" w:fill="FFF2CC" w:themeFill="accent4" w:themeFillTint="33"/>
            <w:vAlign w:val="center"/>
          </w:tcPr>
          <w:p w14:paraId="414F5C84" w14:textId="23264D21" w:rsidR="00D06AB4" w:rsidRDefault="00D06AB4" w:rsidP="00D06AB4">
            <w:pPr>
              <w:jc w:val="center"/>
              <w:rPr>
                <w:rFonts w:ascii="Arial" w:eastAsia="Arial" w:hAnsi="Arial" w:cs="Arial"/>
                <w:b/>
                <w:sz w:val="20"/>
                <w:szCs w:val="20"/>
                <w:lang w:val="en-US"/>
              </w:rPr>
            </w:pPr>
            <w:r>
              <w:rPr>
                <w:rFonts w:ascii="Arial" w:eastAsia="Arial" w:hAnsi="Arial" w:cs="Arial"/>
                <w:b/>
                <w:sz w:val="20"/>
                <w:szCs w:val="20"/>
                <w:lang w:val="en-US"/>
              </w:rPr>
              <w:t>x</w:t>
            </w:r>
          </w:p>
        </w:tc>
      </w:tr>
      <w:tr w:rsidR="00D06AB4" w:rsidRPr="0081459C" w14:paraId="179AD93E" w14:textId="77777777" w:rsidTr="008275B6">
        <w:tc>
          <w:tcPr>
            <w:tcW w:w="2122" w:type="dxa"/>
            <w:shd w:val="clear" w:color="auto" w:fill="FFF2CC" w:themeFill="accent4" w:themeFillTint="33"/>
            <w:vAlign w:val="center"/>
          </w:tcPr>
          <w:p w14:paraId="0557A81A" w14:textId="2A8CD878"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scaling</w:t>
            </w:r>
          </w:p>
        </w:tc>
        <w:tc>
          <w:tcPr>
            <w:tcW w:w="708" w:type="dxa"/>
            <w:shd w:val="clear" w:color="auto" w:fill="FFF2CC" w:themeFill="accent4" w:themeFillTint="33"/>
            <w:vAlign w:val="center"/>
          </w:tcPr>
          <w:p w14:paraId="0ED8AD23" w14:textId="154169E5"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None</w:t>
            </w:r>
          </w:p>
        </w:tc>
        <w:tc>
          <w:tcPr>
            <w:tcW w:w="1701" w:type="dxa"/>
            <w:shd w:val="clear" w:color="auto" w:fill="FFF2CC" w:themeFill="accent4" w:themeFillTint="33"/>
            <w:vAlign w:val="center"/>
          </w:tcPr>
          <w:p w14:paraId="2976DA54" w14:textId="4A14BB60"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Scaling factor to compensate shrinking from distortion correction.</w:t>
            </w:r>
          </w:p>
        </w:tc>
        <w:tc>
          <w:tcPr>
            <w:tcW w:w="3119" w:type="dxa"/>
            <w:shd w:val="clear" w:color="auto" w:fill="FFF2CC" w:themeFill="accent4" w:themeFillTint="33"/>
            <w:vAlign w:val="center"/>
          </w:tcPr>
          <w:p w14:paraId="4FA28E59" w14:textId="13030A90" w:rsidR="00D06AB4" w:rsidRDefault="00D06AB4" w:rsidP="00D06AB4">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81459C">
              <w:rPr>
                <w:rFonts w:ascii="Arial" w:eastAsia="Arial" w:hAnsi="Arial" w:cs="Arial"/>
                <w:color w:val="FF0000"/>
                <w:sz w:val="20"/>
                <w:szCs w:val="20"/>
                <w:lang w:val="en-US"/>
              </w:rPr>
              <w:t>NX</w:t>
            </w:r>
            <w:r>
              <w:rPr>
                <w:rFonts w:ascii="Arial" w:eastAsia="Arial" w:hAnsi="Arial" w:cs="Arial"/>
                <w:color w:val="FF0000"/>
                <w:sz w:val="20"/>
                <w:szCs w:val="20"/>
                <w:lang w:val="en-US"/>
              </w:rPr>
              <w:t>registration</w:t>
            </w:r>
            <w:r w:rsidRPr="0081459C">
              <w:rPr>
                <w:rFonts w:ascii="Arial" w:eastAsia="Arial" w:hAnsi="Arial" w:cs="Arial"/>
                <w:color w:val="FF0000"/>
                <w:sz w:val="20"/>
                <w:szCs w:val="20"/>
                <w:lang w:val="en-US"/>
              </w:rPr>
              <w:t>:</w:t>
            </w:r>
            <w:r>
              <w:rPr>
                <w:rFonts w:ascii="Arial" w:eastAsia="Arial" w:hAnsi="Arial" w:cs="Arial"/>
                <w:color w:val="FF0000"/>
                <w:sz w:val="20"/>
                <w:szCs w:val="20"/>
                <w:lang w:val="en-US"/>
              </w:rPr>
              <w:t>scaling</w:t>
            </w:r>
            <w:proofErr w:type="spellEnd"/>
          </w:p>
        </w:tc>
        <w:tc>
          <w:tcPr>
            <w:tcW w:w="992" w:type="dxa"/>
            <w:shd w:val="clear" w:color="auto" w:fill="FFF2CC" w:themeFill="accent4" w:themeFillTint="33"/>
            <w:vAlign w:val="center"/>
          </w:tcPr>
          <w:p w14:paraId="2A3BD143" w14:textId="3E7DAB2F" w:rsidR="00D06AB4" w:rsidRDefault="00D06AB4" w:rsidP="00D06AB4">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53D7C484" w14:textId="761CF17A" w:rsidR="00D06AB4" w:rsidRDefault="00D06AB4" w:rsidP="00D06AB4">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429F8D8F" w14:textId="77777777" w:rsidR="0081459C" w:rsidRDefault="0081459C">
      <w:pPr>
        <w:rPr>
          <w:lang w:val="en-US"/>
        </w:rPr>
      </w:pPr>
    </w:p>
    <w:p w14:paraId="5A528C4D" w14:textId="046CA080" w:rsidR="00D06AB4" w:rsidRPr="00D06AB4" w:rsidRDefault="00D06AB4">
      <w:pPr>
        <w:rPr>
          <w:b/>
          <w:lang w:val="en-US"/>
        </w:rPr>
      </w:pPr>
      <w:r w:rsidRPr="00D06AB4">
        <w:rPr>
          <w:b/>
          <w:lang w:val="en-US"/>
        </w:rPr>
        <w:t>Image calibration</w:t>
      </w:r>
    </w:p>
    <w:p w14:paraId="63B4AB69" w14:textId="5B6ED920" w:rsidR="00D06AB4" w:rsidRDefault="00D06AB4">
      <w:pPr>
        <w:rPr>
          <w:lang w:val="en-US"/>
        </w:rPr>
      </w:pPr>
      <w:r>
        <w:rPr>
          <w:lang w:val="en-US"/>
        </w:rPr>
        <w:t xml:space="preserve">Energy and momentum calibration parameters are grouped in the </w:t>
      </w:r>
      <w:proofErr w:type="spellStart"/>
      <w:r w:rsidRPr="00D06AB4">
        <w:rPr>
          <w:b/>
          <w:lang w:val="en-US"/>
        </w:rPr>
        <w:t>NXcalibration</w:t>
      </w:r>
      <w:proofErr w:type="spellEnd"/>
      <w:r>
        <w:rPr>
          <w:lang w:val="en-US"/>
        </w:rPr>
        <w:t xml:space="preserve"> class.</w:t>
      </w:r>
      <w:r w:rsidR="00023344">
        <w:rPr>
          <w:lang w:val="en-US"/>
        </w:rPr>
        <w:t xml:space="preserve"> To be expanded and perfected.</w:t>
      </w:r>
      <w:r w:rsidR="00FF5B4C">
        <w:rPr>
          <w:lang w:val="en-US"/>
        </w:rPr>
        <w:t xml:space="preserve"> Further parameters may be needed depending on the specifics of the data treatment.</w:t>
      </w:r>
    </w:p>
    <w:tbl>
      <w:tblPr>
        <w:tblStyle w:val="Grigliatabella"/>
        <w:tblW w:w="9634" w:type="dxa"/>
        <w:tblLayout w:type="fixed"/>
        <w:tblLook w:val="04A0" w:firstRow="1" w:lastRow="0" w:firstColumn="1" w:lastColumn="0" w:noHBand="0" w:noVBand="1"/>
      </w:tblPr>
      <w:tblGrid>
        <w:gridCol w:w="2122"/>
        <w:gridCol w:w="708"/>
        <w:gridCol w:w="1701"/>
        <w:gridCol w:w="3119"/>
        <w:gridCol w:w="992"/>
        <w:gridCol w:w="992"/>
      </w:tblGrid>
      <w:tr w:rsidR="00023344" w14:paraId="40E0FA07" w14:textId="77777777" w:rsidTr="008275B6">
        <w:trPr>
          <w:trHeight w:val="530"/>
        </w:trPr>
        <w:tc>
          <w:tcPr>
            <w:tcW w:w="2122" w:type="dxa"/>
            <w:vAlign w:val="center"/>
          </w:tcPr>
          <w:p w14:paraId="6B1A8577"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Name</w:t>
            </w:r>
          </w:p>
        </w:tc>
        <w:tc>
          <w:tcPr>
            <w:tcW w:w="708" w:type="dxa"/>
            <w:vAlign w:val="center"/>
          </w:tcPr>
          <w:p w14:paraId="737F17AB"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Unit</w:t>
            </w:r>
          </w:p>
        </w:tc>
        <w:tc>
          <w:tcPr>
            <w:tcW w:w="1701" w:type="dxa"/>
            <w:vAlign w:val="center"/>
          </w:tcPr>
          <w:p w14:paraId="6DBBFB9F"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Description</w:t>
            </w:r>
          </w:p>
        </w:tc>
        <w:tc>
          <w:tcPr>
            <w:tcW w:w="3119" w:type="dxa"/>
            <w:vAlign w:val="center"/>
          </w:tcPr>
          <w:p w14:paraId="5FB0F061"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Nexus hierarchy</w:t>
            </w:r>
          </w:p>
        </w:tc>
        <w:tc>
          <w:tcPr>
            <w:tcW w:w="992" w:type="dxa"/>
            <w:vAlign w:val="center"/>
          </w:tcPr>
          <w:p w14:paraId="2202AF8D" w14:textId="77777777" w:rsidR="00023344" w:rsidRDefault="00023344" w:rsidP="00023344">
            <w:pPr>
              <w:jc w:val="center"/>
              <w:rPr>
                <w:rFonts w:ascii="Arial" w:eastAsia="Arial" w:hAnsi="Arial" w:cs="Arial"/>
                <w:sz w:val="20"/>
                <w:szCs w:val="20"/>
              </w:rPr>
            </w:pPr>
            <w:r>
              <w:rPr>
                <w:rFonts w:ascii="Arial" w:eastAsia="Arial" w:hAnsi="Arial" w:cs="Arial"/>
                <w:sz w:val="20"/>
                <w:szCs w:val="20"/>
                <w:lang w:val="en-US"/>
              </w:rPr>
              <w:t>NX variable</w:t>
            </w:r>
          </w:p>
        </w:tc>
        <w:tc>
          <w:tcPr>
            <w:tcW w:w="992" w:type="dxa"/>
            <w:vAlign w:val="center"/>
          </w:tcPr>
          <w:p w14:paraId="5C1586CB" w14:textId="77777777" w:rsidR="00023344" w:rsidRDefault="00023344" w:rsidP="00023344">
            <w:pPr>
              <w:jc w:val="center"/>
              <w:rPr>
                <w:rFonts w:ascii="Arial" w:eastAsia="Arial" w:hAnsi="Arial" w:cs="Arial"/>
                <w:sz w:val="20"/>
                <w:szCs w:val="20"/>
              </w:rPr>
            </w:pPr>
            <w:proofErr w:type="spellStart"/>
            <w:r>
              <w:rPr>
                <w:rFonts w:ascii="Arial" w:eastAsia="Arial" w:hAnsi="Arial" w:cs="Arial"/>
                <w:sz w:val="20"/>
                <w:szCs w:val="20"/>
                <w:lang w:val="en-US"/>
              </w:rPr>
              <w:t>NXarpes</w:t>
            </w:r>
            <w:proofErr w:type="spellEnd"/>
          </w:p>
        </w:tc>
      </w:tr>
      <w:tr w:rsidR="0081459C" w14:paraId="4F58EFE0" w14:textId="77777777" w:rsidTr="008275B6">
        <w:tc>
          <w:tcPr>
            <w:tcW w:w="2122" w:type="dxa"/>
            <w:shd w:val="clear" w:color="auto" w:fill="FFF2CC" w:themeFill="accent4" w:themeFillTint="33"/>
            <w:vAlign w:val="center"/>
          </w:tcPr>
          <w:p w14:paraId="237289C4" w14:textId="24B1A0B0" w:rsidR="0081459C" w:rsidRPr="006A32DA" w:rsidRDefault="00023344" w:rsidP="00770463">
            <w:pPr>
              <w:jc w:val="center"/>
              <w:rPr>
                <w:rFonts w:ascii="Arial" w:eastAsia="Arial" w:hAnsi="Arial" w:cs="Arial"/>
                <w:lang w:val="en-US"/>
              </w:rPr>
            </w:pPr>
            <w:r>
              <w:rPr>
                <w:rFonts w:ascii="Arial" w:eastAsia="Arial" w:hAnsi="Arial" w:cs="Arial"/>
                <w:sz w:val="20"/>
                <w:szCs w:val="20"/>
                <w:lang w:val="en-US"/>
              </w:rPr>
              <w:t>applied</w:t>
            </w:r>
          </w:p>
        </w:tc>
        <w:tc>
          <w:tcPr>
            <w:tcW w:w="708" w:type="dxa"/>
            <w:shd w:val="clear" w:color="auto" w:fill="FFF2CC" w:themeFill="accent4" w:themeFillTint="33"/>
            <w:vAlign w:val="center"/>
          </w:tcPr>
          <w:p w14:paraId="7C1BEB3B" w14:textId="416488F1" w:rsidR="0081459C" w:rsidRPr="006A32DA" w:rsidRDefault="00023344" w:rsidP="00770463">
            <w:pPr>
              <w:jc w:val="center"/>
              <w:rPr>
                <w:rFonts w:ascii="Arial" w:eastAsia="Arial" w:hAnsi="Arial" w:cs="Arial"/>
                <w:lang w:val="en-US"/>
              </w:rPr>
            </w:pPr>
            <w:r>
              <w:rPr>
                <w:rFonts w:ascii="Arial" w:eastAsia="Arial" w:hAnsi="Arial" w:cs="Arial"/>
                <w:sz w:val="20"/>
                <w:szCs w:val="20"/>
                <w:lang w:val="en-US"/>
              </w:rPr>
              <w:t>Bool</w:t>
            </w:r>
          </w:p>
        </w:tc>
        <w:tc>
          <w:tcPr>
            <w:tcW w:w="1701" w:type="dxa"/>
            <w:shd w:val="clear" w:color="auto" w:fill="FFF2CC" w:themeFill="accent4" w:themeFillTint="33"/>
            <w:vAlign w:val="center"/>
          </w:tcPr>
          <w:p w14:paraId="561C3E21" w14:textId="3EB82381" w:rsidR="0081459C" w:rsidRDefault="00023344" w:rsidP="00770463">
            <w:pPr>
              <w:jc w:val="center"/>
              <w:rPr>
                <w:rFonts w:ascii="Arial" w:eastAsia="Arial" w:hAnsi="Arial" w:cs="Arial"/>
                <w:lang w:val="en-US"/>
              </w:rPr>
            </w:pPr>
            <w:r>
              <w:rPr>
                <w:rFonts w:ascii="Arial" w:eastAsia="Arial" w:hAnsi="Arial" w:cs="Arial"/>
                <w:sz w:val="20"/>
                <w:szCs w:val="20"/>
                <w:lang w:val="en-US"/>
              </w:rPr>
              <w:t>Has the calibration been applied?</w:t>
            </w:r>
          </w:p>
        </w:tc>
        <w:tc>
          <w:tcPr>
            <w:tcW w:w="3119" w:type="dxa"/>
            <w:shd w:val="clear" w:color="auto" w:fill="FFF2CC" w:themeFill="accent4" w:themeFillTint="33"/>
            <w:vAlign w:val="center"/>
          </w:tcPr>
          <w:p w14:paraId="14885008" w14:textId="07E76A41" w:rsidR="0081459C" w:rsidRDefault="0081459C" w:rsidP="00023344">
            <w:pPr>
              <w:jc w:val="center"/>
              <w:rPr>
                <w:rFonts w:ascii="Arial" w:eastAsia="Arial" w:hAnsi="Arial" w:cs="Arial"/>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w:t>
            </w:r>
            <w:r w:rsidR="00023344" w:rsidRPr="00FF5B4C">
              <w:rPr>
                <w:rFonts w:ascii="Arial" w:eastAsia="Arial" w:hAnsi="Arial" w:cs="Arial"/>
                <w:color w:val="FF0000"/>
                <w:sz w:val="20"/>
                <w:szCs w:val="20"/>
                <w:lang w:val="en-US"/>
              </w:rPr>
              <w:t>calibration</w:t>
            </w:r>
            <w:r w:rsidRPr="00FF5B4C">
              <w:rPr>
                <w:rFonts w:ascii="Arial" w:eastAsia="Arial" w:hAnsi="Arial" w:cs="Arial"/>
                <w:color w:val="FF0000"/>
                <w:sz w:val="20"/>
                <w:szCs w:val="20"/>
                <w:lang w:val="en-US"/>
              </w:rPr>
              <w:t>:</w:t>
            </w:r>
            <w:r w:rsidR="00023344">
              <w:rPr>
                <w:rFonts w:ascii="Arial" w:eastAsia="Arial" w:hAnsi="Arial" w:cs="Arial"/>
                <w:color w:val="FF0000"/>
                <w:sz w:val="20"/>
                <w:szCs w:val="20"/>
                <w:lang w:val="en-US"/>
              </w:rPr>
              <w:t>applied</w:t>
            </w:r>
            <w:proofErr w:type="spellEnd"/>
          </w:p>
        </w:tc>
        <w:tc>
          <w:tcPr>
            <w:tcW w:w="992" w:type="dxa"/>
            <w:shd w:val="clear" w:color="auto" w:fill="FFF2CC" w:themeFill="accent4" w:themeFillTint="33"/>
            <w:vAlign w:val="center"/>
          </w:tcPr>
          <w:p w14:paraId="4C7306CA" w14:textId="1A046865" w:rsidR="0081459C" w:rsidRDefault="0081459C" w:rsidP="00023344">
            <w:pPr>
              <w:jc w:val="center"/>
              <w:rPr>
                <w:rFonts w:ascii="Arial" w:eastAsia="Arial" w:hAnsi="Arial" w:cs="Arial"/>
              </w:rPr>
            </w:pPr>
            <w:r>
              <w:rPr>
                <w:rFonts w:ascii="Arial" w:eastAsia="Arial" w:hAnsi="Arial" w:cs="Arial"/>
                <w:sz w:val="20"/>
                <w:szCs w:val="20"/>
                <w:lang w:val="en-US"/>
              </w:rPr>
              <w:t>NX_</w:t>
            </w:r>
            <w:r w:rsidR="00023344">
              <w:rPr>
                <w:rFonts w:ascii="Arial" w:eastAsia="Arial" w:hAnsi="Arial" w:cs="Arial"/>
                <w:sz w:val="20"/>
                <w:szCs w:val="20"/>
                <w:lang w:val="en-US"/>
              </w:rPr>
              <w:t>BOOL</w:t>
            </w:r>
          </w:p>
        </w:tc>
        <w:tc>
          <w:tcPr>
            <w:tcW w:w="992" w:type="dxa"/>
            <w:shd w:val="clear" w:color="auto" w:fill="FFF2CC" w:themeFill="accent4" w:themeFillTint="33"/>
            <w:vAlign w:val="center"/>
          </w:tcPr>
          <w:p w14:paraId="73D862F3" w14:textId="77777777" w:rsidR="0081459C" w:rsidRDefault="0081459C" w:rsidP="00770463">
            <w:pPr>
              <w:jc w:val="center"/>
              <w:rPr>
                <w:rFonts w:ascii="Arial" w:eastAsia="Arial" w:hAnsi="Arial" w:cs="Arial"/>
              </w:rPr>
            </w:pPr>
            <w:r>
              <w:rPr>
                <w:rFonts w:ascii="Arial" w:eastAsia="Arial" w:hAnsi="Arial" w:cs="Arial"/>
                <w:b/>
                <w:sz w:val="20"/>
                <w:szCs w:val="20"/>
                <w:lang w:val="en-US"/>
              </w:rPr>
              <w:t>x</w:t>
            </w:r>
          </w:p>
        </w:tc>
      </w:tr>
      <w:tr w:rsidR="0081459C" w14:paraId="234B9E84" w14:textId="77777777" w:rsidTr="008275B6">
        <w:tc>
          <w:tcPr>
            <w:tcW w:w="2122" w:type="dxa"/>
            <w:shd w:val="clear" w:color="auto" w:fill="FFF2CC" w:themeFill="accent4" w:themeFillTint="33"/>
            <w:vAlign w:val="center"/>
          </w:tcPr>
          <w:p w14:paraId="21F737EC" w14:textId="41241EF8" w:rsidR="0081459C" w:rsidRDefault="00023344" w:rsidP="00770463">
            <w:pPr>
              <w:jc w:val="center"/>
              <w:rPr>
                <w:rFonts w:ascii="Arial" w:eastAsia="Arial" w:hAnsi="Arial" w:cs="Arial"/>
              </w:rPr>
            </w:pPr>
            <w:r>
              <w:rPr>
                <w:rFonts w:ascii="Arial" w:eastAsia="Arial" w:hAnsi="Arial" w:cs="Arial"/>
                <w:sz w:val="20"/>
                <w:szCs w:val="20"/>
                <w:lang w:val="en-US"/>
              </w:rPr>
              <w:t>coefficients</w:t>
            </w:r>
          </w:p>
        </w:tc>
        <w:tc>
          <w:tcPr>
            <w:tcW w:w="708" w:type="dxa"/>
            <w:shd w:val="clear" w:color="auto" w:fill="FFF2CC" w:themeFill="accent4" w:themeFillTint="33"/>
            <w:vAlign w:val="center"/>
          </w:tcPr>
          <w:p w14:paraId="24292085" w14:textId="1165B860" w:rsidR="0081459C" w:rsidRDefault="00023344" w:rsidP="00770463">
            <w:pPr>
              <w:jc w:val="center"/>
              <w:rPr>
                <w:rFonts w:ascii="Arial" w:eastAsia="Arial" w:hAnsi="Arial" w:cs="Arial"/>
              </w:rPr>
            </w:pPr>
            <w:r>
              <w:rPr>
                <w:rFonts w:ascii="Arial" w:eastAsia="Arial" w:hAnsi="Arial" w:cs="Arial"/>
                <w:sz w:val="20"/>
                <w:szCs w:val="20"/>
                <w:lang w:val="en-US"/>
              </w:rPr>
              <w:t>None</w:t>
            </w:r>
          </w:p>
        </w:tc>
        <w:tc>
          <w:tcPr>
            <w:tcW w:w="1701" w:type="dxa"/>
            <w:shd w:val="clear" w:color="auto" w:fill="FFF2CC" w:themeFill="accent4" w:themeFillTint="33"/>
            <w:vAlign w:val="center"/>
          </w:tcPr>
          <w:p w14:paraId="58D1423E" w14:textId="768BC1B5" w:rsidR="0081459C" w:rsidRDefault="00023344" w:rsidP="00770463">
            <w:pPr>
              <w:jc w:val="center"/>
              <w:rPr>
                <w:rFonts w:ascii="Arial" w:eastAsia="Arial" w:hAnsi="Arial" w:cs="Arial"/>
                <w:lang w:val="en-US"/>
              </w:rPr>
            </w:pPr>
            <w:r>
              <w:rPr>
                <w:rFonts w:ascii="Arial" w:eastAsia="Arial" w:hAnsi="Arial" w:cs="Arial"/>
                <w:sz w:val="20"/>
                <w:szCs w:val="20"/>
                <w:lang w:val="en-US"/>
              </w:rPr>
              <w:t xml:space="preserve">Array of coefficients of the calibration function for </w:t>
            </w:r>
            <w:proofErr w:type="spellStart"/>
            <w:r>
              <w:rPr>
                <w:rFonts w:ascii="Arial" w:eastAsia="Arial" w:hAnsi="Arial" w:cs="Arial"/>
                <w:sz w:val="20"/>
                <w:szCs w:val="20"/>
                <w:lang w:val="en-US"/>
              </w:rPr>
              <w:t>non linear</w:t>
            </w:r>
            <w:proofErr w:type="spellEnd"/>
            <w:r>
              <w:rPr>
                <w:rFonts w:ascii="Arial" w:eastAsia="Arial" w:hAnsi="Arial" w:cs="Arial"/>
                <w:sz w:val="20"/>
                <w:szCs w:val="20"/>
                <w:lang w:val="en-US"/>
              </w:rPr>
              <w:t xml:space="preserve"> calibration</w:t>
            </w:r>
          </w:p>
        </w:tc>
        <w:tc>
          <w:tcPr>
            <w:tcW w:w="3119" w:type="dxa"/>
            <w:shd w:val="clear" w:color="auto" w:fill="FFF2CC" w:themeFill="accent4" w:themeFillTint="33"/>
            <w:vAlign w:val="center"/>
          </w:tcPr>
          <w:p w14:paraId="6EE719A4" w14:textId="5CDCA35E" w:rsidR="0081459C" w:rsidRDefault="00FF5B4C" w:rsidP="00FF5B4C">
            <w:pPr>
              <w:jc w:val="center"/>
              <w:rPr>
                <w:rFonts w:ascii="Arial" w:eastAsia="Arial" w:hAnsi="Arial" w:cs="Arial"/>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coefficients</w:t>
            </w:r>
            <w:proofErr w:type="spellEnd"/>
          </w:p>
        </w:tc>
        <w:tc>
          <w:tcPr>
            <w:tcW w:w="992" w:type="dxa"/>
            <w:shd w:val="clear" w:color="auto" w:fill="FFF2CC" w:themeFill="accent4" w:themeFillTint="33"/>
            <w:vAlign w:val="center"/>
          </w:tcPr>
          <w:p w14:paraId="32CF8F9B" w14:textId="23528886" w:rsidR="0081459C" w:rsidRDefault="0081459C" w:rsidP="00FF5B4C">
            <w:pPr>
              <w:jc w:val="center"/>
              <w:rPr>
                <w:rFonts w:ascii="Arial" w:eastAsia="Arial" w:hAnsi="Arial" w:cs="Arial"/>
              </w:rPr>
            </w:pPr>
            <w:r>
              <w:rPr>
                <w:rFonts w:ascii="Arial" w:eastAsia="Arial" w:hAnsi="Arial" w:cs="Arial"/>
                <w:sz w:val="20"/>
                <w:szCs w:val="20"/>
                <w:lang w:val="en-US"/>
              </w:rPr>
              <w:t>NX_</w:t>
            </w:r>
            <w:r w:rsidR="00FF5B4C">
              <w:rPr>
                <w:rFonts w:ascii="Arial" w:eastAsia="Arial" w:hAnsi="Arial" w:cs="Arial"/>
                <w:sz w:val="20"/>
                <w:szCs w:val="20"/>
                <w:lang w:val="en-US"/>
              </w:rPr>
              <w:t>FLOAT</w:t>
            </w:r>
          </w:p>
        </w:tc>
        <w:tc>
          <w:tcPr>
            <w:tcW w:w="992" w:type="dxa"/>
            <w:shd w:val="clear" w:color="auto" w:fill="FFF2CC" w:themeFill="accent4" w:themeFillTint="33"/>
            <w:vAlign w:val="center"/>
          </w:tcPr>
          <w:p w14:paraId="5FC4FDDB" w14:textId="77777777" w:rsidR="0081459C" w:rsidRDefault="0081459C" w:rsidP="00770463">
            <w:pPr>
              <w:jc w:val="center"/>
              <w:rPr>
                <w:rFonts w:ascii="Arial" w:eastAsia="Arial" w:hAnsi="Arial" w:cs="Arial"/>
              </w:rPr>
            </w:pPr>
            <w:r>
              <w:rPr>
                <w:rFonts w:ascii="Arial" w:eastAsia="Arial" w:hAnsi="Arial" w:cs="Arial"/>
                <w:b/>
                <w:sz w:val="20"/>
                <w:szCs w:val="20"/>
                <w:lang w:val="en-US"/>
              </w:rPr>
              <w:t>x</w:t>
            </w:r>
          </w:p>
        </w:tc>
      </w:tr>
      <w:tr w:rsidR="00FF5B4C" w:rsidRPr="00FF5B4C" w14:paraId="45BEABED" w14:textId="77777777" w:rsidTr="008275B6">
        <w:tc>
          <w:tcPr>
            <w:tcW w:w="2122" w:type="dxa"/>
            <w:shd w:val="clear" w:color="auto" w:fill="FFF2CC" w:themeFill="accent4" w:themeFillTint="33"/>
            <w:vAlign w:val="center"/>
          </w:tcPr>
          <w:p w14:paraId="2463068A" w14:textId="3ED680D5"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features</w:t>
            </w:r>
          </w:p>
        </w:tc>
        <w:tc>
          <w:tcPr>
            <w:tcW w:w="708" w:type="dxa"/>
            <w:shd w:val="clear" w:color="auto" w:fill="FFF2CC" w:themeFill="accent4" w:themeFillTint="33"/>
            <w:vAlign w:val="center"/>
          </w:tcPr>
          <w:p w14:paraId="05FEA80A" w14:textId="1D937654"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Not specified</w:t>
            </w:r>
          </w:p>
        </w:tc>
        <w:tc>
          <w:tcPr>
            <w:tcW w:w="1701" w:type="dxa"/>
            <w:shd w:val="clear" w:color="auto" w:fill="FFF2CC" w:themeFill="accent4" w:themeFillTint="33"/>
            <w:vAlign w:val="center"/>
          </w:tcPr>
          <w:p w14:paraId="15813B30" w14:textId="78CC4F50"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Array of position of features along the axis to be calibrated</w:t>
            </w:r>
          </w:p>
        </w:tc>
        <w:tc>
          <w:tcPr>
            <w:tcW w:w="3119" w:type="dxa"/>
            <w:shd w:val="clear" w:color="auto" w:fill="FFF2CC" w:themeFill="accent4" w:themeFillTint="33"/>
            <w:vAlign w:val="center"/>
          </w:tcPr>
          <w:p w14:paraId="19C852B8" w14:textId="0D2B44BC" w:rsidR="00FF5B4C" w:rsidRDefault="00FF5B4C" w:rsidP="00FF5B4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features</w:t>
            </w:r>
            <w:proofErr w:type="spellEnd"/>
          </w:p>
        </w:tc>
        <w:tc>
          <w:tcPr>
            <w:tcW w:w="992" w:type="dxa"/>
            <w:shd w:val="clear" w:color="auto" w:fill="FFF2CC" w:themeFill="accent4" w:themeFillTint="33"/>
            <w:vAlign w:val="center"/>
          </w:tcPr>
          <w:p w14:paraId="351A0BC0" w14:textId="0D193250"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4341935A" w14:textId="1AABE8ED" w:rsidR="00FF5B4C" w:rsidRDefault="00FF5B4C" w:rsidP="00FF5B4C">
            <w:pPr>
              <w:jc w:val="center"/>
              <w:rPr>
                <w:rFonts w:ascii="Arial" w:eastAsia="Arial" w:hAnsi="Arial" w:cs="Arial"/>
                <w:b/>
                <w:sz w:val="20"/>
                <w:szCs w:val="20"/>
                <w:lang w:val="en-US"/>
              </w:rPr>
            </w:pPr>
            <w:r>
              <w:rPr>
                <w:rFonts w:ascii="Arial" w:eastAsia="Arial" w:hAnsi="Arial" w:cs="Arial"/>
                <w:b/>
                <w:sz w:val="20"/>
                <w:szCs w:val="20"/>
                <w:lang w:val="en-US"/>
              </w:rPr>
              <w:t>x</w:t>
            </w:r>
          </w:p>
        </w:tc>
      </w:tr>
      <w:tr w:rsidR="00FF5B4C" w:rsidRPr="00FF5B4C" w14:paraId="1CE3816D" w14:textId="77777777" w:rsidTr="008275B6">
        <w:tc>
          <w:tcPr>
            <w:tcW w:w="2122" w:type="dxa"/>
            <w:shd w:val="clear" w:color="auto" w:fill="FFF2CC" w:themeFill="accent4" w:themeFillTint="33"/>
            <w:vAlign w:val="center"/>
          </w:tcPr>
          <w:p w14:paraId="3D3B61F6" w14:textId="5EE8E64C"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destinations</w:t>
            </w:r>
          </w:p>
        </w:tc>
        <w:tc>
          <w:tcPr>
            <w:tcW w:w="708" w:type="dxa"/>
            <w:shd w:val="clear" w:color="auto" w:fill="FFF2CC" w:themeFill="accent4" w:themeFillTint="33"/>
            <w:vAlign w:val="center"/>
          </w:tcPr>
          <w:p w14:paraId="2A29FE66" w14:textId="489E30A4"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Not specified</w:t>
            </w:r>
          </w:p>
        </w:tc>
        <w:tc>
          <w:tcPr>
            <w:tcW w:w="1701" w:type="dxa"/>
            <w:shd w:val="clear" w:color="auto" w:fill="FFF2CC" w:themeFill="accent4" w:themeFillTint="33"/>
            <w:vAlign w:val="center"/>
          </w:tcPr>
          <w:p w14:paraId="28115557" w14:textId="219B99A9"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 xml:space="preserve">Array of destinations in </w:t>
            </w:r>
            <w:r>
              <w:rPr>
                <w:rFonts w:ascii="Arial" w:eastAsia="Arial" w:hAnsi="Arial" w:cs="Arial"/>
                <w:sz w:val="20"/>
                <w:szCs w:val="20"/>
                <w:lang w:val="en-US"/>
              </w:rPr>
              <w:lastRenderedPageBreak/>
              <w:t>the calibrated axis</w:t>
            </w:r>
          </w:p>
        </w:tc>
        <w:tc>
          <w:tcPr>
            <w:tcW w:w="3119" w:type="dxa"/>
            <w:shd w:val="clear" w:color="auto" w:fill="FFF2CC" w:themeFill="accent4" w:themeFillTint="33"/>
            <w:vAlign w:val="center"/>
          </w:tcPr>
          <w:p w14:paraId="3C03AC9E" w14:textId="6D8714A6" w:rsidR="00FF5B4C" w:rsidRDefault="00FF5B4C" w:rsidP="00FF5B4C">
            <w:pPr>
              <w:jc w:val="center"/>
              <w:rPr>
                <w:rFonts w:ascii="Arial" w:eastAsia="Arial" w:hAnsi="Arial" w:cs="Arial"/>
                <w:sz w:val="20"/>
                <w:szCs w:val="20"/>
                <w:lang w:val="en-US"/>
              </w:rPr>
            </w:pPr>
            <w:proofErr w:type="spellStart"/>
            <w:r>
              <w:rPr>
                <w:rFonts w:ascii="Arial" w:eastAsia="Arial" w:hAnsi="Arial" w:cs="Arial"/>
                <w:sz w:val="20"/>
                <w:szCs w:val="20"/>
                <w:lang w:val="en-US"/>
              </w:rPr>
              <w:lastRenderedPageBreak/>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destinations</w:t>
            </w:r>
            <w:proofErr w:type="spellEnd"/>
          </w:p>
        </w:tc>
        <w:tc>
          <w:tcPr>
            <w:tcW w:w="992" w:type="dxa"/>
            <w:shd w:val="clear" w:color="auto" w:fill="FFF2CC" w:themeFill="accent4" w:themeFillTint="33"/>
            <w:vAlign w:val="center"/>
          </w:tcPr>
          <w:p w14:paraId="74020435" w14:textId="56880DCC"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0C686B27" w14:textId="3C861C1B" w:rsidR="00FF5B4C" w:rsidRDefault="00FF5B4C" w:rsidP="00FF5B4C">
            <w:pPr>
              <w:jc w:val="center"/>
              <w:rPr>
                <w:rFonts w:ascii="Arial" w:eastAsia="Arial" w:hAnsi="Arial" w:cs="Arial"/>
                <w:b/>
                <w:sz w:val="20"/>
                <w:szCs w:val="20"/>
                <w:lang w:val="en-US"/>
              </w:rPr>
            </w:pPr>
            <w:r>
              <w:rPr>
                <w:rFonts w:ascii="Arial" w:eastAsia="Arial" w:hAnsi="Arial" w:cs="Arial"/>
                <w:b/>
                <w:sz w:val="20"/>
                <w:szCs w:val="20"/>
                <w:lang w:val="en-US"/>
              </w:rPr>
              <w:t>x</w:t>
            </w:r>
          </w:p>
        </w:tc>
      </w:tr>
      <w:tr w:rsidR="00FF5B4C" w14:paraId="30330465" w14:textId="77777777" w:rsidTr="008275B6">
        <w:tc>
          <w:tcPr>
            <w:tcW w:w="2122" w:type="dxa"/>
            <w:shd w:val="clear" w:color="auto" w:fill="FFF2CC" w:themeFill="accent4" w:themeFillTint="33"/>
            <w:vAlign w:val="center"/>
          </w:tcPr>
          <w:p w14:paraId="270CED45" w14:textId="0871EDB9" w:rsidR="00FF5B4C" w:rsidRDefault="00FF5B4C" w:rsidP="00FF5B4C">
            <w:pPr>
              <w:jc w:val="center"/>
              <w:rPr>
                <w:rFonts w:ascii="Arial" w:eastAsia="Arial" w:hAnsi="Arial" w:cs="Arial"/>
              </w:rPr>
            </w:pPr>
            <w:r>
              <w:rPr>
                <w:rFonts w:ascii="Arial" w:eastAsia="Arial" w:hAnsi="Arial" w:cs="Arial"/>
                <w:sz w:val="20"/>
                <w:szCs w:val="20"/>
                <w:lang w:val="en-US"/>
              </w:rPr>
              <w:t>files</w:t>
            </w:r>
          </w:p>
        </w:tc>
        <w:tc>
          <w:tcPr>
            <w:tcW w:w="708" w:type="dxa"/>
            <w:shd w:val="clear" w:color="auto" w:fill="FFF2CC" w:themeFill="accent4" w:themeFillTint="33"/>
            <w:vAlign w:val="center"/>
          </w:tcPr>
          <w:p w14:paraId="35F73633" w14:textId="4D50B890" w:rsidR="00FF5B4C" w:rsidRDefault="00FF5B4C" w:rsidP="00FF5B4C">
            <w:pPr>
              <w:jc w:val="center"/>
              <w:rPr>
                <w:rFonts w:ascii="Arial" w:eastAsia="Arial" w:hAnsi="Arial" w:cs="Arial"/>
              </w:rPr>
            </w:pPr>
            <w:r>
              <w:rPr>
                <w:rFonts w:ascii="Arial" w:eastAsia="Arial" w:hAnsi="Arial" w:cs="Arial"/>
                <w:sz w:val="20"/>
                <w:szCs w:val="20"/>
                <w:lang w:val="en-US"/>
              </w:rPr>
              <w:t>None</w:t>
            </w:r>
          </w:p>
        </w:tc>
        <w:tc>
          <w:tcPr>
            <w:tcW w:w="1701" w:type="dxa"/>
            <w:shd w:val="clear" w:color="auto" w:fill="FFF2CC" w:themeFill="accent4" w:themeFillTint="33"/>
            <w:vAlign w:val="center"/>
          </w:tcPr>
          <w:p w14:paraId="67E71CF7" w14:textId="54F192DC" w:rsidR="00FF5B4C" w:rsidRDefault="00FF5B4C" w:rsidP="00FF5B4C">
            <w:pPr>
              <w:jc w:val="center"/>
              <w:rPr>
                <w:rFonts w:ascii="Arial" w:eastAsia="Arial" w:hAnsi="Arial" w:cs="Arial"/>
                <w:lang w:val="en-US"/>
              </w:rPr>
            </w:pPr>
            <w:r>
              <w:rPr>
                <w:rFonts w:ascii="Arial" w:eastAsia="Arial" w:hAnsi="Arial" w:cs="Arial"/>
                <w:sz w:val="20"/>
                <w:szCs w:val="20"/>
                <w:lang w:val="en-US"/>
              </w:rPr>
              <w:t>Files used for the calibration</w:t>
            </w:r>
          </w:p>
        </w:tc>
        <w:tc>
          <w:tcPr>
            <w:tcW w:w="3119" w:type="dxa"/>
            <w:shd w:val="clear" w:color="auto" w:fill="FFF2CC" w:themeFill="accent4" w:themeFillTint="33"/>
            <w:vAlign w:val="center"/>
          </w:tcPr>
          <w:p w14:paraId="284F12CA" w14:textId="1486DE70" w:rsidR="00FF5B4C" w:rsidRDefault="00FF5B4C" w:rsidP="00FF5B4C">
            <w:pPr>
              <w:jc w:val="center"/>
              <w:rPr>
                <w:rFonts w:ascii="Arial" w:eastAsia="Arial" w:hAnsi="Arial" w:cs="Arial"/>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files</w:t>
            </w:r>
            <w:proofErr w:type="spellEnd"/>
          </w:p>
        </w:tc>
        <w:tc>
          <w:tcPr>
            <w:tcW w:w="992" w:type="dxa"/>
            <w:shd w:val="clear" w:color="auto" w:fill="FFF2CC" w:themeFill="accent4" w:themeFillTint="33"/>
            <w:vAlign w:val="center"/>
          </w:tcPr>
          <w:p w14:paraId="7C9087CD" w14:textId="234B44DD" w:rsidR="00FF5B4C" w:rsidRDefault="00FF5B4C" w:rsidP="00FF5B4C">
            <w:pPr>
              <w:jc w:val="center"/>
              <w:rPr>
                <w:rFonts w:ascii="Arial" w:eastAsia="Arial" w:hAnsi="Arial" w:cs="Arial"/>
              </w:rPr>
            </w:pPr>
            <w:r>
              <w:rPr>
                <w:rFonts w:ascii="Arial" w:eastAsia="Arial" w:hAnsi="Arial" w:cs="Arial"/>
                <w:sz w:val="20"/>
                <w:szCs w:val="20"/>
                <w:lang w:val="en-US"/>
              </w:rPr>
              <w:t>NX_CHAR</w:t>
            </w:r>
          </w:p>
        </w:tc>
        <w:tc>
          <w:tcPr>
            <w:tcW w:w="992" w:type="dxa"/>
            <w:shd w:val="clear" w:color="auto" w:fill="FFF2CC" w:themeFill="accent4" w:themeFillTint="33"/>
            <w:vAlign w:val="center"/>
          </w:tcPr>
          <w:p w14:paraId="4FB6BB0F" w14:textId="77777777" w:rsidR="00FF5B4C" w:rsidRDefault="00FF5B4C" w:rsidP="00FF5B4C">
            <w:pPr>
              <w:jc w:val="center"/>
              <w:rPr>
                <w:rFonts w:ascii="Arial" w:eastAsia="Arial" w:hAnsi="Arial" w:cs="Arial"/>
              </w:rPr>
            </w:pPr>
            <w:r>
              <w:rPr>
                <w:rFonts w:ascii="Arial" w:eastAsia="Arial" w:hAnsi="Arial" w:cs="Arial"/>
                <w:b/>
                <w:sz w:val="20"/>
                <w:szCs w:val="20"/>
                <w:lang w:val="en-US"/>
              </w:rPr>
              <w:t>x</w:t>
            </w:r>
          </w:p>
        </w:tc>
      </w:tr>
      <w:tr w:rsidR="00FF5B4C" w14:paraId="4D7F9179" w14:textId="77777777" w:rsidTr="008275B6">
        <w:tc>
          <w:tcPr>
            <w:tcW w:w="2122" w:type="dxa"/>
            <w:shd w:val="clear" w:color="auto" w:fill="FFF2CC" w:themeFill="accent4" w:themeFillTint="33"/>
            <w:vAlign w:val="center"/>
          </w:tcPr>
          <w:p w14:paraId="303C5748" w14:textId="3623EABB" w:rsidR="00FF5B4C" w:rsidRDefault="00FF5B4C" w:rsidP="00FF5B4C">
            <w:pPr>
              <w:jc w:val="center"/>
              <w:rPr>
                <w:rFonts w:ascii="Arial" w:eastAsia="Arial" w:hAnsi="Arial" w:cs="Arial"/>
              </w:rPr>
            </w:pPr>
            <w:r>
              <w:rPr>
                <w:rFonts w:ascii="Arial" w:eastAsia="Arial" w:hAnsi="Arial" w:cs="Arial"/>
                <w:sz w:val="20"/>
                <w:szCs w:val="20"/>
                <w:lang w:val="en-US"/>
              </w:rPr>
              <w:t>scaling</w:t>
            </w:r>
          </w:p>
        </w:tc>
        <w:tc>
          <w:tcPr>
            <w:tcW w:w="708" w:type="dxa"/>
            <w:shd w:val="clear" w:color="auto" w:fill="FFF2CC" w:themeFill="accent4" w:themeFillTint="33"/>
            <w:vAlign w:val="center"/>
          </w:tcPr>
          <w:p w14:paraId="15ED2EAA" w14:textId="41C0280B" w:rsidR="00FF5B4C" w:rsidRDefault="00FF5B4C" w:rsidP="00FF5B4C">
            <w:pPr>
              <w:jc w:val="center"/>
              <w:rPr>
                <w:rFonts w:ascii="Arial" w:eastAsia="Arial" w:hAnsi="Arial" w:cs="Arial"/>
              </w:rPr>
            </w:pPr>
            <w:r>
              <w:rPr>
                <w:rFonts w:ascii="Arial" w:eastAsia="Arial" w:hAnsi="Arial" w:cs="Arial"/>
                <w:sz w:val="20"/>
                <w:szCs w:val="20"/>
                <w:lang w:val="en-US"/>
              </w:rPr>
              <w:t>Not specified</w:t>
            </w:r>
          </w:p>
        </w:tc>
        <w:tc>
          <w:tcPr>
            <w:tcW w:w="1701" w:type="dxa"/>
            <w:shd w:val="clear" w:color="auto" w:fill="FFF2CC" w:themeFill="accent4" w:themeFillTint="33"/>
            <w:vAlign w:val="center"/>
          </w:tcPr>
          <w:p w14:paraId="4723EA80" w14:textId="78B2985B" w:rsidR="00FF5B4C" w:rsidRPr="00023344" w:rsidRDefault="00FF5B4C" w:rsidP="00FF5B4C">
            <w:pPr>
              <w:jc w:val="center"/>
              <w:rPr>
                <w:rFonts w:ascii="Arial" w:eastAsia="Arial" w:hAnsi="Arial" w:cs="Arial"/>
                <w:lang w:val="en-US"/>
              </w:rPr>
            </w:pPr>
            <w:r>
              <w:rPr>
                <w:rFonts w:ascii="Arial" w:eastAsia="Arial" w:hAnsi="Arial" w:cs="Arial"/>
                <w:sz w:val="20"/>
                <w:szCs w:val="20"/>
                <w:lang w:val="en-US"/>
              </w:rPr>
              <w:t>Scaling parameter for linear calibration</w:t>
            </w:r>
          </w:p>
        </w:tc>
        <w:tc>
          <w:tcPr>
            <w:tcW w:w="3119" w:type="dxa"/>
            <w:shd w:val="clear" w:color="auto" w:fill="FFF2CC" w:themeFill="accent4" w:themeFillTint="33"/>
            <w:vAlign w:val="center"/>
          </w:tcPr>
          <w:p w14:paraId="47E819ED" w14:textId="203E598E" w:rsidR="00FF5B4C" w:rsidRDefault="00FF5B4C" w:rsidP="00FF5B4C">
            <w:pPr>
              <w:jc w:val="center"/>
              <w:rPr>
                <w:rFonts w:ascii="Arial" w:eastAsia="Arial" w:hAnsi="Arial" w:cs="Arial"/>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scaling</w:t>
            </w:r>
            <w:proofErr w:type="spellEnd"/>
          </w:p>
        </w:tc>
        <w:tc>
          <w:tcPr>
            <w:tcW w:w="992" w:type="dxa"/>
            <w:shd w:val="clear" w:color="auto" w:fill="FFF2CC" w:themeFill="accent4" w:themeFillTint="33"/>
            <w:vAlign w:val="center"/>
          </w:tcPr>
          <w:p w14:paraId="2E376261" w14:textId="24367055" w:rsidR="00FF5B4C" w:rsidRDefault="00FF5B4C" w:rsidP="00FF5B4C">
            <w:pPr>
              <w:jc w:val="center"/>
              <w:rPr>
                <w:rFonts w:ascii="Arial" w:eastAsia="Arial" w:hAnsi="Arial" w:cs="Arial"/>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1DC5EF71" w14:textId="77777777" w:rsidR="00FF5B4C" w:rsidRDefault="00FF5B4C" w:rsidP="00FF5B4C">
            <w:pPr>
              <w:jc w:val="center"/>
              <w:rPr>
                <w:rFonts w:ascii="Arial" w:eastAsia="Arial" w:hAnsi="Arial" w:cs="Arial"/>
              </w:rPr>
            </w:pPr>
            <w:r>
              <w:rPr>
                <w:rFonts w:ascii="Arial" w:eastAsia="Arial" w:hAnsi="Arial" w:cs="Arial"/>
                <w:b/>
                <w:sz w:val="20"/>
                <w:szCs w:val="20"/>
                <w:lang w:val="en-US"/>
              </w:rPr>
              <w:t>x</w:t>
            </w:r>
          </w:p>
        </w:tc>
      </w:tr>
      <w:tr w:rsidR="00FF5B4C" w14:paraId="552B3503" w14:textId="77777777" w:rsidTr="008275B6">
        <w:tc>
          <w:tcPr>
            <w:tcW w:w="2122" w:type="dxa"/>
            <w:shd w:val="clear" w:color="auto" w:fill="FFF2CC" w:themeFill="accent4" w:themeFillTint="33"/>
            <w:vAlign w:val="center"/>
          </w:tcPr>
          <w:p w14:paraId="00E1F9F0" w14:textId="4D4B2A24"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offset</w:t>
            </w:r>
          </w:p>
        </w:tc>
        <w:tc>
          <w:tcPr>
            <w:tcW w:w="708" w:type="dxa"/>
            <w:shd w:val="clear" w:color="auto" w:fill="FFF2CC" w:themeFill="accent4" w:themeFillTint="33"/>
            <w:vAlign w:val="center"/>
          </w:tcPr>
          <w:p w14:paraId="783E2EB9" w14:textId="0EB5B55B"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Not specified</w:t>
            </w:r>
          </w:p>
        </w:tc>
        <w:tc>
          <w:tcPr>
            <w:tcW w:w="1701" w:type="dxa"/>
            <w:shd w:val="clear" w:color="auto" w:fill="FFF2CC" w:themeFill="accent4" w:themeFillTint="33"/>
            <w:vAlign w:val="center"/>
          </w:tcPr>
          <w:p w14:paraId="04935471" w14:textId="5398E177"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Offset parameter for linear calibration</w:t>
            </w:r>
          </w:p>
        </w:tc>
        <w:tc>
          <w:tcPr>
            <w:tcW w:w="3119" w:type="dxa"/>
            <w:shd w:val="clear" w:color="auto" w:fill="FFF2CC" w:themeFill="accent4" w:themeFillTint="33"/>
            <w:vAlign w:val="center"/>
          </w:tcPr>
          <w:p w14:paraId="231B1AFD" w14:textId="6C9FA55A" w:rsidR="00FF5B4C" w:rsidRDefault="00FF5B4C" w:rsidP="00FF5B4C">
            <w:pPr>
              <w:jc w:val="center"/>
              <w:rPr>
                <w:rFonts w:ascii="Arial" w:eastAsia="Arial" w:hAnsi="Arial" w:cs="Arial"/>
                <w:sz w:val="20"/>
                <w:szCs w:val="20"/>
                <w:lang w:val="en-US"/>
              </w:rPr>
            </w:pPr>
            <w:proofErr w:type="spellStart"/>
            <w:r>
              <w:rPr>
                <w:rFonts w:ascii="Arial" w:eastAsia="Arial" w:hAnsi="Arial" w:cs="Arial"/>
                <w:sz w:val="20"/>
                <w:szCs w:val="20"/>
                <w:lang w:val="en-US"/>
              </w:rPr>
              <w:t>NXentry:NXprocess:</w:t>
            </w:r>
            <w:r w:rsidRPr="00FF5B4C">
              <w:rPr>
                <w:rFonts w:ascii="Arial" w:eastAsia="Arial" w:hAnsi="Arial" w:cs="Arial"/>
                <w:color w:val="FF0000"/>
                <w:sz w:val="20"/>
                <w:szCs w:val="20"/>
                <w:lang w:val="en-US"/>
              </w:rPr>
              <w:t>NXcalibration:</w:t>
            </w:r>
            <w:r>
              <w:rPr>
                <w:rFonts w:ascii="Arial" w:eastAsia="Arial" w:hAnsi="Arial" w:cs="Arial"/>
                <w:color w:val="FF0000"/>
                <w:sz w:val="20"/>
                <w:szCs w:val="20"/>
                <w:lang w:val="en-US"/>
              </w:rPr>
              <w:t>offset</w:t>
            </w:r>
            <w:proofErr w:type="spellEnd"/>
          </w:p>
        </w:tc>
        <w:tc>
          <w:tcPr>
            <w:tcW w:w="992" w:type="dxa"/>
            <w:shd w:val="clear" w:color="auto" w:fill="FFF2CC" w:themeFill="accent4" w:themeFillTint="33"/>
            <w:vAlign w:val="center"/>
          </w:tcPr>
          <w:p w14:paraId="61E72EA1" w14:textId="2F0DBE02" w:rsidR="00FF5B4C" w:rsidRDefault="00FF5B4C" w:rsidP="00FF5B4C">
            <w:pPr>
              <w:jc w:val="center"/>
              <w:rPr>
                <w:rFonts w:ascii="Arial" w:eastAsia="Arial" w:hAnsi="Arial" w:cs="Arial"/>
                <w:sz w:val="20"/>
                <w:szCs w:val="20"/>
                <w:lang w:val="en-US"/>
              </w:rPr>
            </w:pPr>
            <w:r>
              <w:rPr>
                <w:rFonts w:ascii="Arial" w:eastAsia="Arial" w:hAnsi="Arial" w:cs="Arial"/>
                <w:sz w:val="20"/>
                <w:szCs w:val="20"/>
                <w:lang w:val="en-US"/>
              </w:rPr>
              <w:t>NX_FLOAT</w:t>
            </w:r>
          </w:p>
        </w:tc>
        <w:tc>
          <w:tcPr>
            <w:tcW w:w="992" w:type="dxa"/>
            <w:shd w:val="clear" w:color="auto" w:fill="FFF2CC" w:themeFill="accent4" w:themeFillTint="33"/>
            <w:vAlign w:val="center"/>
          </w:tcPr>
          <w:p w14:paraId="7CF4C4B4" w14:textId="145F9A92" w:rsidR="00FF5B4C" w:rsidRDefault="00FF5B4C" w:rsidP="00FF5B4C">
            <w:pPr>
              <w:jc w:val="center"/>
              <w:rPr>
                <w:rFonts w:ascii="Arial" w:eastAsia="Arial" w:hAnsi="Arial" w:cs="Arial"/>
                <w:b/>
                <w:sz w:val="20"/>
                <w:szCs w:val="20"/>
                <w:lang w:val="en-US"/>
              </w:rPr>
            </w:pPr>
            <w:r>
              <w:rPr>
                <w:rFonts w:ascii="Arial" w:eastAsia="Arial" w:hAnsi="Arial" w:cs="Arial"/>
                <w:b/>
                <w:sz w:val="20"/>
                <w:szCs w:val="20"/>
                <w:lang w:val="en-US"/>
              </w:rPr>
              <w:t>x</w:t>
            </w:r>
          </w:p>
        </w:tc>
      </w:tr>
    </w:tbl>
    <w:p w14:paraId="1813DC7E" w14:textId="77777777" w:rsidR="002001A9" w:rsidRDefault="002001A9"/>
    <w:p w14:paraId="4CFE940E" w14:textId="3413E903" w:rsidR="002001A9" w:rsidRDefault="00023344">
      <w:pPr>
        <w:rPr>
          <w:rFonts w:ascii="Arial" w:eastAsia="Arial" w:hAnsi="Arial" w:cs="Arial"/>
          <w:b/>
          <w:sz w:val="20"/>
        </w:rPr>
      </w:pPr>
      <w:r>
        <w:rPr>
          <w:rFonts w:ascii="Arial" w:eastAsia="Arial" w:hAnsi="Arial" w:cs="Arial"/>
          <w:b/>
          <w:sz w:val="20"/>
        </w:rPr>
        <w:t xml:space="preserve">Data </w:t>
      </w:r>
    </w:p>
    <w:p w14:paraId="59E3DC46" w14:textId="77777777" w:rsidR="00FF5B4C" w:rsidRDefault="00023344" w:rsidP="00FF5B4C">
      <w:pPr>
        <w:rPr>
          <w:rFonts w:ascii="Arial" w:eastAsia="Arial" w:hAnsi="Arial" w:cs="Arial"/>
          <w:sz w:val="20"/>
          <w:lang w:val="en-US"/>
        </w:rPr>
      </w:pPr>
      <w:r w:rsidRPr="00005056">
        <w:rPr>
          <w:rFonts w:ascii="Arial" w:eastAsia="Arial" w:hAnsi="Arial" w:cs="Arial"/>
          <w:sz w:val="20"/>
          <w:lang w:val="en-US"/>
        </w:rPr>
        <w:t xml:space="preserve">The data inserted as the multidimensional volume in expected in the standard </w:t>
      </w:r>
      <w:proofErr w:type="spellStart"/>
      <w:proofErr w:type="gramStart"/>
      <w:r w:rsidR="00005056" w:rsidRPr="00005056">
        <w:rPr>
          <w:rFonts w:ascii="Arial" w:eastAsia="Arial" w:hAnsi="Arial" w:cs="Arial"/>
          <w:sz w:val="20"/>
          <w:lang w:val="en-US"/>
        </w:rPr>
        <w:t>NXentry:</w:t>
      </w:r>
      <w:r w:rsidRPr="00005056">
        <w:rPr>
          <w:rFonts w:ascii="Arial" w:eastAsia="Arial" w:hAnsi="Arial" w:cs="Arial"/>
          <w:sz w:val="20"/>
          <w:lang w:val="en-US"/>
        </w:rPr>
        <w:t>NXdata</w:t>
      </w:r>
      <w:proofErr w:type="spellEnd"/>
      <w:proofErr w:type="gramEnd"/>
      <w:r w:rsidRPr="00005056">
        <w:rPr>
          <w:rFonts w:ascii="Arial" w:eastAsia="Arial" w:hAnsi="Arial" w:cs="Arial"/>
          <w:sz w:val="20"/>
          <w:lang w:val="en-US"/>
        </w:rPr>
        <w:t xml:space="preserve"> class, with @signal attribute. The axes can be any suitably dimensioned array in the entry, referred to in the </w:t>
      </w:r>
      <w:proofErr w:type="spellStart"/>
      <w:r w:rsidRPr="00005056">
        <w:rPr>
          <w:rFonts w:ascii="Arial" w:eastAsia="Arial" w:hAnsi="Arial" w:cs="Arial"/>
          <w:sz w:val="20"/>
          <w:lang w:val="en-US"/>
        </w:rPr>
        <w:t>NXdata</w:t>
      </w:r>
      <w:proofErr w:type="spellEnd"/>
      <w:r w:rsidRPr="00005056">
        <w:rPr>
          <w:rFonts w:ascii="Arial" w:eastAsia="Arial" w:hAnsi="Arial" w:cs="Arial"/>
          <w:sz w:val="20"/>
          <w:lang w:val="en-US"/>
        </w:rPr>
        <w:t xml:space="preserve"> object with the @</w:t>
      </w:r>
      <w:r w:rsidR="00005056" w:rsidRPr="00005056">
        <w:rPr>
          <w:rFonts w:ascii="Arial" w:eastAsia="Arial" w:hAnsi="Arial" w:cs="Arial"/>
          <w:sz w:val="20"/>
          <w:lang w:val="en-US"/>
        </w:rPr>
        <w:t xml:space="preserve">axes attribute. The do not need to be repeated in the creation of the </w:t>
      </w:r>
      <w:proofErr w:type="spellStart"/>
      <w:r w:rsidR="00005056" w:rsidRPr="00005056">
        <w:rPr>
          <w:rFonts w:ascii="Arial" w:eastAsia="Arial" w:hAnsi="Arial" w:cs="Arial"/>
          <w:sz w:val="20"/>
          <w:lang w:val="en-US"/>
        </w:rPr>
        <w:t>NXdata</w:t>
      </w:r>
      <w:proofErr w:type="spellEnd"/>
      <w:r w:rsidR="00005056" w:rsidRPr="00005056">
        <w:rPr>
          <w:rFonts w:ascii="Arial" w:eastAsia="Arial" w:hAnsi="Arial" w:cs="Arial"/>
          <w:sz w:val="20"/>
          <w:lang w:val="en-US"/>
        </w:rPr>
        <w:t xml:space="preserve"> group, they can simply be linked. </w:t>
      </w:r>
    </w:p>
    <w:p w14:paraId="7ADEF958" w14:textId="2C7CC5CA" w:rsidR="00023344" w:rsidRDefault="00FF5B4C" w:rsidP="00FF5B4C">
      <w:pPr>
        <w:rPr>
          <w:ins w:id="76" w:author="Modolo Irene" w:date="2020-10-28T00:38:00Z"/>
          <w:rFonts w:ascii="Arial" w:eastAsia="Arial" w:hAnsi="Arial" w:cs="Arial"/>
          <w:sz w:val="20"/>
          <w:lang w:val="en-US"/>
        </w:rPr>
      </w:pPr>
      <w:r w:rsidRPr="00FF5B4C">
        <w:rPr>
          <w:rFonts w:ascii="Arial" w:eastAsia="Arial" w:hAnsi="Arial" w:cs="Arial"/>
          <w:sz w:val="20"/>
          <w:lang w:val="en-US"/>
        </w:rPr>
        <w:t xml:space="preserve">In our case, for example, the axes are linked from </w:t>
      </w:r>
      <w:proofErr w:type="spellStart"/>
      <w:proofErr w:type="gramStart"/>
      <w:r w:rsidRPr="00FF5B4C">
        <w:rPr>
          <w:rFonts w:ascii="Arial" w:eastAsia="Arial" w:hAnsi="Arial" w:cs="Arial"/>
          <w:sz w:val="20"/>
          <w:szCs w:val="20"/>
          <w:lang w:val="en-US"/>
        </w:rPr>
        <w:t>NXentry:NXprocess</w:t>
      </w:r>
      <w:proofErr w:type="gramEnd"/>
      <w:r w:rsidRPr="00FF5B4C">
        <w:rPr>
          <w:rFonts w:ascii="Arial" w:eastAsia="Arial" w:hAnsi="Arial" w:cs="Arial"/>
          <w:sz w:val="20"/>
          <w:szCs w:val="20"/>
          <w:lang w:val="en-US"/>
        </w:rPr>
        <w:t>:calculated_kx</w:t>
      </w:r>
      <w:proofErr w:type="spellEnd"/>
      <w:r w:rsidRPr="00FF5B4C">
        <w:rPr>
          <w:rFonts w:ascii="Arial" w:eastAsia="Arial" w:hAnsi="Arial" w:cs="Arial"/>
          <w:sz w:val="20"/>
          <w:szCs w:val="20"/>
          <w:lang w:val="en-US"/>
        </w:rPr>
        <w:t xml:space="preserve">, </w:t>
      </w:r>
      <w:proofErr w:type="spellStart"/>
      <w:r w:rsidRPr="00FF5B4C">
        <w:rPr>
          <w:rFonts w:ascii="Arial" w:eastAsia="Arial" w:hAnsi="Arial" w:cs="Arial"/>
          <w:sz w:val="20"/>
          <w:szCs w:val="20"/>
          <w:lang w:val="en-US"/>
        </w:rPr>
        <w:t>NXentry:NXprocess:calculated_ky</w:t>
      </w:r>
      <w:proofErr w:type="spellEnd"/>
      <w:r w:rsidRPr="00FF5B4C">
        <w:rPr>
          <w:rFonts w:ascii="Arial" w:eastAsia="Arial" w:hAnsi="Arial" w:cs="Arial"/>
          <w:sz w:val="20"/>
          <w:szCs w:val="20"/>
          <w:lang w:val="en-US"/>
        </w:rPr>
        <w:t xml:space="preserve">, </w:t>
      </w:r>
      <w:proofErr w:type="spellStart"/>
      <w:r w:rsidRPr="00FF5B4C">
        <w:rPr>
          <w:rFonts w:ascii="Arial" w:eastAsia="Arial" w:hAnsi="Arial" w:cs="Arial"/>
          <w:sz w:val="20"/>
          <w:szCs w:val="20"/>
          <w:lang w:val="en-US"/>
        </w:rPr>
        <w:t>NXentry:NXprocess:calculated_energy</w:t>
      </w:r>
      <w:proofErr w:type="spellEnd"/>
      <w:r w:rsidRPr="00FF5B4C">
        <w:rPr>
          <w:rFonts w:ascii="Arial" w:eastAsia="Arial" w:hAnsi="Arial" w:cs="Arial"/>
          <w:sz w:val="20"/>
          <w:szCs w:val="20"/>
          <w:lang w:val="en-US"/>
        </w:rPr>
        <w:t xml:space="preserve"> and </w:t>
      </w:r>
      <w:proofErr w:type="spellStart"/>
      <w:r w:rsidRPr="00FF5B4C">
        <w:rPr>
          <w:rFonts w:ascii="Arial" w:eastAsia="Arial" w:hAnsi="Arial" w:cs="Arial"/>
          <w:sz w:val="20"/>
          <w:szCs w:val="20"/>
          <w:lang w:val="en-US"/>
        </w:rPr>
        <w:t>NXentry:NXprocess:calculated_delay</w:t>
      </w:r>
      <w:proofErr w:type="spellEnd"/>
      <w:r w:rsidRPr="00FF5B4C">
        <w:rPr>
          <w:rFonts w:ascii="Arial" w:eastAsia="Arial" w:hAnsi="Arial" w:cs="Arial"/>
          <w:sz w:val="20"/>
          <w:szCs w:val="20"/>
          <w:lang w:val="en-US"/>
        </w:rPr>
        <w:t xml:space="preserve">. </w:t>
      </w:r>
      <w:r w:rsidR="00005056" w:rsidRPr="00FF5B4C">
        <w:rPr>
          <w:rFonts w:ascii="Arial" w:eastAsia="Arial" w:hAnsi="Arial" w:cs="Arial"/>
          <w:sz w:val="20"/>
          <w:lang w:val="en-US"/>
        </w:rPr>
        <w:t>See the examples for further clarification.</w:t>
      </w:r>
    </w:p>
    <w:p w14:paraId="49BC99E5" w14:textId="22B4B9A1" w:rsidR="008638F8" w:rsidRDefault="008638F8" w:rsidP="00FF5B4C">
      <w:pPr>
        <w:rPr>
          <w:rFonts w:ascii="Arial" w:eastAsia="Arial" w:hAnsi="Arial" w:cs="Arial"/>
          <w:sz w:val="20"/>
          <w:lang w:val="en-US"/>
        </w:rPr>
      </w:pPr>
      <w:ins w:id="77" w:author="Modolo Irene" w:date="2020-10-28T00:38:00Z">
        <w:r w:rsidRPr="008638F8">
          <w:rPr>
            <w:rFonts w:ascii="Arial" w:eastAsia="Arial" w:hAnsi="Arial" w:cs="Arial"/>
            <w:sz w:val="20"/>
            <w:lang w:val="en-US"/>
          </w:rPr>
          <w:t xml:space="preserve">In APE case, the axes are linked from </w:t>
        </w:r>
        <w:proofErr w:type="spellStart"/>
        <w:proofErr w:type="gramStart"/>
        <w:r w:rsidRPr="008638F8">
          <w:rPr>
            <w:rFonts w:ascii="Arial" w:eastAsia="Arial" w:hAnsi="Arial" w:cs="Arial"/>
            <w:sz w:val="20"/>
            <w:lang w:val="en-US"/>
          </w:rPr>
          <w:t>NXentry:NXprocess</w:t>
        </w:r>
        <w:proofErr w:type="gramEnd"/>
        <w:r w:rsidRPr="008638F8">
          <w:rPr>
            <w:rFonts w:ascii="Arial" w:eastAsia="Arial" w:hAnsi="Arial" w:cs="Arial"/>
            <w:sz w:val="20"/>
            <w:lang w:val="en-US"/>
          </w:rPr>
          <w:t>:theta_x_vect</w:t>
        </w:r>
        <w:proofErr w:type="spellEnd"/>
        <w:r w:rsidRPr="008638F8">
          <w:rPr>
            <w:rFonts w:ascii="Arial" w:eastAsia="Arial" w:hAnsi="Arial" w:cs="Arial"/>
            <w:sz w:val="20"/>
            <w:lang w:val="en-US"/>
          </w:rPr>
          <w:t xml:space="preserve">, </w:t>
        </w:r>
        <w:proofErr w:type="spellStart"/>
        <w:r w:rsidRPr="008638F8">
          <w:rPr>
            <w:rFonts w:ascii="Arial" w:eastAsia="Arial" w:hAnsi="Arial" w:cs="Arial"/>
            <w:sz w:val="20"/>
            <w:lang w:val="en-US"/>
          </w:rPr>
          <w:t>NXentry:NXprocess:theta_y_vect</w:t>
        </w:r>
        <w:proofErr w:type="spellEnd"/>
        <w:r w:rsidRPr="008638F8">
          <w:rPr>
            <w:rFonts w:ascii="Arial" w:eastAsia="Arial" w:hAnsi="Arial" w:cs="Arial"/>
            <w:sz w:val="20"/>
            <w:lang w:val="en-US"/>
          </w:rPr>
          <w:t xml:space="preserve">, </w:t>
        </w:r>
        <w:proofErr w:type="spellStart"/>
        <w:r w:rsidRPr="008638F8">
          <w:rPr>
            <w:rFonts w:ascii="Arial" w:eastAsia="Arial" w:hAnsi="Arial" w:cs="Arial"/>
            <w:sz w:val="20"/>
            <w:lang w:val="en-US"/>
          </w:rPr>
          <w:t>NXentry:NXprocess:kinetic_energy_vect</w:t>
        </w:r>
      </w:ins>
      <w:proofErr w:type="spellEnd"/>
    </w:p>
    <w:sectPr w:rsidR="008638F8">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mmaso Pincelli" w:date="2020-06-01T12:18:00Z" w:initials="TP">
    <w:p w14:paraId="56781153" w14:textId="04A7A00E" w:rsidR="00BE2B13" w:rsidRPr="00350878" w:rsidRDefault="00BE2B13">
      <w:pPr>
        <w:pStyle w:val="Testocommento"/>
        <w:rPr>
          <w:lang w:val="en-US"/>
        </w:rPr>
      </w:pPr>
      <w:r>
        <w:rPr>
          <w:rStyle w:val="Rimandocommento"/>
        </w:rPr>
        <w:annotationRef/>
      </w:r>
      <w:r w:rsidRPr="00B15BEA">
        <w:rPr>
          <w:lang w:val="en-US"/>
        </w:rPr>
        <w:t xml:space="preserve">Iterating </w:t>
      </w:r>
      <w:r>
        <w:rPr>
          <w:lang w:val="en-US"/>
        </w:rPr>
        <w:t>a common</w:t>
      </w:r>
      <w:r w:rsidRPr="00B15BEA">
        <w:rPr>
          <w:lang w:val="en-US"/>
        </w:rPr>
        <w:t xml:space="preserve"> name for parameters in groups with complex </w:t>
      </w:r>
      <w:r>
        <w:rPr>
          <w:lang w:val="en-US"/>
        </w:rPr>
        <w:t>subgrouping helps in producing a neater result when the hierarchy is mapped alphabetically (as happens in most of the programs).</w:t>
      </w:r>
    </w:p>
  </w:comment>
  <w:comment w:id="2" w:author="Tommaso Pincelli" w:date="2020-06-01T11:55:00Z" w:initials="TP">
    <w:p w14:paraId="41C9FAFC" w14:textId="07E37120" w:rsidR="00BE2B13" w:rsidRPr="009A53AB" w:rsidRDefault="00BE2B13">
      <w:pPr>
        <w:pStyle w:val="Testocommento"/>
        <w:rPr>
          <w:lang w:val="en-US"/>
        </w:rPr>
      </w:pPr>
      <w:r>
        <w:rPr>
          <w:rStyle w:val="Rimandocommento"/>
        </w:rPr>
        <w:annotationRef/>
      </w:r>
      <w:r w:rsidRPr="009A53AB">
        <w:rPr>
          <w:lang w:val="en-US"/>
        </w:rPr>
        <w:t xml:space="preserve">Nexus </w:t>
      </w:r>
      <w:proofErr w:type="spellStart"/>
      <w:r w:rsidRPr="009A53AB">
        <w:rPr>
          <w:lang w:val="en-US"/>
        </w:rPr>
        <w:t>NX</w:t>
      </w:r>
      <w:r>
        <w:rPr>
          <w:lang w:val="en-US"/>
        </w:rPr>
        <w:t>_</w:t>
      </w:r>
      <w:r w:rsidRPr="009A53AB">
        <w:rPr>
          <w:lang w:val="en-US"/>
        </w:rPr>
        <w:t>date</w:t>
      </w:r>
      <w:r>
        <w:rPr>
          <w:lang w:val="en-US"/>
        </w:rPr>
        <w:t>_</w:t>
      </w:r>
      <w:r w:rsidRPr="009A53AB">
        <w:rPr>
          <w:lang w:val="en-US"/>
        </w:rPr>
        <w:t>time</w:t>
      </w:r>
      <w:proofErr w:type="spellEnd"/>
      <w:r w:rsidRPr="009A53AB">
        <w:rPr>
          <w:lang w:val="en-US"/>
        </w:rPr>
        <w:t xml:space="preserve"> </w:t>
      </w:r>
      <w:r>
        <w:rPr>
          <w:lang w:val="en-US"/>
        </w:rPr>
        <w:t>is a wrapper for an ISO8601 formatted string.</w:t>
      </w:r>
    </w:p>
  </w:comment>
  <w:comment w:id="3" w:author="Tommaso Pincelli" w:date="2020-06-01T11:01:00Z" w:initials="TP">
    <w:p w14:paraId="132583C9" w14:textId="439729E5" w:rsidR="00BE2B13" w:rsidRPr="00FF3DEE" w:rsidRDefault="00BE2B13">
      <w:pPr>
        <w:pStyle w:val="Testocommento"/>
        <w:rPr>
          <w:lang w:val="en-US"/>
        </w:rPr>
      </w:pPr>
      <w:r>
        <w:rPr>
          <w:rStyle w:val="Rimandocommento"/>
        </w:rPr>
        <w:annotationRef/>
      </w:r>
      <w:r>
        <w:rPr>
          <w:lang w:val="en-US"/>
        </w:rPr>
        <w:t xml:space="preserve">I am interested in the opinion of more experienced programmers/data managers on this. The UNIX int32 seems limited as it does not have </w:t>
      </w:r>
      <w:proofErr w:type="spellStart"/>
      <w:r>
        <w:rPr>
          <w:lang w:val="en-US"/>
        </w:rPr>
        <w:t>subsecond</w:t>
      </w:r>
      <w:proofErr w:type="spellEnd"/>
      <w:r>
        <w:rPr>
          <w:lang w:val="en-US"/>
        </w:rPr>
        <w:t xml:space="preserve"> </w:t>
      </w:r>
      <w:proofErr w:type="gramStart"/>
      <w:r>
        <w:rPr>
          <w:lang w:val="en-US"/>
        </w:rPr>
        <w:t>precision  and</w:t>
      </w:r>
      <w:proofErr w:type="gramEnd"/>
      <w:r>
        <w:rPr>
          <w:lang w:val="en-US"/>
        </w:rPr>
        <w:t xml:space="preserve"> will overflow in 10 years. A float64 would solve these issues but have other drawbacks: a range that depends on precision and need of parsing for compatibility with the real </w:t>
      </w:r>
      <w:proofErr w:type="spellStart"/>
      <w:r>
        <w:rPr>
          <w:lang w:val="en-US"/>
        </w:rPr>
        <w:t>unix</w:t>
      </w:r>
      <w:proofErr w:type="spellEnd"/>
      <w:r>
        <w:rPr>
          <w:lang w:val="en-US"/>
        </w:rPr>
        <w:t xml:space="preserve"> timestamp. </w:t>
      </w:r>
    </w:p>
  </w:comment>
  <w:comment w:id="13" w:author="Chiara Bigi" w:date="2020-11-23T13:43:00Z" w:initials="CB">
    <w:p w14:paraId="04E7E1F7" w14:textId="4A4C332E" w:rsidR="00BE2B13" w:rsidRPr="003762A8" w:rsidRDefault="00BE2B13">
      <w:pPr>
        <w:pStyle w:val="Testocommento"/>
        <w:rPr>
          <w:lang w:val="en-GB"/>
        </w:rPr>
      </w:pPr>
      <w:r>
        <w:rPr>
          <w:rStyle w:val="Rimandocommento"/>
        </w:rPr>
        <w:annotationRef/>
      </w:r>
      <w:r>
        <w:rPr>
          <w:rStyle w:val="Rimandocommento"/>
        </w:rPr>
        <w:annotationRef/>
      </w:r>
      <w:r w:rsidRPr="00C94461">
        <w:rPr>
          <w:lang w:val="en-GB"/>
        </w:rPr>
        <w:t>Maybe too much</w:t>
      </w:r>
    </w:p>
  </w:comment>
  <w:comment w:id="16" w:author="Irene" w:date="2020-10-27T14:19:00Z" w:initials="I">
    <w:p w14:paraId="63491381" w14:textId="094EE202" w:rsidR="00BE2B13" w:rsidRPr="00C11E8A" w:rsidRDefault="00BE2B13">
      <w:pPr>
        <w:pStyle w:val="Testocommento"/>
        <w:rPr>
          <w:lang w:val="en-GB"/>
        </w:rPr>
      </w:pPr>
      <w:r>
        <w:rPr>
          <w:rStyle w:val="Rimandocommento"/>
        </w:rPr>
        <w:annotationRef/>
      </w:r>
      <w:r w:rsidRPr="00C11E8A">
        <w:rPr>
          <w:lang w:val="en-GB"/>
        </w:rPr>
        <w:t xml:space="preserve">It is important </w:t>
      </w:r>
      <w:r>
        <w:rPr>
          <w:lang w:val="en-GB"/>
        </w:rPr>
        <w:t xml:space="preserve">in order </w:t>
      </w:r>
      <w:r w:rsidRPr="00C11E8A">
        <w:rPr>
          <w:lang w:val="en-GB"/>
        </w:rPr>
        <w:t>to identify the scientist in time</w:t>
      </w:r>
    </w:p>
  </w:comment>
  <w:comment w:id="28" w:author="Chiara Bigi [2]" w:date="2020-11-23T09:55:00Z" w:initials="CB">
    <w:p w14:paraId="3E537B71" w14:textId="1B043335" w:rsidR="00BE2B13" w:rsidRPr="001E69F4" w:rsidRDefault="00BE2B13">
      <w:pPr>
        <w:pStyle w:val="Testocommento"/>
        <w:rPr>
          <w:lang w:val="en-GB"/>
        </w:rPr>
      </w:pPr>
      <w:r>
        <w:rPr>
          <w:rStyle w:val="Rimandocommento"/>
        </w:rPr>
        <w:annotationRef/>
      </w:r>
      <w:r w:rsidRPr="001E69F4">
        <w:rPr>
          <w:lang w:val="en-GB"/>
        </w:rPr>
        <w:t xml:space="preserve">Hopefully </w:t>
      </w:r>
      <w:proofErr w:type="spellStart"/>
      <w:r>
        <w:rPr>
          <w:lang w:val="en-GB"/>
        </w:rPr>
        <w:t>meV</w:t>
      </w:r>
      <w:proofErr w:type="spellEnd"/>
      <w:r>
        <w:rPr>
          <w:lang w:val="en-GB"/>
        </w:rPr>
        <w:t xml:space="preserve"> (or tens of </w:t>
      </w:r>
      <w:proofErr w:type="spellStart"/>
      <w:r>
        <w:rPr>
          <w:lang w:val="en-GB"/>
        </w:rPr>
        <w:t>meV</w:t>
      </w:r>
      <w:proofErr w:type="spellEnd"/>
      <w:r>
        <w:rPr>
          <w:lang w:val="en-GB"/>
        </w:rPr>
        <w:t xml:space="preserve"> at least)</w:t>
      </w:r>
    </w:p>
  </w:comment>
  <w:comment w:id="29" w:author="Chiara Bigi" w:date="2020-11-23T13:43:00Z" w:initials="CB">
    <w:p w14:paraId="032E0D36" w14:textId="08005640" w:rsidR="00BE2B13" w:rsidRPr="00BE2B13" w:rsidRDefault="00BE2B13">
      <w:pPr>
        <w:pStyle w:val="Testocommento"/>
        <w:rPr>
          <w:lang w:val="en-GB"/>
        </w:rPr>
      </w:pPr>
      <w:r>
        <w:rPr>
          <w:rStyle w:val="Rimandocommento"/>
        </w:rPr>
        <w:annotationRef/>
      </w:r>
      <w:r w:rsidRPr="001E69F4">
        <w:rPr>
          <w:lang w:val="en-GB"/>
        </w:rPr>
        <w:t xml:space="preserve">Not </w:t>
      </w:r>
      <w:r>
        <w:rPr>
          <w:lang w:val="en-GB"/>
        </w:rPr>
        <w:t>sure which particle beam we are talking about…if it is a synchrotron it should be written in GeV, I don’t know if other facilities (e.g. FELs) use different units</w:t>
      </w:r>
    </w:p>
  </w:comment>
  <w:comment w:id="30" w:author="Chiara Bigi [2]" w:date="2020-11-23T09:59:00Z" w:initials="CB">
    <w:p w14:paraId="15BC4462" w14:textId="77777777" w:rsidR="00BE2B13" w:rsidRDefault="00BE2B13">
      <w:pPr>
        <w:pStyle w:val="Testocommento"/>
        <w:rPr>
          <w:lang w:val="en-GB"/>
        </w:rPr>
      </w:pPr>
      <w:r>
        <w:rPr>
          <w:rStyle w:val="Rimandocommento"/>
        </w:rPr>
        <w:annotationRef/>
      </w:r>
      <w:r>
        <w:rPr>
          <w:lang w:val="en-GB"/>
        </w:rPr>
        <w:t xml:space="preserve">OK, but how we distinguish the two circular helicities? Can we add another entry for Circular Right/Left? </w:t>
      </w:r>
    </w:p>
    <w:p w14:paraId="0C285A42" w14:textId="41D6C1C5" w:rsidR="00BE2B13" w:rsidRPr="001E69F4" w:rsidRDefault="00BE2B13">
      <w:pPr>
        <w:pStyle w:val="Testocommento"/>
        <w:rPr>
          <w:lang w:val="en-GB"/>
        </w:rPr>
      </w:pPr>
      <w:r>
        <w:rPr>
          <w:lang w:val="en-GB"/>
        </w:rPr>
        <w:t xml:space="preserve">Another approach is to assume people will primarily use 4 types of polarization (Linear Horizontal, Linear Vertical, Circular Right and Circular Left) and set a string entry instead of a float </w:t>
      </w:r>
    </w:p>
  </w:comment>
  <w:comment w:id="44" w:author="Chiara Bigi" w:date="2020-11-23T13:45:00Z" w:initials="CB">
    <w:p w14:paraId="1DEBF0C3" w14:textId="0351184D" w:rsidR="00BE2B13" w:rsidRPr="003762A8" w:rsidRDefault="00BE2B13">
      <w:pPr>
        <w:pStyle w:val="Testocommento"/>
        <w:rPr>
          <w:lang w:val="en-GB"/>
        </w:rPr>
      </w:pPr>
      <w:r>
        <w:rPr>
          <w:rStyle w:val="Rimandocommento"/>
        </w:rPr>
        <w:annotationRef/>
      </w:r>
      <w:r>
        <w:rPr>
          <w:rStyle w:val="Rimandocommento"/>
        </w:rPr>
        <w:annotationRef/>
      </w:r>
      <w:r w:rsidRPr="001E69F4">
        <w:rPr>
          <w:lang w:val="en-GB"/>
        </w:rPr>
        <w:t>Maybe under SCIENTA patent</w:t>
      </w:r>
    </w:p>
  </w:comment>
  <w:comment w:id="45" w:author="Chiara Bigi" w:date="2020-11-23T13:45:00Z" w:initials="CB">
    <w:p w14:paraId="591E00C3" w14:textId="46BDDB9B" w:rsidR="00BE2B13" w:rsidRPr="003762A8" w:rsidRDefault="00BE2B13">
      <w:pPr>
        <w:pStyle w:val="Testocommento"/>
        <w:rPr>
          <w:lang w:val="en-GB"/>
        </w:rPr>
      </w:pPr>
      <w:r>
        <w:rPr>
          <w:rStyle w:val="Rimandocommento"/>
        </w:rPr>
        <w:annotationRef/>
      </w:r>
      <w:r>
        <w:rPr>
          <w:rStyle w:val="Rimandocommento"/>
        </w:rPr>
        <w:annotationRef/>
      </w:r>
      <w:r w:rsidRPr="001E69F4">
        <w:rPr>
          <w:lang w:val="en-GB"/>
        </w:rPr>
        <w:t>Maybe under SCIENTA patent</w:t>
      </w:r>
    </w:p>
  </w:comment>
  <w:comment w:id="54" w:author="Chiara Bigi [2]" w:date="2020-11-23T14:49:00Z" w:initials="CB">
    <w:p w14:paraId="09092C92" w14:textId="39EA7DC7" w:rsidR="00A94427" w:rsidRPr="00A94427" w:rsidRDefault="00A94427">
      <w:pPr>
        <w:pStyle w:val="Testocommento"/>
        <w:rPr>
          <w:lang w:val="en-GB"/>
        </w:rPr>
      </w:pPr>
      <w:r>
        <w:rPr>
          <w:rStyle w:val="Rimandocommento"/>
        </w:rPr>
        <w:annotationRef/>
      </w:r>
      <w:r w:rsidRPr="00A94427">
        <w:rPr>
          <w:lang w:val="en-GB"/>
        </w:rPr>
        <w:t>Should be a l</w:t>
      </w:r>
      <w:r>
        <w:rPr>
          <w:lang w:val="en-GB"/>
        </w:rPr>
        <w:t xml:space="preserve">ink either to “source” or “beam” section…but I don’t find the entrance in any of the two (I was expecting some option using </w:t>
      </w:r>
      <w:proofErr w:type="spellStart"/>
      <w:r>
        <w:rPr>
          <w:lang w:val="en-GB"/>
        </w:rPr>
        <w:t>NXslits</w:t>
      </w:r>
      <w:proofErr w:type="spellEnd"/>
      <w:r>
        <w:rPr>
          <w:lang w:val="en-GB"/>
        </w:rPr>
        <w:t xml:space="preserve"> Nexus class)</w:t>
      </w:r>
    </w:p>
  </w:comment>
  <w:comment w:id="63" w:author="Chiara Bigi" w:date="2020-11-23T13:45:00Z" w:initials="CB">
    <w:p w14:paraId="6F585E48" w14:textId="5B384AAD" w:rsidR="00BE2B13" w:rsidRPr="003762A8" w:rsidRDefault="00BE2B13">
      <w:pPr>
        <w:pStyle w:val="Testocommento"/>
        <w:rPr>
          <w:lang w:val="en-GB"/>
        </w:rPr>
      </w:pPr>
      <w:r>
        <w:rPr>
          <w:rStyle w:val="Rimandocommento"/>
        </w:rPr>
        <w:annotationRef/>
      </w:r>
      <w:r>
        <w:rPr>
          <w:rStyle w:val="Rimandocommento"/>
        </w:rPr>
        <w:annotationRef/>
      </w:r>
      <w:r w:rsidRPr="00C94461">
        <w:rPr>
          <w:lang w:val="en-GB"/>
        </w:rPr>
        <w:t>Necessary?</w:t>
      </w:r>
    </w:p>
  </w:comment>
  <w:comment w:id="65" w:author="Tommaso Pincelli" w:date="2020-06-01T16:42:00Z" w:initials="TP">
    <w:p w14:paraId="1A19F71F" w14:textId="13E4513A" w:rsidR="00BE2B13" w:rsidRPr="005D531E" w:rsidRDefault="00BE2B13">
      <w:pPr>
        <w:pStyle w:val="Testocommento"/>
        <w:rPr>
          <w:lang w:val="en-US"/>
        </w:rPr>
      </w:pPr>
      <w:r>
        <w:rPr>
          <w:rStyle w:val="Rimandocommento"/>
        </w:rPr>
        <w:annotationRef/>
      </w:r>
      <w:proofErr w:type="spellStart"/>
      <w:r w:rsidRPr="005D531E">
        <w:rPr>
          <w:lang w:val="en-US"/>
        </w:rPr>
        <w:t>Vectorial</w:t>
      </w:r>
      <w:proofErr w:type="spellEnd"/>
      <w:r w:rsidRPr="005D531E">
        <w:rPr>
          <w:lang w:val="en-US"/>
        </w:rPr>
        <w:t xml:space="preserve"> field directions are available as attributes. </w:t>
      </w:r>
    </w:p>
  </w:comment>
  <w:comment w:id="66" w:author="Chiara Bigi [2]" w:date="2020-11-23T09:52:00Z" w:initials="CB">
    <w:p w14:paraId="1369FCB8" w14:textId="693C0332" w:rsidR="00BE2B13" w:rsidRPr="001E69F4" w:rsidRDefault="00BE2B13">
      <w:pPr>
        <w:pStyle w:val="Testocommento"/>
        <w:rPr>
          <w:lang w:val="en-GB"/>
        </w:rPr>
      </w:pPr>
      <w:r>
        <w:rPr>
          <w:rStyle w:val="Rimandocommento"/>
        </w:rPr>
        <w:annotationRef/>
      </w:r>
      <w:r>
        <w:rPr>
          <w:lang w:val="en-GB"/>
        </w:rPr>
        <w:t xml:space="preserve">To me </w:t>
      </w:r>
      <w:r w:rsidRPr="001E69F4">
        <w:rPr>
          <w:lang w:val="en-GB"/>
        </w:rPr>
        <w:t>nm would be m</w:t>
      </w:r>
      <w:r>
        <w:rPr>
          <w:lang w:val="en-GB"/>
        </w:rPr>
        <w:t>ore realistic</w:t>
      </w:r>
    </w:p>
  </w:comment>
  <w:comment w:id="69" w:author="Chiara Bigi" w:date="2020-11-23T13:46:00Z" w:initials="CB">
    <w:p w14:paraId="22466221" w14:textId="1FC88A4F" w:rsidR="00BE2B13" w:rsidRPr="003762A8" w:rsidRDefault="00BE2B13">
      <w:pPr>
        <w:pStyle w:val="Testocommento"/>
        <w:rPr>
          <w:lang w:val="en-GB"/>
        </w:rPr>
      </w:pPr>
      <w:r>
        <w:rPr>
          <w:rStyle w:val="Rimandocommento"/>
        </w:rPr>
        <w:annotationRef/>
      </w:r>
      <w:r>
        <w:rPr>
          <w:rStyle w:val="Rimandocommento"/>
        </w:rPr>
        <w:annotationRef/>
      </w:r>
      <w:r w:rsidRPr="00C94461">
        <w:rPr>
          <w:lang w:val="en-GB"/>
        </w:rPr>
        <w:t xml:space="preserve">I don't think it is experimentally quantifiable if we talk about the "nominal" </w:t>
      </w:r>
      <w:proofErr w:type="spellStart"/>
      <w:proofErr w:type="gramStart"/>
      <w:r w:rsidRPr="00C94461">
        <w:rPr>
          <w:lang w:val="en-GB"/>
        </w:rPr>
        <w:t>coverage.It</w:t>
      </w:r>
      <w:proofErr w:type="spellEnd"/>
      <w:proofErr w:type="gramEnd"/>
      <w:r w:rsidRPr="00C94461">
        <w:rPr>
          <w:lang w:val="en-GB"/>
        </w:rPr>
        <w:t xml:space="preserve"> could be included in </w:t>
      </w:r>
      <w:proofErr w:type="spellStart"/>
      <w:r w:rsidRPr="00C94461">
        <w:rPr>
          <w:lang w:val="en-GB"/>
        </w:rPr>
        <w:t>sample.description</w:t>
      </w:r>
      <w:proofErr w:type="spellEnd"/>
      <w:r w:rsidRPr="00C94461">
        <w:rPr>
          <w:lang w:val="en-GB"/>
        </w:rPr>
        <w:t xml:space="preserve"> (</w:t>
      </w:r>
      <w:proofErr w:type="spellStart"/>
      <w:r w:rsidRPr="00C94461">
        <w:rPr>
          <w:lang w:val="en-GB"/>
        </w:rPr>
        <w:t>eg</w:t>
      </w:r>
      <w:proofErr w:type="spellEnd"/>
      <w:r w:rsidRPr="00C94461">
        <w:rPr>
          <w:lang w:val="en-GB"/>
        </w:rPr>
        <w:t xml:space="preserve"> "1ML of K doping")</w:t>
      </w:r>
    </w:p>
  </w:comment>
  <w:comment w:id="70" w:author="Chiara Bigi" w:date="2020-11-23T13:46:00Z" w:initials="CB">
    <w:p w14:paraId="6E98A65F" w14:textId="77777777" w:rsidR="00BE2B13" w:rsidRDefault="00BE2B13" w:rsidP="003762A8">
      <w:pPr>
        <w:pStyle w:val="Testocommento"/>
        <w:rPr>
          <w:lang w:val="en-GB"/>
        </w:rPr>
      </w:pPr>
      <w:r>
        <w:rPr>
          <w:rStyle w:val="Rimandocommento"/>
        </w:rPr>
        <w:annotationRef/>
      </w:r>
      <w:r w:rsidRPr="00C94461">
        <w:rPr>
          <w:lang w:val="en-GB"/>
        </w:rPr>
        <w:t xml:space="preserve">Already descripted a little above, linked to </w:t>
      </w:r>
      <w:proofErr w:type="spellStart"/>
      <w:proofErr w:type="gramStart"/>
      <w:r w:rsidRPr="00C94461">
        <w:rPr>
          <w:lang w:val="en-GB"/>
        </w:rPr>
        <w:t>NXentry:NXinstrument</w:t>
      </w:r>
      <w:proofErr w:type="gramEnd"/>
      <w:r w:rsidRPr="00C94461">
        <w:rPr>
          <w:lang w:val="en-GB"/>
        </w:rPr>
        <w:t>:NXpositioner:drain_current</w:t>
      </w:r>
      <w:proofErr w:type="spellEnd"/>
      <w:r>
        <w:rPr>
          <w:lang w:val="en-GB"/>
        </w:rPr>
        <w:t>.</w:t>
      </w:r>
    </w:p>
    <w:p w14:paraId="05C0BE87" w14:textId="022CD99A" w:rsidR="00BE2B13" w:rsidRPr="003762A8" w:rsidRDefault="00BE2B13">
      <w:pPr>
        <w:pStyle w:val="Testocommento"/>
        <w:rPr>
          <w:lang w:val="en-GB"/>
        </w:rPr>
      </w:pPr>
      <w:r w:rsidRPr="00C47F2B">
        <w:rPr>
          <w:lang w:val="en-GB"/>
        </w:rPr>
        <w:t>I also don’t understan</w:t>
      </w:r>
      <w:r>
        <w:rPr>
          <w:lang w:val="en-GB"/>
        </w:rPr>
        <w:t xml:space="preserve">d the unit…Ampere sounds quite big, for photoemission currents I would expect tens of </w:t>
      </w:r>
      <w:proofErr w:type="spellStart"/>
      <w:r>
        <w:rPr>
          <w:lang w:val="en-GB"/>
        </w:rPr>
        <w:t>pA</w:t>
      </w:r>
      <w:proofErr w:type="spellEnd"/>
      <w:r>
        <w:rPr>
          <w:lang w:val="en-GB"/>
        </w:rPr>
        <w:t xml:space="preserve"> (if we are talking of the zero order </w:t>
      </w:r>
      <w:proofErr w:type="gramStart"/>
      <w:r>
        <w:rPr>
          <w:lang w:val="en-GB"/>
        </w:rPr>
        <w:t>alignment</w:t>
      </w:r>
      <w:proofErr w:type="gramEnd"/>
      <w:r>
        <w:rPr>
          <w:lang w:val="en-GB"/>
        </w:rPr>
        <w:t xml:space="preserve"> I would say the readout would be mA) Am I missing something?</w:t>
      </w:r>
    </w:p>
  </w:comment>
  <w:comment w:id="71" w:author="Chiara Bigi" w:date="2020-11-23T13:47:00Z" w:initials="CB">
    <w:p w14:paraId="7CCFE6E6" w14:textId="1E242954" w:rsidR="00BE2B13" w:rsidRPr="00BE2B13" w:rsidRDefault="00BE2B13">
      <w:pPr>
        <w:pStyle w:val="Testocommento"/>
        <w:rPr>
          <w:lang w:val="en-GB"/>
        </w:rPr>
      </w:pPr>
      <w:r>
        <w:rPr>
          <w:rStyle w:val="Rimandocommento"/>
        </w:rPr>
        <w:annotationRef/>
      </w:r>
      <w:r w:rsidRPr="00FF42F1">
        <w:rPr>
          <w:lang w:val="en-GB"/>
        </w:rPr>
        <w:t>Maybe the sample ID (used also in the logbook) could be enough</w:t>
      </w:r>
      <w:r>
        <w:rPr>
          <w:lang w:val="en-GB"/>
        </w:rPr>
        <w:t>, since it is difficult to know the preparation date in a facility</w:t>
      </w:r>
    </w:p>
  </w:comment>
  <w:comment w:id="72" w:author="Chiara Bigi" w:date="2020-11-23T13:47:00Z" w:initials="CB">
    <w:p w14:paraId="66FDC64E" w14:textId="0B892D21" w:rsidR="00BE2B13" w:rsidRPr="003762A8" w:rsidRDefault="00BE2B13">
      <w:pPr>
        <w:pStyle w:val="Testocommento"/>
        <w:rPr>
          <w:lang w:val="en-GB"/>
        </w:rPr>
      </w:pPr>
      <w:r>
        <w:rPr>
          <w:rStyle w:val="Rimandocommento"/>
        </w:rPr>
        <w:annotationRef/>
      </w:r>
      <w:r>
        <w:rPr>
          <w:rStyle w:val="Rimandocommento"/>
        </w:rPr>
        <w:annotationRef/>
      </w:r>
      <w:r w:rsidRPr="00FF42F1">
        <w:rPr>
          <w:lang w:val="en-GB"/>
        </w:rPr>
        <w:t xml:space="preserve">I think that a good substrate is always solid and </w:t>
      </w:r>
      <w:r>
        <w:rPr>
          <w:rStyle w:val="tlid-translation"/>
          <w:lang w:val="en"/>
        </w:rPr>
        <w:t>crystalline… maybe it is better to indicate the orientation (</w:t>
      </w:r>
      <w:proofErr w:type="spellStart"/>
      <w:r>
        <w:rPr>
          <w:rStyle w:val="tlid-translation"/>
          <w:lang w:val="en"/>
        </w:rPr>
        <w:t>e.g</w:t>
      </w:r>
      <w:proofErr w:type="spellEnd"/>
      <w:r>
        <w:rPr>
          <w:rStyle w:val="tlid-translation"/>
          <w:lang w:val="en"/>
        </w:rPr>
        <w:t xml:space="preserve"> 0001,111 </w:t>
      </w:r>
      <w:proofErr w:type="spellStart"/>
      <w:r>
        <w:rPr>
          <w:rStyle w:val="tlid-translation"/>
          <w:lang w:val="en"/>
        </w:rPr>
        <w:t>etc</w:t>
      </w:r>
      <w:proofErr w:type="spellEnd"/>
      <w:r>
        <w:rPr>
          <w:rStyle w:val="tlid-translation"/>
          <w:lang w:val="en"/>
        </w:rPr>
        <w:t>…). I would put all the information that is not universal but strictly related to the sample in question in a "description"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781153" w15:done="0"/>
  <w15:commentEx w15:paraId="41C9FAFC" w15:done="0"/>
  <w15:commentEx w15:paraId="132583C9" w15:done="0"/>
  <w15:commentEx w15:paraId="04E7E1F7" w15:done="0"/>
  <w15:commentEx w15:paraId="63491381" w15:done="0"/>
  <w15:commentEx w15:paraId="3E537B71" w15:done="0"/>
  <w15:commentEx w15:paraId="032E0D36" w15:done="0"/>
  <w15:commentEx w15:paraId="0C285A42" w15:done="0"/>
  <w15:commentEx w15:paraId="1DEBF0C3" w15:done="0"/>
  <w15:commentEx w15:paraId="591E00C3" w15:done="0"/>
  <w15:commentEx w15:paraId="09092C92" w15:done="0"/>
  <w15:commentEx w15:paraId="6F585E48" w15:done="0"/>
  <w15:commentEx w15:paraId="1A19F71F" w15:done="0"/>
  <w15:commentEx w15:paraId="1369FCB8" w15:done="0"/>
  <w15:commentEx w15:paraId="22466221" w15:done="0"/>
  <w15:commentEx w15:paraId="05C0BE87" w15:done="0"/>
  <w15:commentEx w15:paraId="7CCFE6E6" w15:done="0"/>
  <w15:commentEx w15:paraId="66FDC6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781153" w16cid:durableId="2337F4E8"/>
  <w16cid:commentId w16cid:paraId="41C9FAFC" w16cid:durableId="2337F4E9"/>
  <w16cid:commentId w16cid:paraId="132583C9" w16cid:durableId="2337F4EA"/>
  <w16cid:commentId w16cid:paraId="04E7E1F7" w16cid:durableId="23663B06"/>
  <w16cid:commentId w16cid:paraId="63491381" w16cid:durableId="23430CA3"/>
  <w16cid:commentId w16cid:paraId="3E537B71" w16cid:durableId="236605AE"/>
  <w16cid:commentId w16cid:paraId="032E0D36" w16cid:durableId="23663B1E"/>
  <w16cid:commentId w16cid:paraId="0C285A42" w16cid:durableId="2366068E"/>
  <w16cid:commentId w16cid:paraId="1DEBF0C3" w16cid:durableId="23663B60"/>
  <w16cid:commentId w16cid:paraId="591E00C3" w16cid:durableId="23663B6F"/>
  <w16cid:commentId w16cid:paraId="09092C92" w16cid:durableId="23664A64"/>
  <w16cid:commentId w16cid:paraId="6F585E48" w16cid:durableId="23663B93"/>
  <w16cid:commentId w16cid:paraId="1A19F71F" w16cid:durableId="2337F4EB"/>
  <w16cid:commentId w16cid:paraId="1369FCB8" w16cid:durableId="236604F5"/>
  <w16cid:commentId w16cid:paraId="22466221" w16cid:durableId="23663BB2"/>
  <w16cid:commentId w16cid:paraId="05C0BE87" w16cid:durableId="23663BC6"/>
  <w16cid:commentId w16cid:paraId="7CCFE6E6" w16cid:durableId="23663BDA"/>
  <w16cid:commentId w16cid:paraId="66FDC64E" w16cid:durableId="23663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174B3" w14:textId="77777777" w:rsidR="00112908" w:rsidRDefault="00112908">
      <w:pPr>
        <w:spacing w:after="0" w:line="240" w:lineRule="auto"/>
      </w:pPr>
      <w:r>
        <w:separator/>
      </w:r>
    </w:p>
  </w:endnote>
  <w:endnote w:type="continuationSeparator" w:id="0">
    <w:p w14:paraId="0B2DD80B" w14:textId="77777777" w:rsidR="00112908" w:rsidRDefault="00112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2959C" w14:textId="77777777" w:rsidR="00112908" w:rsidRDefault="00112908">
      <w:pPr>
        <w:spacing w:after="0" w:line="240" w:lineRule="auto"/>
      </w:pPr>
      <w:r>
        <w:separator/>
      </w:r>
    </w:p>
  </w:footnote>
  <w:footnote w:type="continuationSeparator" w:id="0">
    <w:p w14:paraId="242E090C" w14:textId="77777777" w:rsidR="00112908" w:rsidRDefault="00112908">
      <w:pPr>
        <w:spacing w:after="0" w:line="240" w:lineRule="auto"/>
      </w:pPr>
      <w:r>
        <w:continuationSeparator/>
      </w:r>
    </w:p>
  </w:footnote>
  <w:footnote w:id="1">
    <w:p w14:paraId="5ABEDD09" w14:textId="77777777" w:rsidR="00BE2B13" w:rsidRDefault="00BE2B13">
      <w:pPr>
        <w:pStyle w:val="Testonotaapidipagina"/>
        <w:rPr>
          <w:lang w:val="en-US"/>
        </w:rPr>
      </w:pPr>
      <w:r>
        <w:rPr>
          <w:rStyle w:val="Rimandonotaapidipagina"/>
        </w:rPr>
        <w:footnoteRef/>
      </w:r>
      <w:r>
        <w:rPr>
          <w:lang w:val="en-US"/>
        </w:rPr>
        <w:t xml:space="preserve"> Possible values (photoemission): Synchrotron X-ray Source, Rotating Anode X-ray, Fixed Tube X-ray, UV Laser, Free-Electron Laser, Optical Laser, UV Plasma Source.</w:t>
      </w:r>
    </w:p>
  </w:footnote>
  <w:footnote w:id="2">
    <w:p w14:paraId="673276F0" w14:textId="77777777" w:rsidR="00BE2B13" w:rsidRDefault="00BE2B13">
      <w:pPr>
        <w:pStyle w:val="Testonotaapidipagina"/>
        <w:rPr>
          <w:lang w:val="en-US"/>
        </w:rPr>
      </w:pPr>
      <w:r>
        <w:rPr>
          <w:rStyle w:val="Rimandonotaapidipagina"/>
        </w:rPr>
        <w:footnoteRef/>
      </w:r>
      <w:r>
        <w:rPr>
          <w:lang w:val="en-US"/>
        </w:rPr>
        <w:t xml:space="preserve"> Possible values (photoemission): x-ray, ultraviolet, visible light.</w:t>
      </w:r>
    </w:p>
  </w:footnote>
  <w:footnote w:id="3">
    <w:p w14:paraId="02A1EA29" w14:textId="77777777" w:rsidR="00BE2B13" w:rsidRDefault="00BE2B13">
      <w:pPr>
        <w:pStyle w:val="Testonotaapidipagina"/>
        <w:rPr>
          <w:lang w:val="en-US"/>
        </w:rPr>
      </w:pPr>
      <w:r>
        <w:rPr>
          <w:rStyle w:val="Rimandonotaapidipagina"/>
        </w:rPr>
        <w:footnoteRef/>
      </w:r>
      <w:r>
        <w:rPr>
          <w:lang w:val="en-US"/>
        </w:rPr>
        <w:t xml:space="preserve"> Designed for cylindrical particle detectors, but in this case, the hierarchy is not confusing and this group can be recycled.</w:t>
      </w:r>
    </w:p>
  </w:footnote>
  <w:footnote w:id="4">
    <w:p w14:paraId="58DE6FA6" w14:textId="6203B0C1" w:rsidR="00BE2B13" w:rsidRPr="006A32DA" w:rsidRDefault="00BE2B13">
      <w:pPr>
        <w:pStyle w:val="Testonotaapidipagina"/>
        <w:rPr>
          <w:lang w:val="en-US"/>
        </w:rPr>
      </w:pPr>
      <w:r>
        <w:rPr>
          <w:rStyle w:val="Rimandonotaapidipagina"/>
        </w:rPr>
        <w:footnoteRef/>
      </w:r>
      <w:r>
        <w:rPr>
          <w:rFonts w:ascii="Arial" w:eastAsia="Arial" w:hAnsi="Arial" w:cs="Arial"/>
          <w:lang w:val="en-US"/>
        </w:rPr>
        <w:t xml:space="preserve"> Should be one of the following “gas”, “liquid”, “solution”, “amorphous solid”, “vitreous solid”, “monocrystalline solid”, “polycrystalline solid”, “plasma”, “dark matter”, “negative mass matter”, “strange matter”, “onium”, “quark-gluon plasma”, “BEC”, “FDC”, “nuclear pasta”, “tachyon condensate”, “photonic matter”, etc. As an Italian, I am particularly intrigued by nuclear pasta.</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dolo Irene">
    <w15:presenceInfo w15:providerId="None" w15:userId="Modolo Irene"/>
  </w15:person>
  <w15:person w15:author="Tommaso Pincelli">
    <w15:presenceInfo w15:providerId="Windows Live" w15:userId="094aef862d395bdf"/>
  </w15:person>
  <w15:person w15:author="Irene">
    <w15:presenceInfo w15:providerId="None" w15:userId="Irene"/>
  </w15:person>
  <w15:person w15:author="Chiara Bigi">
    <w15:presenceInfo w15:providerId="None" w15:userId="Chiara Bigi"/>
  </w15:person>
  <w15:person w15:author="Chiara Bigi [2]">
    <w15:presenceInfo w15:providerId="Windows Live" w15:userId="1a5cb1ec8cada4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1A9"/>
    <w:rsid w:val="000038DC"/>
    <w:rsid w:val="00005056"/>
    <w:rsid w:val="000149D6"/>
    <w:rsid w:val="00020A71"/>
    <w:rsid w:val="00023344"/>
    <w:rsid w:val="00086BF2"/>
    <w:rsid w:val="000933D1"/>
    <w:rsid w:val="00096C08"/>
    <w:rsid w:val="00112908"/>
    <w:rsid w:val="00122A74"/>
    <w:rsid w:val="00125F3F"/>
    <w:rsid w:val="00190980"/>
    <w:rsid w:val="001921C0"/>
    <w:rsid w:val="001A6A50"/>
    <w:rsid w:val="001C4BE0"/>
    <w:rsid w:val="001C64CC"/>
    <w:rsid w:val="001D32FE"/>
    <w:rsid w:val="001E281F"/>
    <w:rsid w:val="001E69F4"/>
    <w:rsid w:val="001F46C1"/>
    <w:rsid w:val="001F49FC"/>
    <w:rsid w:val="002001A9"/>
    <w:rsid w:val="00283B1A"/>
    <w:rsid w:val="00290CCD"/>
    <w:rsid w:val="00291ED3"/>
    <w:rsid w:val="002D7749"/>
    <w:rsid w:val="002E5E6F"/>
    <w:rsid w:val="00331C73"/>
    <w:rsid w:val="00337F59"/>
    <w:rsid w:val="00350878"/>
    <w:rsid w:val="003662AD"/>
    <w:rsid w:val="003762A8"/>
    <w:rsid w:val="003837FF"/>
    <w:rsid w:val="00386F9E"/>
    <w:rsid w:val="003A59EF"/>
    <w:rsid w:val="003B232C"/>
    <w:rsid w:val="003E1EA9"/>
    <w:rsid w:val="00432917"/>
    <w:rsid w:val="00460578"/>
    <w:rsid w:val="004751B0"/>
    <w:rsid w:val="004B3A8B"/>
    <w:rsid w:val="004B6165"/>
    <w:rsid w:val="004C2100"/>
    <w:rsid w:val="005B056C"/>
    <w:rsid w:val="005D531E"/>
    <w:rsid w:val="005E539B"/>
    <w:rsid w:val="005F0A35"/>
    <w:rsid w:val="005F67F7"/>
    <w:rsid w:val="00607D71"/>
    <w:rsid w:val="006157DE"/>
    <w:rsid w:val="00636E15"/>
    <w:rsid w:val="006403AD"/>
    <w:rsid w:val="00640DFC"/>
    <w:rsid w:val="00647912"/>
    <w:rsid w:val="006A32DA"/>
    <w:rsid w:val="006E0244"/>
    <w:rsid w:val="00700F94"/>
    <w:rsid w:val="00733F41"/>
    <w:rsid w:val="00761207"/>
    <w:rsid w:val="00765C90"/>
    <w:rsid w:val="00770463"/>
    <w:rsid w:val="00794B59"/>
    <w:rsid w:val="007D13FA"/>
    <w:rsid w:val="0081459C"/>
    <w:rsid w:val="00821A48"/>
    <w:rsid w:val="008275B6"/>
    <w:rsid w:val="00846F57"/>
    <w:rsid w:val="008564CA"/>
    <w:rsid w:val="008638F8"/>
    <w:rsid w:val="008B3CB9"/>
    <w:rsid w:val="00907D5E"/>
    <w:rsid w:val="0096761D"/>
    <w:rsid w:val="009A53AB"/>
    <w:rsid w:val="009B141F"/>
    <w:rsid w:val="009F2CA3"/>
    <w:rsid w:val="00A06DB4"/>
    <w:rsid w:val="00A40D5F"/>
    <w:rsid w:val="00A444D9"/>
    <w:rsid w:val="00A51347"/>
    <w:rsid w:val="00A94427"/>
    <w:rsid w:val="00AC2F49"/>
    <w:rsid w:val="00AE704B"/>
    <w:rsid w:val="00AF0D4D"/>
    <w:rsid w:val="00B0376E"/>
    <w:rsid w:val="00B15BEA"/>
    <w:rsid w:val="00B363EE"/>
    <w:rsid w:val="00BC6D5D"/>
    <w:rsid w:val="00BE2B13"/>
    <w:rsid w:val="00C0570B"/>
    <w:rsid w:val="00C079DA"/>
    <w:rsid w:val="00C105A6"/>
    <w:rsid w:val="00C11E8A"/>
    <w:rsid w:val="00C442E9"/>
    <w:rsid w:val="00C47F2B"/>
    <w:rsid w:val="00C51665"/>
    <w:rsid w:val="00C53A74"/>
    <w:rsid w:val="00C94461"/>
    <w:rsid w:val="00CA0ED8"/>
    <w:rsid w:val="00D02B89"/>
    <w:rsid w:val="00D0660D"/>
    <w:rsid w:val="00D06AB4"/>
    <w:rsid w:val="00D471C2"/>
    <w:rsid w:val="00D5193D"/>
    <w:rsid w:val="00D64D30"/>
    <w:rsid w:val="00D75171"/>
    <w:rsid w:val="00DA3D30"/>
    <w:rsid w:val="00DA6892"/>
    <w:rsid w:val="00DC27CF"/>
    <w:rsid w:val="00DC4B15"/>
    <w:rsid w:val="00DD055E"/>
    <w:rsid w:val="00F00488"/>
    <w:rsid w:val="00F33FC4"/>
    <w:rsid w:val="00F85E1D"/>
    <w:rsid w:val="00FB30EC"/>
    <w:rsid w:val="00FE73DC"/>
    <w:rsid w:val="00FF3DEE"/>
    <w:rsid w:val="00FF42F1"/>
    <w:rsid w:val="00FF5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E284"/>
  <w15:docId w15:val="{2E7451CE-1BD8-4157-B56E-DE01CBFE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480" w:after="200"/>
      <w:outlineLvl w:val="0"/>
    </w:pPr>
    <w:rPr>
      <w:rFonts w:ascii="Arial" w:eastAsia="Arial" w:hAnsi="Arial" w:cs="Arial"/>
      <w:sz w:val="40"/>
      <w:szCs w:val="40"/>
    </w:rPr>
  </w:style>
  <w:style w:type="paragraph" w:styleId="Titolo2">
    <w:name w:val="heading 2"/>
    <w:basedOn w:val="Normale"/>
    <w:next w:val="Normale"/>
    <w:link w:val="Titolo2Carattere"/>
    <w:uiPriority w:val="9"/>
    <w:unhideWhenUsed/>
    <w:qFormat/>
    <w:pPr>
      <w:keepNext/>
      <w:keepLines/>
      <w:spacing w:before="360" w:after="200"/>
      <w:outlineLvl w:val="1"/>
    </w:pPr>
    <w:rPr>
      <w:rFonts w:ascii="Arial" w:eastAsia="Arial" w:hAnsi="Arial" w:cs="Arial"/>
      <w:sz w:val="34"/>
    </w:rPr>
  </w:style>
  <w:style w:type="paragraph" w:styleId="Titolo3">
    <w:name w:val="heading 3"/>
    <w:basedOn w:val="Normale"/>
    <w:next w:val="Normale"/>
    <w:link w:val="Titolo3Carattere"/>
    <w:uiPriority w:val="9"/>
    <w:unhideWhenUsed/>
    <w:qFormat/>
    <w:pPr>
      <w:keepNext/>
      <w:keepLines/>
      <w:spacing w:before="320" w:after="200"/>
      <w:outlineLvl w:val="2"/>
    </w:pPr>
    <w:rPr>
      <w:rFonts w:ascii="Arial" w:eastAsia="Arial" w:hAnsi="Arial" w:cs="Arial"/>
      <w:sz w:val="30"/>
      <w:szCs w:val="30"/>
    </w:rPr>
  </w:style>
  <w:style w:type="paragraph" w:styleId="Titolo4">
    <w:name w:val="heading 4"/>
    <w:basedOn w:val="Normale"/>
    <w:next w:val="Normale"/>
    <w:link w:val="Titolo4Carattere"/>
    <w:uiPriority w:val="9"/>
    <w:unhideWhenUsed/>
    <w:qFormat/>
    <w:pPr>
      <w:keepNext/>
      <w:keepLines/>
      <w:spacing w:before="320" w:after="200"/>
      <w:outlineLvl w:val="3"/>
    </w:pPr>
    <w:rPr>
      <w:rFonts w:ascii="Arial" w:eastAsia="Arial" w:hAnsi="Arial" w:cs="Arial"/>
      <w:b/>
      <w:bCs/>
      <w:sz w:val="26"/>
      <w:szCs w:val="26"/>
    </w:rPr>
  </w:style>
  <w:style w:type="paragraph" w:styleId="Titolo5">
    <w:name w:val="heading 5"/>
    <w:basedOn w:val="Normale"/>
    <w:next w:val="Normale"/>
    <w:link w:val="Titolo5Carattere"/>
    <w:uiPriority w:val="9"/>
    <w:unhideWhenUsed/>
    <w:qFormat/>
    <w:pPr>
      <w:keepNext/>
      <w:keepLines/>
      <w:spacing w:before="320" w:after="200"/>
      <w:outlineLvl w:val="4"/>
    </w:pPr>
    <w:rPr>
      <w:rFonts w:ascii="Arial" w:eastAsia="Arial" w:hAnsi="Arial" w:cs="Arial"/>
      <w:b/>
      <w:bCs/>
      <w:sz w:val="24"/>
      <w:szCs w:val="24"/>
    </w:rPr>
  </w:style>
  <w:style w:type="paragraph" w:styleId="Titolo6">
    <w:name w:val="heading 6"/>
    <w:basedOn w:val="Normale"/>
    <w:next w:val="Normale"/>
    <w:link w:val="Titolo6Carattere"/>
    <w:uiPriority w:val="9"/>
    <w:unhideWhenUsed/>
    <w:qFormat/>
    <w:pPr>
      <w:keepNext/>
      <w:keepLines/>
      <w:spacing w:before="320" w:after="200"/>
      <w:outlineLvl w:val="5"/>
    </w:pPr>
    <w:rPr>
      <w:rFonts w:ascii="Arial" w:eastAsia="Arial" w:hAnsi="Arial" w:cs="Arial"/>
      <w:b/>
      <w:bCs/>
    </w:rPr>
  </w:style>
  <w:style w:type="paragraph" w:styleId="Titolo7">
    <w:name w:val="heading 7"/>
    <w:basedOn w:val="Normale"/>
    <w:next w:val="Normale"/>
    <w:link w:val="Titolo7Carattere"/>
    <w:uiPriority w:val="9"/>
    <w:unhideWhenUsed/>
    <w:qFormat/>
    <w:pPr>
      <w:keepNext/>
      <w:keepLines/>
      <w:spacing w:before="320" w:after="200"/>
      <w:outlineLvl w:val="6"/>
    </w:pPr>
    <w:rPr>
      <w:rFonts w:ascii="Arial" w:eastAsia="Arial" w:hAnsi="Arial" w:cs="Arial"/>
      <w:b/>
      <w:bCs/>
      <w:i/>
      <w:iCs/>
    </w:rPr>
  </w:style>
  <w:style w:type="paragraph" w:styleId="Titolo8">
    <w:name w:val="heading 8"/>
    <w:basedOn w:val="Normale"/>
    <w:next w:val="Normale"/>
    <w:link w:val="Titolo8Carattere"/>
    <w:uiPriority w:val="9"/>
    <w:unhideWhenUsed/>
    <w:qFormat/>
    <w:pPr>
      <w:keepNext/>
      <w:keepLines/>
      <w:spacing w:before="320" w:after="200"/>
      <w:outlineLvl w:val="7"/>
    </w:pPr>
    <w:rPr>
      <w:rFonts w:ascii="Arial" w:eastAsia="Arial" w:hAnsi="Arial" w:cs="Arial"/>
      <w:i/>
      <w:iCs/>
    </w:rPr>
  </w:style>
  <w:style w:type="paragraph" w:styleId="Titolo9">
    <w:name w:val="heading 9"/>
    <w:basedOn w:val="Normale"/>
    <w:next w:val="Normale"/>
    <w:link w:val="Titolo9Carattere"/>
    <w:uiPriority w:val="9"/>
    <w:unhideWhenUsed/>
    <w:qFormat/>
    <w:pPr>
      <w:keepNext/>
      <w:keepLines/>
      <w:spacing w:before="320" w:after="200"/>
      <w:outlineLvl w:val="8"/>
    </w:pPr>
    <w:rPr>
      <w:rFonts w:ascii="Arial" w:eastAsia="Arial" w:hAnsi="Arial" w:cs="Arial"/>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Heading1Char">
    <w:name w:val="Heading 1 Char"/>
    <w:basedOn w:val="Carpredefinitoparagrafo"/>
    <w:uiPriority w:val="9"/>
    <w:rPr>
      <w:rFonts w:ascii="Arial" w:eastAsia="Arial" w:hAnsi="Arial" w:cs="Arial"/>
      <w:sz w:val="40"/>
      <w:szCs w:val="40"/>
    </w:rPr>
  </w:style>
  <w:style w:type="character" w:customStyle="1" w:styleId="Heading2Char">
    <w:name w:val="Heading 2 Char"/>
    <w:basedOn w:val="Carpredefinitoparagrafo"/>
    <w:uiPriority w:val="9"/>
    <w:rPr>
      <w:rFonts w:ascii="Arial" w:eastAsia="Arial" w:hAnsi="Arial" w:cs="Arial"/>
      <w:sz w:val="34"/>
    </w:rPr>
  </w:style>
  <w:style w:type="character" w:customStyle="1" w:styleId="Heading3Char">
    <w:name w:val="Heading 3 Char"/>
    <w:basedOn w:val="Carpredefinitoparagrafo"/>
    <w:uiPriority w:val="9"/>
    <w:rPr>
      <w:rFonts w:ascii="Arial" w:eastAsia="Arial" w:hAnsi="Arial" w:cs="Arial"/>
      <w:sz w:val="30"/>
      <w:szCs w:val="30"/>
    </w:rPr>
  </w:style>
  <w:style w:type="character" w:customStyle="1" w:styleId="Heading4Char">
    <w:name w:val="Heading 4 Char"/>
    <w:basedOn w:val="Carpredefinitoparagrafo"/>
    <w:uiPriority w:val="9"/>
    <w:rPr>
      <w:rFonts w:ascii="Arial" w:eastAsia="Arial" w:hAnsi="Arial" w:cs="Arial"/>
      <w:b/>
      <w:bCs/>
      <w:sz w:val="26"/>
      <w:szCs w:val="26"/>
    </w:rPr>
  </w:style>
  <w:style w:type="character" w:customStyle="1" w:styleId="Heading5Char">
    <w:name w:val="Heading 5 Char"/>
    <w:basedOn w:val="Carpredefinitoparagrafo"/>
    <w:uiPriority w:val="9"/>
    <w:rPr>
      <w:rFonts w:ascii="Arial" w:eastAsia="Arial" w:hAnsi="Arial" w:cs="Arial"/>
      <w:b/>
      <w:bCs/>
      <w:sz w:val="24"/>
      <w:szCs w:val="24"/>
    </w:rPr>
  </w:style>
  <w:style w:type="character" w:customStyle="1" w:styleId="Heading6Char">
    <w:name w:val="Heading 6 Char"/>
    <w:basedOn w:val="Carpredefinitoparagrafo"/>
    <w:uiPriority w:val="9"/>
    <w:rPr>
      <w:rFonts w:ascii="Arial" w:eastAsia="Arial" w:hAnsi="Arial" w:cs="Arial"/>
      <w:b/>
      <w:bCs/>
      <w:sz w:val="22"/>
      <w:szCs w:val="22"/>
    </w:rPr>
  </w:style>
  <w:style w:type="character" w:customStyle="1" w:styleId="Heading7Char">
    <w:name w:val="Heading 7 Char"/>
    <w:basedOn w:val="Carpredefinitoparagrafo"/>
    <w:uiPriority w:val="9"/>
    <w:rPr>
      <w:rFonts w:ascii="Arial" w:eastAsia="Arial" w:hAnsi="Arial" w:cs="Arial"/>
      <w:b/>
      <w:bCs/>
      <w:i/>
      <w:iCs/>
      <w:sz w:val="22"/>
      <w:szCs w:val="22"/>
    </w:rPr>
  </w:style>
  <w:style w:type="character" w:customStyle="1" w:styleId="Heading8Char">
    <w:name w:val="Heading 8 Char"/>
    <w:basedOn w:val="Carpredefinitoparagrafo"/>
    <w:uiPriority w:val="9"/>
    <w:rPr>
      <w:rFonts w:ascii="Arial" w:eastAsia="Arial" w:hAnsi="Arial" w:cs="Arial"/>
      <w:i/>
      <w:iCs/>
      <w:sz w:val="22"/>
      <w:szCs w:val="22"/>
    </w:rPr>
  </w:style>
  <w:style w:type="character" w:customStyle="1" w:styleId="Heading9Char">
    <w:name w:val="Heading 9 Char"/>
    <w:basedOn w:val="Carpredefinitoparagrafo"/>
    <w:uiPriority w:val="9"/>
    <w:rPr>
      <w:rFonts w:ascii="Arial" w:eastAsia="Arial" w:hAnsi="Arial" w:cs="Arial"/>
      <w:i/>
      <w:iCs/>
      <w:sz w:val="21"/>
      <w:szCs w:val="21"/>
    </w:rPr>
  </w:style>
  <w:style w:type="character" w:customStyle="1" w:styleId="TitleChar">
    <w:name w:val="Title Char"/>
    <w:basedOn w:val="Carpredefinitoparagrafo"/>
    <w:uiPriority w:val="10"/>
    <w:rPr>
      <w:sz w:val="48"/>
      <w:szCs w:val="48"/>
    </w:rPr>
  </w:style>
  <w:style w:type="character" w:customStyle="1" w:styleId="SubtitleChar">
    <w:name w:val="Subtitle Char"/>
    <w:basedOn w:val="Carpredefinitoparagrafo"/>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Carpredefinitoparagrafo"/>
    <w:uiPriority w:val="99"/>
  </w:style>
  <w:style w:type="character" w:customStyle="1" w:styleId="FooterChar">
    <w:name w:val="Footer Char"/>
    <w:basedOn w:val="Carpredefinitoparagrafo"/>
    <w:uiPriority w:val="99"/>
  </w:style>
  <w:style w:type="character" w:customStyle="1" w:styleId="Titolo1Carattere">
    <w:name w:val="Titolo 1 Carattere"/>
    <w:basedOn w:val="Carpredefinitoparagrafo"/>
    <w:link w:val="Titolo1"/>
    <w:uiPriority w:val="9"/>
    <w:rPr>
      <w:rFonts w:ascii="Arial" w:eastAsia="Arial" w:hAnsi="Arial" w:cs="Arial"/>
      <w:sz w:val="40"/>
      <w:szCs w:val="40"/>
    </w:rPr>
  </w:style>
  <w:style w:type="character" w:customStyle="1" w:styleId="Titolo2Carattere">
    <w:name w:val="Titolo 2 Carattere"/>
    <w:basedOn w:val="Carpredefinitoparagrafo"/>
    <w:link w:val="Titolo2"/>
    <w:uiPriority w:val="9"/>
    <w:rPr>
      <w:rFonts w:ascii="Arial" w:eastAsia="Arial" w:hAnsi="Arial" w:cs="Arial"/>
      <w:sz w:val="34"/>
    </w:rPr>
  </w:style>
  <w:style w:type="character" w:customStyle="1" w:styleId="Titolo3Carattere">
    <w:name w:val="Titolo 3 Carattere"/>
    <w:basedOn w:val="Carpredefinitoparagrafo"/>
    <w:link w:val="Titolo3"/>
    <w:uiPriority w:val="9"/>
    <w:rPr>
      <w:rFonts w:ascii="Arial" w:eastAsia="Arial" w:hAnsi="Arial" w:cs="Arial"/>
      <w:sz w:val="30"/>
      <w:szCs w:val="30"/>
    </w:rPr>
  </w:style>
  <w:style w:type="character" w:customStyle="1" w:styleId="Titolo4Carattere">
    <w:name w:val="Titolo 4 Carattere"/>
    <w:basedOn w:val="Carpredefinitoparagrafo"/>
    <w:link w:val="Titolo4"/>
    <w:uiPriority w:val="9"/>
    <w:rPr>
      <w:rFonts w:ascii="Arial" w:eastAsia="Arial" w:hAnsi="Arial" w:cs="Arial"/>
      <w:b/>
      <w:bCs/>
      <w:sz w:val="26"/>
      <w:szCs w:val="26"/>
    </w:rPr>
  </w:style>
  <w:style w:type="character" w:customStyle="1" w:styleId="Titolo5Carattere">
    <w:name w:val="Titolo 5 Carattere"/>
    <w:basedOn w:val="Carpredefinitoparagrafo"/>
    <w:link w:val="Titolo5"/>
    <w:uiPriority w:val="9"/>
    <w:rPr>
      <w:rFonts w:ascii="Arial" w:eastAsia="Arial" w:hAnsi="Arial" w:cs="Arial"/>
      <w:b/>
      <w:bCs/>
      <w:sz w:val="24"/>
      <w:szCs w:val="24"/>
    </w:rPr>
  </w:style>
  <w:style w:type="character" w:customStyle="1" w:styleId="Titolo6Carattere">
    <w:name w:val="Titolo 6 Carattere"/>
    <w:basedOn w:val="Carpredefinitoparagrafo"/>
    <w:link w:val="Titolo6"/>
    <w:uiPriority w:val="9"/>
    <w:rPr>
      <w:rFonts w:ascii="Arial" w:eastAsia="Arial" w:hAnsi="Arial" w:cs="Arial"/>
      <w:b/>
      <w:bCs/>
      <w:sz w:val="22"/>
      <w:szCs w:val="22"/>
    </w:rPr>
  </w:style>
  <w:style w:type="character" w:customStyle="1" w:styleId="Titolo7Carattere">
    <w:name w:val="Titolo 7 Carattere"/>
    <w:basedOn w:val="Carpredefinitoparagrafo"/>
    <w:link w:val="Titolo7"/>
    <w:uiPriority w:val="9"/>
    <w:rPr>
      <w:rFonts w:ascii="Arial" w:eastAsia="Arial" w:hAnsi="Arial" w:cs="Arial"/>
      <w:b/>
      <w:bCs/>
      <w:i/>
      <w:iCs/>
      <w:sz w:val="22"/>
      <w:szCs w:val="22"/>
    </w:rPr>
  </w:style>
  <w:style w:type="character" w:customStyle="1" w:styleId="Titolo8Carattere">
    <w:name w:val="Titolo 8 Carattere"/>
    <w:basedOn w:val="Carpredefinitoparagrafo"/>
    <w:link w:val="Titolo8"/>
    <w:uiPriority w:val="9"/>
    <w:rPr>
      <w:rFonts w:ascii="Arial" w:eastAsia="Arial" w:hAnsi="Arial" w:cs="Arial"/>
      <w:i/>
      <w:iCs/>
      <w:sz w:val="22"/>
      <w:szCs w:val="22"/>
    </w:rPr>
  </w:style>
  <w:style w:type="character" w:customStyle="1" w:styleId="Titolo9Carattere">
    <w:name w:val="Titolo 9 Carattere"/>
    <w:basedOn w:val="Carpredefinitoparagrafo"/>
    <w:link w:val="Titolo9"/>
    <w:uiPriority w:val="9"/>
    <w:rPr>
      <w:rFonts w:ascii="Arial" w:eastAsia="Arial" w:hAnsi="Arial" w:cs="Arial"/>
      <w:i/>
      <w:iCs/>
      <w:sz w:val="21"/>
      <w:szCs w:val="21"/>
    </w:rPr>
  </w:style>
  <w:style w:type="paragraph" w:styleId="Nessunaspaziatura">
    <w:name w:val="No Spacing"/>
    <w:uiPriority w:val="1"/>
    <w:qFormat/>
    <w:pPr>
      <w:spacing w:after="0" w:line="240" w:lineRule="auto"/>
    </w:pPr>
  </w:style>
  <w:style w:type="paragraph" w:styleId="Titolo">
    <w:name w:val="Title"/>
    <w:basedOn w:val="Normale"/>
    <w:next w:val="Normale"/>
    <w:link w:val="TitoloCarattere"/>
    <w:uiPriority w:val="10"/>
    <w:qFormat/>
    <w:pPr>
      <w:spacing w:before="300" w:after="200"/>
      <w:contextualSpacing/>
    </w:pPr>
    <w:rPr>
      <w:sz w:val="48"/>
      <w:szCs w:val="48"/>
    </w:rPr>
  </w:style>
  <w:style w:type="character" w:customStyle="1" w:styleId="TitoloCarattere">
    <w:name w:val="Titolo Carattere"/>
    <w:basedOn w:val="Carpredefinitoparagrafo"/>
    <w:link w:val="Titolo"/>
    <w:uiPriority w:val="10"/>
    <w:rPr>
      <w:sz w:val="48"/>
      <w:szCs w:val="48"/>
    </w:rPr>
  </w:style>
  <w:style w:type="paragraph" w:styleId="Sottotitolo">
    <w:name w:val="Subtitle"/>
    <w:basedOn w:val="Normale"/>
    <w:next w:val="Normale"/>
    <w:link w:val="SottotitoloCarattere"/>
    <w:uiPriority w:val="11"/>
    <w:qFormat/>
    <w:pPr>
      <w:spacing w:before="200" w:after="200"/>
    </w:pPr>
    <w:rPr>
      <w:sz w:val="24"/>
      <w:szCs w:val="24"/>
    </w:rPr>
  </w:style>
  <w:style w:type="character" w:customStyle="1" w:styleId="SottotitoloCarattere">
    <w:name w:val="Sottotitolo Carattere"/>
    <w:basedOn w:val="Carpredefinitoparagrafo"/>
    <w:link w:val="Sottotitolo"/>
    <w:uiPriority w:val="11"/>
    <w:rPr>
      <w:sz w:val="24"/>
      <w:szCs w:val="24"/>
    </w:rPr>
  </w:style>
  <w:style w:type="paragraph" w:styleId="Citazione">
    <w:name w:val="Quote"/>
    <w:basedOn w:val="Normale"/>
    <w:next w:val="Normale"/>
    <w:link w:val="CitazioneCarattere"/>
    <w:uiPriority w:val="29"/>
    <w:qFormat/>
    <w:pPr>
      <w:ind w:left="720" w:right="720"/>
    </w:pPr>
    <w:rPr>
      <w:i/>
    </w:rPr>
  </w:style>
  <w:style w:type="character" w:customStyle="1" w:styleId="CitazioneCarattere">
    <w:name w:val="Citazione Carattere"/>
    <w:link w:val="Citazione"/>
    <w:uiPriority w:val="29"/>
    <w:rPr>
      <w:i/>
    </w:rPr>
  </w:style>
  <w:style w:type="paragraph" w:styleId="Citazioneintensa">
    <w:name w:val="Intense Quote"/>
    <w:basedOn w:val="Normale"/>
    <w:next w:val="Normale"/>
    <w:link w:val="CitazioneintensaCarattere"/>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zioneintensaCarattere">
    <w:name w:val="Citazione intensa Carattere"/>
    <w:link w:val="Citazioneintensa"/>
    <w:uiPriority w:val="30"/>
    <w:rPr>
      <w:i/>
    </w:rPr>
  </w:style>
  <w:style w:type="paragraph" w:styleId="Intestazione">
    <w:name w:val="header"/>
    <w:basedOn w:val="Normale"/>
    <w:link w:val="IntestazioneCarattere"/>
    <w:uiPriority w:val="99"/>
    <w:unhideWhenUsed/>
    <w:pPr>
      <w:tabs>
        <w:tab w:val="center" w:pos="7143"/>
        <w:tab w:val="right" w:pos="14287"/>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pPr>
      <w:tabs>
        <w:tab w:val="center" w:pos="7143"/>
        <w:tab w:val="right" w:pos="14287"/>
      </w:tabs>
      <w:spacing w:after="0" w:line="240" w:lineRule="auto"/>
    </w:pPr>
  </w:style>
  <w:style w:type="character" w:customStyle="1" w:styleId="PidipaginaCarattere">
    <w:name w:val="Piè di pagina Carattere"/>
    <w:basedOn w:val="Carpredefinitoparagrafo"/>
    <w:link w:val="Pidipagina"/>
    <w:uiPriority w:val="99"/>
  </w:style>
  <w:style w:type="table" w:customStyle="1" w:styleId="Lined">
    <w:name w:val="Lined"/>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Tabellanormale"/>
    <w:uiPriority w:val="99"/>
    <w:pPr>
      <w:spacing w:after="0" w:line="240" w:lineRule="auto"/>
    </w:pPr>
    <w:rPr>
      <w:color w:val="404040"/>
      <w:sz w:val="20"/>
      <w:szCs w:val="20"/>
      <w:lang w:val="de-DE" w:eastAsia="de-DE"/>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Tabellanorma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Tabellanorma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Tabellanorma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Tabellanorma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Tabellanorma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Tabellanorma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Tabellanorma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Tabellanormale"/>
    <w:uiPriority w:val="99"/>
    <w:pPr>
      <w:spacing w:after="0" w:line="240" w:lineRule="auto"/>
    </w:pPr>
    <w:rPr>
      <w:color w:val="404040"/>
      <w:sz w:val="20"/>
      <w:szCs w:val="20"/>
      <w:lang w:val="de-DE" w:eastAsia="de-DE"/>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Collegamentoipertestuale">
    <w:name w:val="Hyperlink"/>
    <w:uiPriority w:val="99"/>
    <w:unhideWhenUsed/>
    <w:rPr>
      <w:color w:val="0563C1" w:themeColor="hyperlink"/>
      <w:u w:val="single"/>
    </w:rPr>
  </w:style>
  <w:style w:type="character" w:customStyle="1" w:styleId="FootnoteTextChar">
    <w:name w:val="Footnote Text Char"/>
    <w:uiPriority w:val="99"/>
    <w:rPr>
      <w:sz w:val="18"/>
    </w:rPr>
  </w:style>
  <w:style w:type="paragraph" w:styleId="Sommario1">
    <w:name w:val="toc 1"/>
    <w:basedOn w:val="Normale"/>
    <w:next w:val="Normale"/>
    <w:uiPriority w:val="39"/>
    <w:unhideWhenUsed/>
    <w:pPr>
      <w:spacing w:after="57"/>
    </w:pPr>
  </w:style>
  <w:style w:type="paragraph" w:styleId="Sommario2">
    <w:name w:val="toc 2"/>
    <w:basedOn w:val="Normale"/>
    <w:next w:val="Normale"/>
    <w:uiPriority w:val="39"/>
    <w:unhideWhenUsed/>
    <w:pPr>
      <w:spacing w:after="57"/>
      <w:ind w:left="283"/>
    </w:pPr>
  </w:style>
  <w:style w:type="paragraph" w:styleId="Sommario3">
    <w:name w:val="toc 3"/>
    <w:basedOn w:val="Normale"/>
    <w:next w:val="Normale"/>
    <w:uiPriority w:val="39"/>
    <w:unhideWhenUsed/>
    <w:pPr>
      <w:spacing w:after="57"/>
      <w:ind w:left="567"/>
    </w:pPr>
  </w:style>
  <w:style w:type="paragraph" w:styleId="Sommario4">
    <w:name w:val="toc 4"/>
    <w:basedOn w:val="Normale"/>
    <w:next w:val="Normale"/>
    <w:uiPriority w:val="39"/>
    <w:unhideWhenUsed/>
    <w:pPr>
      <w:spacing w:after="57"/>
      <w:ind w:left="850"/>
    </w:pPr>
  </w:style>
  <w:style w:type="paragraph" w:styleId="Sommario5">
    <w:name w:val="toc 5"/>
    <w:basedOn w:val="Normale"/>
    <w:next w:val="Normale"/>
    <w:uiPriority w:val="39"/>
    <w:unhideWhenUsed/>
    <w:pPr>
      <w:spacing w:after="57"/>
      <w:ind w:left="1134"/>
    </w:pPr>
  </w:style>
  <w:style w:type="paragraph" w:styleId="Sommario6">
    <w:name w:val="toc 6"/>
    <w:basedOn w:val="Normale"/>
    <w:next w:val="Normale"/>
    <w:uiPriority w:val="39"/>
    <w:unhideWhenUsed/>
    <w:pPr>
      <w:spacing w:after="57"/>
      <w:ind w:left="1417"/>
    </w:pPr>
  </w:style>
  <w:style w:type="paragraph" w:styleId="Sommario7">
    <w:name w:val="toc 7"/>
    <w:basedOn w:val="Normale"/>
    <w:next w:val="Normale"/>
    <w:uiPriority w:val="39"/>
    <w:unhideWhenUsed/>
    <w:pPr>
      <w:spacing w:after="57"/>
      <w:ind w:left="1701"/>
    </w:pPr>
  </w:style>
  <w:style w:type="paragraph" w:styleId="Sommario8">
    <w:name w:val="toc 8"/>
    <w:basedOn w:val="Normale"/>
    <w:next w:val="Normale"/>
    <w:uiPriority w:val="39"/>
    <w:unhideWhenUsed/>
    <w:pPr>
      <w:spacing w:after="57"/>
      <w:ind w:left="1984"/>
    </w:pPr>
  </w:style>
  <w:style w:type="paragraph" w:styleId="Sommario9">
    <w:name w:val="toc 9"/>
    <w:basedOn w:val="Normale"/>
    <w:next w:val="Normale"/>
    <w:uiPriority w:val="39"/>
    <w:unhideWhenUsed/>
    <w:pPr>
      <w:spacing w:after="57"/>
      <w:ind w:left="2268"/>
    </w:pPr>
  </w:style>
  <w:style w:type="paragraph" w:styleId="Titolosommario">
    <w:name w:val="TOC Heading"/>
    <w:uiPriority w:val="39"/>
    <w:unhideWhenUsed/>
  </w:style>
  <w:style w:type="table" w:styleId="Grigliatabella">
    <w:name w:val="Table Grid"/>
    <w:basedOn w:val="Tabellanormale"/>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imandocommento">
    <w:name w:val="annotation reference"/>
    <w:basedOn w:val="Carpredefinitoparagrafo"/>
    <w:uiPriority w:val="99"/>
    <w:semiHidden/>
    <w:unhideWhenUsed/>
    <w:rPr>
      <w:sz w:val="16"/>
      <w:szCs w:val="16"/>
    </w:r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sz w:val="20"/>
      <w:szCs w:val="20"/>
    </w:rPr>
  </w:style>
  <w:style w:type="paragraph" w:styleId="Testofumetto">
    <w:name w:val="Balloon Text"/>
    <w:basedOn w:val="Normale"/>
    <w:link w:val="TestofumettoCarattere"/>
    <w:uiPriority w:val="99"/>
    <w:semiHidden/>
    <w:unhideWhenUse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Pr>
      <w:rFonts w:ascii="Segoe UI" w:hAnsi="Segoe UI" w:cs="Segoe UI"/>
      <w:sz w:val="18"/>
      <w:szCs w:val="18"/>
    </w:r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Pr>
      <w:sz w:val="20"/>
      <w:szCs w:val="20"/>
    </w:rPr>
  </w:style>
  <w:style w:type="character" w:styleId="Rimandonotaapidipagina">
    <w:name w:val="footnote reference"/>
    <w:basedOn w:val="Carpredefinitoparagrafo"/>
    <w:uiPriority w:val="99"/>
    <w:semiHidden/>
    <w:unhideWhenUsed/>
    <w:rPr>
      <w:vertAlign w:val="superscript"/>
    </w:rPr>
  </w:style>
  <w:style w:type="paragraph" w:styleId="Paragrafoelenco">
    <w:name w:val="List Paragraph"/>
    <w:basedOn w:val="Normale"/>
    <w:uiPriority w:val="34"/>
    <w:qFormat/>
    <w:pPr>
      <w:ind w:left="720"/>
      <w:contextualSpacing/>
    </w:pPr>
  </w:style>
  <w:style w:type="character" w:customStyle="1" w:styleId="tlid-translation">
    <w:name w:val="tlid-translation"/>
    <w:basedOn w:val="Carpredefinitoparagrafo"/>
    <w:rsid w:val="00FF4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16/j.ultramic.2019.04.004"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7C78E-AAEF-40D8-BC4A-5CE649DD5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19</Pages>
  <Words>5302</Words>
  <Characters>30222</Characters>
  <Application>Microsoft Office Word</Application>
  <DocSecurity>0</DocSecurity>
  <Lines>251</Lines>
  <Paragraphs>70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 Pincelli</dc:creator>
  <cp:lastModifiedBy>Chiara Bigi</cp:lastModifiedBy>
  <cp:revision>71</cp:revision>
  <dcterms:created xsi:type="dcterms:W3CDTF">2020-05-15T11:10:00Z</dcterms:created>
  <dcterms:modified xsi:type="dcterms:W3CDTF">2020-11-23T14:52:00Z</dcterms:modified>
</cp:coreProperties>
</file>